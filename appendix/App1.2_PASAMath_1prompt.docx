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9E9AE" w14:textId="10D265B7" w:rsidR="007D42E3" w:rsidRDefault="007D42E3">
      <w:r>
        <w:t xml:space="preserve"> </w:t>
      </w:r>
    </w:p>
    <w:sdt>
      <w:sdtPr>
        <w:id w:val="951436078"/>
        <w:docPartObj>
          <w:docPartGallery w:val="Cover Pages"/>
          <w:docPartUnique/>
        </w:docPartObj>
      </w:sdtPr>
      <w:sdtEndPr/>
      <w:sdtContent>
        <w:p w14:paraId="642310BE" w14:textId="7C606B93" w:rsidR="00BD601B" w:rsidRPr="003353E4" w:rsidRDefault="00BD601B">
          <w:r w:rsidRPr="003353E4">
            <w:rPr>
              <w:noProof/>
            </w:rPr>
            <mc:AlternateContent>
              <mc:Choice Requires="wps">
                <w:drawing>
                  <wp:anchor distT="0" distB="0" distL="114300" distR="114300" simplePos="0" relativeHeight="251701248" behindDoc="1" locked="0" layoutInCell="1" allowOverlap="1" wp14:anchorId="3E19444F" wp14:editId="02058A4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rgbClr val="D9EFFB"/>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FD30C2" w14:textId="77777777" w:rsidR="00D94659" w:rsidRDefault="00D9465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19444F" id="Rectangle 466" o:spid="_x0000_s1026" style="position:absolute;margin-left:0;margin-top:0;width:581.4pt;height:752.4pt;z-index:-2516152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" fillcolor="#d9effb" stroked="f" strokeweight="1pt">
                    <v:path arrowok="t"/>
                    <v:textbox inset="21.6pt,,21.6pt">
                      <w:txbxContent>
                        <w:p w14:paraId="37FD30C2" w14:textId="77777777" w:rsidR="00D94659" w:rsidRDefault="00D94659"/>
                      </w:txbxContent>
                    </v:textbox>
                    <w10:wrap anchorx="page" anchory="page"/>
                  </v:rect>
                </w:pict>
              </mc:Fallback>
            </mc:AlternateContent>
          </w:r>
          <w:r w:rsidRPr="003353E4">
            <w:rPr>
              <w:noProof/>
            </w:rPr>
            <mc:AlternateContent>
              <mc:Choice Requires="wps">
                <w:drawing>
                  <wp:anchor distT="0" distB="0" distL="114300" distR="114300" simplePos="0" relativeHeight="251698176" behindDoc="0" locked="0" layoutInCell="1" allowOverlap="1" wp14:anchorId="3F83937D" wp14:editId="35BE080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F593D9" w14:textId="77777777" w:rsidR="00D94659" w:rsidRDefault="00D94659">
                                <w:pPr>
                                  <w:spacing w:before="240"/>
                                  <w:jc w:val="center"/>
                                  <w:rPr>
                                    <w:color w:val="A9A5A5" w:themeColor="background1"/>
                                  </w:rPr>
                                </w:pPr>
                              </w:p>
                              <w:p w14:paraId="0235DB54" w14:textId="77777777" w:rsidR="00D94659" w:rsidRDefault="00D94659">
                                <w:pPr>
                                  <w:spacing w:before="240"/>
                                  <w:jc w:val="center"/>
                                  <w:rPr>
                                    <w:color w:val="A9A5A5" w:themeColor="background1"/>
                                  </w:rPr>
                                </w:pPr>
                              </w:p>
                              <w:p w14:paraId="672BE3C7" w14:textId="77777777" w:rsidR="00D94659" w:rsidRDefault="00D94659">
                                <w:pPr>
                                  <w:spacing w:before="240"/>
                                  <w:jc w:val="center"/>
                                  <w:rPr>
                                    <w:color w:val="A9A5A5" w:themeColor="background1"/>
                                  </w:rPr>
                                </w:pPr>
                              </w:p>
                              <w:p w14:paraId="19CE4754" w14:textId="77777777" w:rsidR="00D94659" w:rsidRDefault="00D94659">
                                <w:pPr>
                                  <w:spacing w:before="240"/>
                                  <w:jc w:val="center"/>
                                  <w:rPr>
                                    <w:color w:val="A9A5A5" w:themeColor="background1"/>
                                  </w:rPr>
                                </w:pPr>
                                <w:r>
                                  <w:rPr>
                                    <w:noProof/>
                                    <w:color w:val="A9A5A5" w:themeColor="background1"/>
                                  </w:rPr>
                                  <w:drawing>
                                    <wp:inline distT="0" distB="0" distL="0" distR="0" wp14:anchorId="764629FB" wp14:editId="7CC573D9">
                                      <wp:extent cx="2386797" cy="1261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a math logo.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4448" cy="1270436"/>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F83937D" id="Rectangle 467" o:spid="_x0000_s1027" style="position:absolute;margin-left:0;margin-top:0;width:226.45pt;height:237.6pt;z-index:2516981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" filled="f" stroked="f" strokeweight="1pt">
                    <v:textbox inset="14.4pt,14.4pt,14.4pt,28.8pt">
                      <w:txbxContent>
                        <w:p w14:paraId="62F593D9" w14:textId="77777777" w:rsidR="00D94659" w:rsidRDefault="00D94659">
                          <w:pPr>
                            <w:spacing w:before="240"/>
                            <w:jc w:val="center"/>
                            <w:rPr>
                              <w:color w:val="A9A5A5" w:themeColor="background1"/>
                            </w:rPr>
                          </w:pPr>
                        </w:p>
                        <w:p w14:paraId="0235DB54" w14:textId="77777777" w:rsidR="00D94659" w:rsidRDefault="00D94659">
                          <w:pPr>
                            <w:spacing w:before="240"/>
                            <w:jc w:val="center"/>
                            <w:rPr>
                              <w:color w:val="A9A5A5" w:themeColor="background1"/>
                            </w:rPr>
                          </w:pPr>
                        </w:p>
                        <w:p w14:paraId="672BE3C7" w14:textId="77777777" w:rsidR="00D94659" w:rsidRDefault="00D94659">
                          <w:pPr>
                            <w:spacing w:before="240"/>
                            <w:jc w:val="center"/>
                            <w:rPr>
                              <w:color w:val="A9A5A5" w:themeColor="background1"/>
                            </w:rPr>
                          </w:pPr>
                        </w:p>
                        <w:p w14:paraId="19CE4754" w14:textId="77777777" w:rsidR="00D94659" w:rsidRDefault="00D94659">
                          <w:pPr>
                            <w:spacing w:before="240"/>
                            <w:jc w:val="center"/>
                            <w:rPr>
                              <w:color w:val="A9A5A5" w:themeColor="background1"/>
                            </w:rPr>
                          </w:pPr>
                          <w:r>
                            <w:rPr>
                              <w:noProof/>
                              <w:color w:val="A9A5A5" w:themeColor="background1"/>
                            </w:rPr>
                            <w:drawing>
                              <wp:inline distT="0" distB="0" distL="0" distR="0" wp14:anchorId="764629FB" wp14:editId="7CC573D9">
                                <wp:extent cx="2386797" cy="1261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a math logo.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4448" cy="1270436"/>
                                        </a:xfrm>
                                        <a:prstGeom prst="rect">
                                          <a:avLst/>
                                        </a:prstGeom>
                                      </pic:spPr>
                                    </pic:pic>
                                  </a:graphicData>
                                </a:graphic>
                              </wp:inline>
                            </w:drawing>
                          </w:r>
                        </w:p>
                      </w:txbxContent>
                    </v:textbox>
                    <w10:wrap anchorx="page" anchory="page"/>
                  </v:rect>
                </w:pict>
              </mc:Fallback>
            </mc:AlternateContent>
          </w:r>
          <w:r w:rsidRPr="003353E4">
            <w:rPr>
              <w:noProof/>
            </w:rPr>
            <mc:AlternateContent>
              <mc:Choice Requires="wps">
                <w:drawing>
                  <wp:anchor distT="0" distB="0" distL="114300" distR="114300" simplePos="0" relativeHeight="251697152" behindDoc="0" locked="0" layoutInCell="1" allowOverlap="1" wp14:anchorId="5646409E" wp14:editId="6029CBF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rgbClr val="FFFFFF"/>
                            </a:solidFill>
                            <a:ln w="1587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EE61DEF" id="Rectangle 468" o:spid="_x0000_s1026" style="position:absolute;margin-left:0;margin-top:0;width:244.8pt;height:554.4pt;z-index:2516971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" strokeweight="1.25pt">
                    <w10:wrap anchorx="page" anchory="page"/>
                  </v:rect>
                </w:pict>
              </mc:Fallback>
            </mc:AlternateContent>
          </w:r>
          <w:r w:rsidRPr="003353E4">
            <w:rPr>
              <w:noProof/>
            </w:rPr>
            <mc:AlternateContent>
              <mc:Choice Requires="wps">
                <w:drawing>
                  <wp:anchor distT="0" distB="0" distL="114300" distR="114300" simplePos="0" relativeHeight="251699200" behindDoc="0" locked="0" layoutInCell="1" allowOverlap="1" wp14:anchorId="3E8258AF" wp14:editId="299113E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44462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444625"/>
                            </a:xfrm>
                            <a:prstGeom prst="rect">
                              <a:avLst/>
                            </a:prstGeom>
                            <a:noFill/>
                            <a:ln w="6350">
                              <a:noFill/>
                            </a:ln>
                            <a:effectLst/>
                          </wps:spPr>
                          <wps:txbx>
                            <w:txbxContent>
                              <w:sdt>
                                <w:sdtPr>
                                  <w:rPr>
                                    <w:rFonts w:ascii="Arial" w:eastAsiaTheme="majorEastAsia" w:hAnsi="Arial" w:cs="Arial"/>
                                    <w:noProof/>
                                    <w:sz w:val="60"/>
                                    <w:szCs w:val="60"/>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487E0F" w14:textId="5E12F1BE" w:rsidR="00D94659" w:rsidRPr="00AD13CC" w:rsidRDefault="00752871" w:rsidP="00BD601B">
                                    <w:pPr>
                                      <w:spacing w:line="240" w:lineRule="auto"/>
                                      <w:rPr>
                                        <w:rFonts w:ascii="Arial" w:eastAsiaTheme="majorEastAsia" w:hAnsi="Arial" w:cs="Arial"/>
                                        <w:noProof/>
                                        <w:sz w:val="60"/>
                                        <w:szCs w:val="60"/>
                                      </w:rPr>
                                    </w:pPr>
                                    <w:r>
                                      <w:rPr>
                                        <w:rFonts w:ascii="Arial" w:eastAsiaTheme="majorEastAsia" w:hAnsi="Arial" w:cs="Arial"/>
                                        <w:noProof/>
                                        <w:sz w:val="60"/>
                                        <w:szCs w:val="60"/>
                                      </w:rPr>
                                      <w:t xml:space="preserve">PASA-Math Test Specifications </w:t>
                                    </w:r>
                                    <w:r>
                                      <w:rPr>
                                        <w:rFonts w:ascii="Arial" w:eastAsiaTheme="majorEastAsia" w:hAnsi="Arial" w:cs="Arial"/>
                                        <w:noProof/>
                                        <w:sz w:val="60"/>
                                        <w:szCs w:val="60"/>
                                      </w:rPr>
                                      <w:tab/>
                                      <w:t>Appendix 2.1</w:t>
                                    </w:r>
                                  </w:p>
                                </w:sdtContent>
                              </w:sdt>
                              <w:sdt>
                                <w:sdtPr>
                                  <w:rPr>
                                    <w:rFonts w:asciiTheme="majorHAnsi" w:eastAsiaTheme="majorEastAsia" w:hAnsiTheme="majorHAnsi" w:cstheme="majorBidi"/>
                                    <w:noProof/>
                                    <w:color w:val="2C473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718C9A2" w14:textId="7308677C" w:rsidR="00D94659" w:rsidRDefault="00D94659">
                                    <w:pPr>
                                      <w:rPr>
                                        <w:rFonts w:asciiTheme="majorHAnsi" w:eastAsiaTheme="majorEastAsia" w:hAnsiTheme="majorHAnsi" w:cstheme="majorBidi"/>
                                        <w:noProof/>
                                        <w:color w:val="2C473A" w:themeColor="text2"/>
                                        <w:sz w:val="32"/>
                                        <w:szCs w:val="40"/>
                                      </w:rPr>
                                    </w:pPr>
                                    <w:r>
                                      <w:rPr>
                                        <w:rFonts w:asciiTheme="majorHAnsi" w:eastAsiaTheme="majorEastAsia" w:hAnsiTheme="majorHAnsi" w:cstheme="majorBidi"/>
                                        <w:noProof/>
                                        <w:color w:val="2C473A" w:themeColor="text2"/>
                                        <w:sz w:val="32"/>
                                        <w:szCs w:val="32"/>
                                      </w:rPr>
                                      <w:t>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E8258AF" id="_x0000_t202" coordsize="21600,21600" o:spt="202" path="m,l,21600r21600,l21600,xe">
                    <v:stroke joinstyle="miter"/>
                    <v:path gradientshapeok="t" o:connecttype="rect"/>
                  </v:shapetype>
                  <v:shape id="Text Box 470" o:spid="_x0000_s1028" type="#_x0000_t202" style="position:absolute;margin-left:0;margin-top:0;width:220.3pt;height:113.75pt;z-index:25169920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" filled="f" stroked="f" strokeweight=".5pt">
                    <v:textbox style="mso-fit-shape-to-text:t">
                      <w:txbxContent>
                        <w:sdt>
                          <w:sdtPr>
                            <w:rPr>
                              <w:rFonts w:ascii="Arial" w:eastAsiaTheme="majorEastAsia" w:hAnsi="Arial" w:cs="Arial"/>
                              <w:noProof/>
                              <w:sz w:val="60"/>
                              <w:szCs w:val="60"/>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487E0F" w14:textId="5E12F1BE" w:rsidR="00D94659" w:rsidRPr="00AD13CC" w:rsidRDefault="00752871" w:rsidP="00BD601B">
                              <w:pPr>
                                <w:spacing w:line="240" w:lineRule="auto"/>
                                <w:rPr>
                                  <w:rFonts w:ascii="Arial" w:eastAsiaTheme="majorEastAsia" w:hAnsi="Arial" w:cs="Arial"/>
                                  <w:noProof/>
                                  <w:sz w:val="60"/>
                                  <w:szCs w:val="60"/>
                                </w:rPr>
                              </w:pPr>
                              <w:r>
                                <w:rPr>
                                  <w:rFonts w:ascii="Arial" w:eastAsiaTheme="majorEastAsia" w:hAnsi="Arial" w:cs="Arial"/>
                                  <w:noProof/>
                                  <w:sz w:val="60"/>
                                  <w:szCs w:val="60"/>
                                </w:rPr>
                                <w:t xml:space="preserve">PASA-Math Test Specifications </w:t>
                              </w:r>
                              <w:r>
                                <w:rPr>
                                  <w:rFonts w:ascii="Arial" w:eastAsiaTheme="majorEastAsia" w:hAnsi="Arial" w:cs="Arial"/>
                                  <w:noProof/>
                                  <w:sz w:val="60"/>
                                  <w:szCs w:val="60"/>
                                </w:rPr>
                                <w:tab/>
                                <w:t>Appendix 2.1</w:t>
                              </w:r>
                            </w:p>
                          </w:sdtContent>
                        </w:sdt>
                        <w:sdt>
                          <w:sdtPr>
                            <w:rPr>
                              <w:rFonts w:asciiTheme="majorHAnsi" w:eastAsiaTheme="majorEastAsia" w:hAnsiTheme="majorHAnsi" w:cstheme="majorBidi"/>
                              <w:noProof/>
                              <w:color w:val="2C473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718C9A2" w14:textId="7308677C" w:rsidR="00D94659" w:rsidRDefault="00D94659">
                              <w:pPr>
                                <w:rPr>
                                  <w:rFonts w:asciiTheme="majorHAnsi" w:eastAsiaTheme="majorEastAsia" w:hAnsiTheme="majorHAnsi" w:cstheme="majorBidi"/>
                                  <w:noProof/>
                                  <w:color w:val="2C473A" w:themeColor="text2"/>
                                  <w:sz w:val="32"/>
                                  <w:szCs w:val="40"/>
                                </w:rPr>
                              </w:pPr>
                              <w:r>
                                <w:rPr>
                                  <w:rFonts w:asciiTheme="majorHAnsi" w:eastAsiaTheme="majorEastAsia" w:hAnsiTheme="majorHAnsi" w:cstheme="majorBidi"/>
                                  <w:noProof/>
                                  <w:color w:val="2C473A" w:themeColor="text2"/>
                                  <w:sz w:val="32"/>
                                  <w:szCs w:val="32"/>
                                </w:rPr>
                                <w:t>2019</w:t>
                              </w:r>
                            </w:p>
                          </w:sdtContent>
                        </w:sdt>
                      </w:txbxContent>
                    </v:textbox>
                    <w10:wrap type="square" anchorx="page" anchory="page"/>
                  </v:shape>
                </w:pict>
              </mc:Fallback>
            </mc:AlternateContent>
          </w:r>
        </w:p>
        <w:p w14:paraId="30464242" w14:textId="1A0BE230" w:rsidR="00BD601B" w:rsidRPr="003353E4" w:rsidRDefault="0052064D">
          <w:r>
            <w:rPr>
              <w:noProof/>
            </w:rPr>
            <mc:AlternateContent>
              <mc:Choice Requires="wpg">
                <w:drawing>
                  <wp:anchor distT="0" distB="0" distL="114300" distR="114300" simplePos="0" relativeHeight="251703296" behindDoc="0" locked="0" layoutInCell="1" allowOverlap="1" wp14:anchorId="3AC16060" wp14:editId="3CAC4C23">
                    <wp:simplePos x="0" y="0"/>
                    <wp:positionH relativeFrom="column">
                      <wp:posOffset>2639695</wp:posOffset>
                    </wp:positionH>
                    <wp:positionV relativeFrom="paragraph">
                      <wp:posOffset>4225290</wp:posOffset>
                    </wp:positionV>
                    <wp:extent cx="2856230" cy="1093470"/>
                    <wp:effectExtent l="0" t="0" r="20320" b="11430"/>
                    <wp:wrapNone/>
                    <wp:docPr id="20" name="Group 20"/>
                    <wp:cNvGraphicFramePr/>
                    <a:graphic xmlns:a="http://schemas.openxmlformats.org/drawingml/2006/main">
                      <a:graphicData uri="http://schemas.microsoft.com/office/word/2010/wordprocessingGroup">
                        <wpg:wgp>
                          <wpg:cNvGrpSpPr/>
                          <wpg:grpSpPr>
                            <a:xfrm>
                              <a:off x="0" y="0"/>
                              <a:ext cx="2856230" cy="1093470"/>
                              <a:chOff x="0" y="0"/>
                              <a:chExt cx="2856230" cy="1093470"/>
                            </a:xfrm>
                          </wpg:grpSpPr>
                          <wps:wsp>
                            <wps:cNvPr id="11" name="Text Box 11"/>
                            <wps:cNvSpPr txBox="1"/>
                            <wps:spPr>
                              <a:xfrm>
                                <a:off x="0" y="0"/>
                                <a:ext cx="2856230" cy="1093470"/>
                              </a:xfrm>
                              <a:prstGeom prst="rect">
                                <a:avLst/>
                              </a:prstGeom>
                              <a:noFill/>
                              <a:ln w="6350">
                                <a:solidFill>
                                  <a:schemeClr val="tx1"/>
                                </a:solidFill>
                              </a:ln>
                            </wps:spPr>
                            <wps:txbx>
                              <w:txbxContent>
                                <w:p w14:paraId="34589330" w14:textId="77777777" w:rsidR="00D94659" w:rsidRPr="00DE00FE" w:rsidRDefault="00D94659" w:rsidP="0052064D">
                                  <w:pPr>
                                    <w:spacing w:after="0" w:line="240" w:lineRule="auto"/>
                                    <w:jc w:val="center"/>
                                    <w:rPr>
                                      <w:rFonts w:ascii="Arial" w:hAnsi="Arial" w:cs="Arial"/>
                                      <w:i/>
                                      <w:noProof/>
                                      <w:color w:val="565252" w:themeColor="text1"/>
                                    </w:rPr>
                                  </w:pPr>
                                  <w:r w:rsidRPr="00DE00FE">
                                    <w:rPr>
                                      <w:rFonts w:ascii="Arial" w:hAnsi="Arial" w:cs="Arial"/>
                                      <w:noProof/>
                                      <w:color w:val="565252" w:themeColor="text1"/>
                                    </w:rPr>
                                    <w:t xml:space="preserve">Prepared by the </w:t>
                                  </w:r>
                                  <w:r w:rsidRPr="00DE00FE">
                                    <w:rPr>
                                      <w:rFonts w:ascii="Arial" w:hAnsi="Arial" w:cs="Arial"/>
                                      <w:i/>
                                      <w:noProof/>
                                      <w:color w:val="565252" w:themeColor="text1"/>
                                    </w:rPr>
                                    <w:t>PASA Project</w:t>
                                  </w:r>
                                </w:p>
                                <w:p w14:paraId="45136131" w14:textId="77777777" w:rsidR="00D94659" w:rsidRPr="00C6340B" w:rsidRDefault="00D94659" w:rsidP="0052064D">
                                  <w:pPr>
                                    <w:spacing w:after="0" w:line="240" w:lineRule="auto"/>
                                    <w:jc w:val="center"/>
                                    <w:rPr>
                                      <w:noProof/>
                                      <w:color w:val="565252" w:themeColor="text1"/>
                                    </w:rPr>
                                  </w:pPr>
                                </w:p>
                                <w:p w14:paraId="13847CF4" w14:textId="77777777" w:rsidR="00D94659" w:rsidRPr="00DE00FE" w:rsidRDefault="00D94659" w:rsidP="0052064D">
                                  <w:pPr>
                                    <w:spacing w:after="0" w:line="240" w:lineRule="auto"/>
                                    <w:jc w:val="center"/>
                                    <w:rPr>
                                      <w:rFonts w:ascii="Arial" w:hAnsi="Arial" w:cs="Arial"/>
                                      <w:noProof/>
                                      <w:color w:val="565252" w:themeColor="text1"/>
                                    </w:rPr>
                                  </w:pPr>
                                </w:p>
                                <w:p w14:paraId="5CBA628C" w14:textId="77777777" w:rsidR="00D94659" w:rsidRDefault="00D94659" w:rsidP="0052064D">
                                  <w:pPr>
                                    <w:spacing w:after="0" w:line="240" w:lineRule="auto"/>
                                    <w:jc w:val="center"/>
                                    <w:rPr>
                                      <w:rFonts w:ascii="Arial" w:hAnsi="Arial" w:cs="Arial"/>
                                      <w:i/>
                                      <w:noProof/>
                                      <w:color w:val="565252" w:themeColor="text1"/>
                                      <w:sz w:val="20"/>
                                      <w:szCs w:val="20"/>
                                    </w:rPr>
                                  </w:pPr>
                                </w:p>
                                <w:p w14:paraId="756380C1" w14:textId="77777777" w:rsidR="00D94659" w:rsidRDefault="00D94659" w:rsidP="0052064D">
                                  <w:pPr>
                                    <w:spacing w:after="0" w:line="240" w:lineRule="auto"/>
                                    <w:jc w:val="center"/>
                                    <w:rPr>
                                      <w:rFonts w:ascii="Arial" w:hAnsi="Arial" w:cs="Arial"/>
                                      <w:i/>
                                      <w:noProof/>
                                      <w:color w:val="565252" w:themeColor="text1"/>
                                      <w:sz w:val="20"/>
                                      <w:szCs w:val="20"/>
                                    </w:rPr>
                                  </w:pPr>
                                </w:p>
                                <w:p w14:paraId="054F5B89" w14:textId="77777777" w:rsidR="00D94659" w:rsidRPr="00DE00FE" w:rsidRDefault="00D94659" w:rsidP="0052064D">
                                  <w:pPr>
                                    <w:spacing w:after="0" w:line="240" w:lineRule="auto"/>
                                    <w:jc w:val="center"/>
                                    <w:rPr>
                                      <w:rFonts w:ascii="Arial" w:hAnsi="Arial" w:cs="Arial"/>
                                      <w:i/>
                                      <w:noProof/>
                                      <w:color w:val="565252" w:themeColor="text1"/>
                                      <w:sz w:val="20"/>
                                      <w:szCs w:val="20"/>
                                    </w:rPr>
                                  </w:pPr>
                                  <w:r w:rsidRPr="00DE00FE">
                                    <w:rPr>
                                      <w:rFonts w:ascii="Arial" w:hAnsi="Arial" w:cs="Arial"/>
                                      <w:i/>
                                      <w:noProof/>
                                      <w:color w:val="565252" w:themeColor="text1"/>
                                      <w:sz w:val="20"/>
                                      <w:szCs w:val="20"/>
                                    </w:rPr>
                                    <w:t>School of Education, University of Pittsburgh</w:t>
                                  </w:r>
                                </w:p>
                                <w:p w14:paraId="50774E24" w14:textId="77777777" w:rsidR="00D94659" w:rsidRDefault="00D94659" w:rsidP="005206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10590" y="285750"/>
                                <a:ext cx="1032510" cy="544830"/>
                              </a:xfrm>
                              <a:prstGeom prst="rect">
                                <a:avLst/>
                              </a:prstGeom>
                              <a:noFill/>
                              <a:ln w="6350">
                                <a:noFill/>
                              </a:ln>
                            </wps:spPr>
                            <wps:txbx>
                              <w:txbxContent>
                                <w:p w14:paraId="0BFD9DD6" w14:textId="77777777" w:rsidR="00D94659" w:rsidRDefault="00D94659" w:rsidP="0052064D">
                                  <w:r>
                                    <w:rPr>
                                      <w:noProof/>
                                    </w:rPr>
                                    <w:drawing>
                                      <wp:inline distT="0" distB="0" distL="0" distR="0" wp14:anchorId="6BF0315F" wp14:editId="78A30451">
                                        <wp:extent cx="842093" cy="410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 signdoor cr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5501" cy="411870"/>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C16060" id="Group 20" o:spid="_x0000_s1029" style="position:absolute;margin-left:207.85pt;margin-top:332.7pt;width:224.9pt;height:86.1pt;z-index:251703296" coordsize="28562,10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">
                    <v:shape id="Text Box 11" o:spid="_x0000_s1030" type="#_x0000_t202" style="position:absolute;width:28562;height:10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" filled="f" strokecolor="#565252 [3213]" strokeweight=".5pt">
                      <v:textbox>
                        <w:txbxContent>
                          <w:p w14:paraId="34589330" w14:textId="77777777" w:rsidR="00D94659" w:rsidRPr="00DE00FE" w:rsidRDefault="00D94659" w:rsidP="0052064D">
                            <w:pPr>
                              <w:spacing w:after="0" w:line="240" w:lineRule="auto"/>
                              <w:jc w:val="center"/>
                              <w:rPr>
                                <w:rFonts w:ascii="Arial" w:hAnsi="Arial" w:cs="Arial"/>
                                <w:i/>
                                <w:noProof/>
                                <w:color w:val="565252" w:themeColor="text1"/>
                              </w:rPr>
                            </w:pPr>
                            <w:r w:rsidRPr="00DE00FE">
                              <w:rPr>
                                <w:rFonts w:ascii="Arial" w:hAnsi="Arial" w:cs="Arial"/>
                                <w:noProof/>
                                <w:color w:val="565252" w:themeColor="text1"/>
                              </w:rPr>
                              <w:t xml:space="preserve">Prepared by the </w:t>
                            </w:r>
                            <w:r w:rsidRPr="00DE00FE">
                              <w:rPr>
                                <w:rFonts w:ascii="Arial" w:hAnsi="Arial" w:cs="Arial"/>
                                <w:i/>
                                <w:noProof/>
                                <w:color w:val="565252" w:themeColor="text1"/>
                              </w:rPr>
                              <w:t>PASA Project</w:t>
                            </w:r>
                          </w:p>
                          <w:p w14:paraId="45136131" w14:textId="77777777" w:rsidR="00D94659" w:rsidRPr="00C6340B" w:rsidRDefault="00D94659" w:rsidP="0052064D">
                            <w:pPr>
                              <w:spacing w:after="0" w:line="240" w:lineRule="auto"/>
                              <w:jc w:val="center"/>
                              <w:rPr>
                                <w:noProof/>
                                <w:color w:val="565252" w:themeColor="text1"/>
                              </w:rPr>
                            </w:pPr>
                          </w:p>
                          <w:p w14:paraId="13847CF4" w14:textId="77777777" w:rsidR="00D94659" w:rsidRPr="00DE00FE" w:rsidRDefault="00D94659" w:rsidP="0052064D">
                            <w:pPr>
                              <w:spacing w:after="0" w:line="240" w:lineRule="auto"/>
                              <w:jc w:val="center"/>
                              <w:rPr>
                                <w:rFonts w:ascii="Arial" w:hAnsi="Arial" w:cs="Arial"/>
                                <w:noProof/>
                                <w:color w:val="565252" w:themeColor="text1"/>
                              </w:rPr>
                            </w:pPr>
                          </w:p>
                          <w:p w14:paraId="5CBA628C" w14:textId="77777777" w:rsidR="00D94659" w:rsidRDefault="00D94659" w:rsidP="0052064D">
                            <w:pPr>
                              <w:spacing w:after="0" w:line="240" w:lineRule="auto"/>
                              <w:jc w:val="center"/>
                              <w:rPr>
                                <w:rFonts w:ascii="Arial" w:hAnsi="Arial" w:cs="Arial"/>
                                <w:i/>
                                <w:noProof/>
                                <w:color w:val="565252" w:themeColor="text1"/>
                                <w:sz w:val="20"/>
                                <w:szCs w:val="20"/>
                              </w:rPr>
                            </w:pPr>
                          </w:p>
                          <w:p w14:paraId="756380C1" w14:textId="77777777" w:rsidR="00D94659" w:rsidRDefault="00D94659" w:rsidP="0052064D">
                            <w:pPr>
                              <w:spacing w:after="0" w:line="240" w:lineRule="auto"/>
                              <w:jc w:val="center"/>
                              <w:rPr>
                                <w:rFonts w:ascii="Arial" w:hAnsi="Arial" w:cs="Arial"/>
                                <w:i/>
                                <w:noProof/>
                                <w:color w:val="565252" w:themeColor="text1"/>
                                <w:sz w:val="20"/>
                                <w:szCs w:val="20"/>
                              </w:rPr>
                            </w:pPr>
                          </w:p>
                          <w:p w14:paraId="054F5B89" w14:textId="77777777" w:rsidR="00D94659" w:rsidRPr="00DE00FE" w:rsidRDefault="00D94659" w:rsidP="0052064D">
                            <w:pPr>
                              <w:spacing w:after="0" w:line="240" w:lineRule="auto"/>
                              <w:jc w:val="center"/>
                              <w:rPr>
                                <w:rFonts w:ascii="Arial" w:hAnsi="Arial" w:cs="Arial"/>
                                <w:i/>
                                <w:noProof/>
                                <w:color w:val="565252" w:themeColor="text1"/>
                                <w:sz w:val="20"/>
                                <w:szCs w:val="20"/>
                              </w:rPr>
                            </w:pPr>
                            <w:r w:rsidRPr="00DE00FE">
                              <w:rPr>
                                <w:rFonts w:ascii="Arial" w:hAnsi="Arial" w:cs="Arial"/>
                                <w:i/>
                                <w:noProof/>
                                <w:color w:val="565252" w:themeColor="text1"/>
                                <w:sz w:val="20"/>
                                <w:szCs w:val="20"/>
                              </w:rPr>
                              <w:t>School of Education, University of Pittsburgh</w:t>
                            </w:r>
                          </w:p>
                          <w:p w14:paraId="50774E24" w14:textId="77777777" w:rsidR="00D94659" w:rsidRDefault="00D94659" w:rsidP="0052064D"/>
                        </w:txbxContent>
                      </v:textbox>
                    </v:shape>
                    <v:shape id="Text Box 14" o:spid="_x0000_s1031" type="#_x0000_t202" style="position:absolute;left:9105;top:2857;width:10326;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0BFD9DD6" w14:textId="77777777" w:rsidR="00D94659" w:rsidRDefault="00D94659" w:rsidP="0052064D">
                            <w:r>
                              <w:rPr>
                                <w:noProof/>
                              </w:rPr>
                              <w:drawing>
                                <wp:inline distT="0" distB="0" distL="0" distR="0" wp14:anchorId="6BF0315F" wp14:editId="78A30451">
                                  <wp:extent cx="842093" cy="410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 signdoor cr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501" cy="411870"/>
                                          </a:xfrm>
                                          <a:prstGeom prst="rect">
                                            <a:avLst/>
                                          </a:prstGeom>
                                          <a:ln>
                                            <a:noFill/>
                                          </a:ln>
                                        </pic:spPr>
                                      </pic:pic>
                                    </a:graphicData>
                                  </a:graphic>
                                </wp:inline>
                              </w:drawing>
                            </w:r>
                          </w:p>
                        </w:txbxContent>
                      </v:textbox>
                    </v:shape>
                  </v:group>
                </w:pict>
              </mc:Fallback>
            </mc:AlternateContent>
          </w:r>
          <w:r w:rsidR="00AD13CC" w:rsidRPr="003353E4">
            <w:rPr>
              <w:noProof/>
            </w:rPr>
            <mc:AlternateContent>
              <mc:Choice Requires="wps">
                <w:drawing>
                  <wp:anchor distT="0" distB="0" distL="114300" distR="114300" simplePos="0" relativeHeight="251700224" behindDoc="0" locked="0" layoutInCell="1" allowOverlap="1" wp14:anchorId="3DB48491" wp14:editId="062038FD">
                    <wp:simplePos x="0" y="0"/>
                    <wp:positionH relativeFrom="page">
                      <wp:posOffset>3580765</wp:posOffset>
                    </wp:positionH>
                    <wp:positionV relativeFrom="page">
                      <wp:posOffset>6884035</wp:posOffset>
                    </wp:positionV>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25A2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AF3A5FB" id="Rectangle 469" o:spid="_x0000_s1026" style="position:absolute;margin-left:281.95pt;margin-top:542.05pt;width:226.45pt;height:9.35pt;z-index:251700224;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" fillcolor="#25a2e7" stroked="f" strokeweight="1pt">
                    <w10:wrap anchorx="page" anchory="page"/>
                  </v:rect>
                </w:pict>
              </mc:Fallback>
            </mc:AlternateContent>
          </w:r>
          <w:r w:rsidR="00BD601B" w:rsidRPr="003353E4">
            <w:br w:type="page"/>
          </w:r>
        </w:p>
      </w:sdtContent>
    </w:sdt>
    <w:sdt>
      <w:sdtPr>
        <w:rPr>
          <w:rFonts w:asciiTheme="minorHAnsi" w:eastAsiaTheme="minorHAnsi" w:hAnsiTheme="minorHAnsi" w:cstheme="minorBidi"/>
          <w:color w:val="auto"/>
          <w:sz w:val="22"/>
          <w:szCs w:val="22"/>
        </w:rPr>
        <w:id w:val="-133027050"/>
        <w:docPartObj>
          <w:docPartGallery w:val="Table of Contents"/>
          <w:docPartUnique/>
        </w:docPartObj>
      </w:sdtPr>
      <w:sdtEndPr>
        <w:rPr>
          <w:rFonts w:ascii="Arial" w:hAnsi="Arial" w:cs="Arial"/>
          <w:bCs/>
          <w:noProof/>
        </w:rPr>
      </w:sdtEndPr>
      <w:sdtContent>
        <w:p w14:paraId="1268B3C6" w14:textId="77777777" w:rsidR="001B10B6" w:rsidRPr="003353E4" w:rsidRDefault="001B10B6">
          <w:pPr>
            <w:pStyle w:val="TOCHeading"/>
            <w:rPr>
              <w:rFonts w:ascii="Arial" w:hAnsi="Arial" w:cs="Arial"/>
              <w:color w:val="auto"/>
              <w:sz w:val="28"/>
              <w:szCs w:val="28"/>
            </w:rPr>
          </w:pPr>
          <w:r w:rsidRPr="003353E4">
            <w:rPr>
              <w:rFonts w:ascii="Arial" w:hAnsi="Arial" w:cs="Arial"/>
              <w:color w:val="auto"/>
              <w:sz w:val="28"/>
              <w:szCs w:val="28"/>
            </w:rPr>
            <w:t>Table of Contents</w:t>
          </w:r>
        </w:p>
        <w:p w14:paraId="056897EC" w14:textId="13239E26" w:rsidR="003278C0" w:rsidRPr="003278C0" w:rsidRDefault="001B10B6" w:rsidP="003278C0">
          <w:pPr>
            <w:pStyle w:val="TOC1"/>
            <w:rPr>
              <w:rFonts w:ascii="Arial" w:eastAsiaTheme="minorEastAsia" w:hAnsi="Arial" w:cs="Arial"/>
              <w:noProof/>
            </w:rPr>
          </w:pPr>
          <w:r w:rsidRPr="003278C0">
            <w:rPr>
              <w:rFonts w:ascii="Arial" w:hAnsi="Arial" w:cs="Arial"/>
            </w:rPr>
            <w:fldChar w:fldCharType="begin"/>
          </w:r>
          <w:r w:rsidRPr="003278C0">
            <w:rPr>
              <w:rFonts w:ascii="Arial" w:hAnsi="Arial" w:cs="Arial"/>
            </w:rPr>
            <w:instrText xml:space="preserve"> TOC \o "1-3" \h \z \u </w:instrText>
          </w:r>
          <w:r w:rsidRPr="003278C0">
            <w:rPr>
              <w:rFonts w:ascii="Arial" w:hAnsi="Arial" w:cs="Arial"/>
            </w:rPr>
            <w:fldChar w:fldCharType="separate"/>
          </w:r>
          <w:hyperlink w:anchor="_Toc13212337" w:history="1">
            <w:r w:rsidR="003278C0" w:rsidRPr="003278C0">
              <w:rPr>
                <w:rStyle w:val="Hyperlink"/>
                <w:rFonts w:ascii="Arial" w:hAnsi="Arial" w:cs="Arial"/>
                <w:noProof/>
              </w:rPr>
              <w:t>List of Tables</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_Toc13212337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2</w:t>
            </w:r>
            <w:r w:rsidR="003278C0" w:rsidRPr="003278C0">
              <w:rPr>
                <w:rFonts w:ascii="Arial" w:hAnsi="Arial" w:cs="Arial"/>
                <w:noProof/>
                <w:webHidden/>
              </w:rPr>
              <w:fldChar w:fldCharType="end"/>
            </w:r>
          </w:hyperlink>
        </w:p>
        <w:p w14:paraId="1898E4DF" w14:textId="2DE5C3D2" w:rsidR="003278C0" w:rsidRPr="003278C0" w:rsidRDefault="00A07E2D" w:rsidP="003278C0">
          <w:pPr>
            <w:pStyle w:val="TOC1"/>
            <w:rPr>
              <w:rFonts w:ascii="Arial" w:eastAsiaTheme="minorEastAsia" w:hAnsi="Arial" w:cs="Arial"/>
              <w:noProof/>
            </w:rPr>
          </w:pPr>
          <w:hyperlink w:anchor="_Toc13212338" w:history="1">
            <w:r w:rsidR="003278C0" w:rsidRPr="003278C0">
              <w:rPr>
                <w:rStyle w:val="Hyperlink"/>
                <w:rFonts w:ascii="Arial" w:hAnsi="Arial" w:cs="Arial"/>
                <w:noProof/>
              </w:rPr>
              <w:t>Introduction</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_Toc13212338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3</w:t>
            </w:r>
            <w:r w:rsidR="003278C0" w:rsidRPr="003278C0">
              <w:rPr>
                <w:rFonts w:ascii="Arial" w:hAnsi="Arial" w:cs="Arial"/>
                <w:noProof/>
                <w:webHidden/>
              </w:rPr>
              <w:fldChar w:fldCharType="end"/>
            </w:r>
          </w:hyperlink>
        </w:p>
        <w:p w14:paraId="3C90F1F7" w14:textId="2DF25604" w:rsidR="003278C0" w:rsidRPr="003278C0" w:rsidRDefault="00A07E2D" w:rsidP="003278C0">
          <w:pPr>
            <w:pStyle w:val="TOC1"/>
            <w:rPr>
              <w:rFonts w:ascii="Arial" w:eastAsiaTheme="minorEastAsia" w:hAnsi="Arial" w:cs="Arial"/>
              <w:noProof/>
            </w:rPr>
          </w:pPr>
          <w:hyperlink w:anchor="_Toc13212339" w:history="1">
            <w:r w:rsidR="003278C0" w:rsidRPr="003278C0">
              <w:rPr>
                <w:rStyle w:val="Hyperlink"/>
                <w:rFonts w:ascii="Arial" w:hAnsi="Arial" w:cs="Arial"/>
                <w:noProof/>
              </w:rPr>
              <w:t>Purpose</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_Toc13212339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3</w:t>
            </w:r>
            <w:r w:rsidR="003278C0" w:rsidRPr="003278C0">
              <w:rPr>
                <w:rFonts w:ascii="Arial" w:hAnsi="Arial" w:cs="Arial"/>
                <w:noProof/>
                <w:webHidden/>
              </w:rPr>
              <w:fldChar w:fldCharType="end"/>
            </w:r>
          </w:hyperlink>
        </w:p>
        <w:p w14:paraId="1F9F57FD" w14:textId="4FC3B654" w:rsidR="003278C0" w:rsidRPr="003278C0" w:rsidRDefault="00A07E2D" w:rsidP="003278C0">
          <w:pPr>
            <w:pStyle w:val="TOC1"/>
            <w:rPr>
              <w:rFonts w:ascii="Arial" w:eastAsiaTheme="minorEastAsia" w:hAnsi="Arial" w:cs="Arial"/>
              <w:noProof/>
            </w:rPr>
          </w:pPr>
          <w:hyperlink w:anchor="_Toc13212340" w:history="1">
            <w:r w:rsidR="003278C0" w:rsidRPr="003278C0">
              <w:rPr>
                <w:rStyle w:val="Hyperlink"/>
                <w:rFonts w:ascii="Arial" w:hAnsi="Arial" w:cs="Arial"/>
                <w:noProof/>
              </w:rPr>
              <w:t>Content</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_Toc13212340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3</w:t>
            </w:r>
            <w:r w:rsidR="003278C0" w:rsidRPr="003278C0">
              <w:rPr>
                <w:rFonts w:ascii="Arial" w:hAnsi="Arial" w:cs="Arial"/>
                <w:noProof/>
                <w:webHidden/>
              </w:rPr>
              <w:fldChar w:fldCharType="end"/>
            </w:r>
          </w:hyperlink>
        </w:p>
        <w:p w14:paraId="3EFF54C9" w14:textId="6834F021" w:rsidR="003278C0" w:rsidRPr="003278C0" w:rsidRDefault="00A07E2D" w:rsidP="003278C0">
          <w:pPr>
            <w:pStyle w:val="TOC1"/>
            <w:rPr>
              <w:rFonts w:ascii="Arial" w:eastAsiaTheme="minorEastAsia" w:hAnsi="Arial" w:cs="Arial"/>
              <w:noProof/>
            </w:rPr>
          </w:pPr>
          <w:hyperlink w:anchor="_Toc13212341" w:history="1">
            <w:r w:rsidR="003278C0" w:rsidRPr="003278C0">
              <w:rPr>
                <w:rStyle w:val="Hyperlink"/>
                <w:rFonts w:ascii="Arial" w:hAnsi="Arial" w:cs="Arial"/>
                <w:noProof/>
              </w:rPr>
              <w:t>Test Levels</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_Toc13212341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4</w:t>
            </w:r>
            <w:r w:rsidR="003278C0" w:rsidRPr="003278C0">
              <w:rPr>
                <w:rFonts w:ascii="Arial" w:hAnsi="Arial" w:cs="Arial"/>
                <w:noProof/>
                <w:webHidden/>
              </w:rPr>
              <w:fldChar w:fldCharType="end"/>
            </w:r>
          </w:hyperlink>
        </w:p>
        <w:p w14:paraId="64646E9F" w14:textId="0583288A" w:rsidR="003278C0" w:rsidRPr="003278C0" w:rsidRDefault="00A07E2D" w:rsidP="003278C0">
          <w:pPr>
            <w:pStyle w:val="TOC2"/>
            <w:tabs>
              <w:tab w:val="right" w:leader="dot" w:pos="9350"/>
            </w:tabs>
            <w:spacing w:line="276" w:lineRule="auto"/>
            <w:rPr>
              <w:rFonts w:ascii="Arial" w:eastAsiaTheme="minorEastAsia" w:hAnsi="Arial" w:cs="Arial"/>
              <w:noProof/>
            </w:rPr>
          </w:pPr>
          <w:hyperlink w:anchor="_Toc13212342" w:history="1">
            <w:r w:rsidR="003278C0" w:rsidRPr="003278C0">
              <w:rPr>
                <w:rStyle w:val="Hyperlink"/>
                <w:rFonts w:ascii="Arial" w:hAnsi="Arial" w:cs="Arial"/>
                <w:noProof/>
              </w:rPr>
              <w:t>Tier 1</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_Toc13212342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4</w:t>
            </w:r>
            <w:r w:rsidR="003278C0" w:rsidRPr="003278C0">
              <w:rPr>
                <w:rFonts w:ascii="Arial" w:hAnsi="Arial" w:cs="Arial"/>
                <w:noProof/>
                <w:webHidden/>
              </w:rPr>
              <w:fldChar w:fldCharType="end"/>
            </w:r>
          </w:hyperlink>
        </w:p>
        <w:p w14:paraId="7BF4AE2A" w14:textId="11AEA730" w:rsidR="003278C0" w:rsidRPr="003278C0" w:rsidRDefault="00A07E2D" w:rsidP="003278C0">
          <w:pPr>
            <w:pStyle w:val="TOC2"/>
            <w:tabs>
              <w:tab w:val="right" w:leader="dot" w:pos="9350"/>
            </w:tabs>
            <w:spacing w:line="276" w:lineRule="auto"/>
            <w:rPr>
              <w:rFonts w:ascii="Arial" w:eastAsiaTheme="minorEastAsia" w:hAnsi="Arial" w:cs="Arial"/>
              <w:noProof/>
            </w:rPr>
          </w:pPr>
          <w:hyperlink w:anchor="_Toc13212343" w:history="1">
            <w:r w:rsidR="003278C0" w:rsidRPr="003278C0">
              <w:rPr>
                <w:rStyle w:val="Hyperlink"/>
                <w:rFonts w:ascii="Arial" w:hAnsi="Arial" w:cs="Arial"/>
                <w:noProof/>
              </w:rPr>
              <w:t>Tier 2</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_Toc13212343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4</w:t>
            </w:r>
            <w:r w:rsidR="003278C0" w:rsidRPr="003278C0">
              <w:rPr>
                <w:rFonts w:ascii="Arial" w:hAnsi="Arial" w:cs="Arial"/>
                <w:noProof/>
                <w:webHidden/>
              </w:rPr>
              <w:fldChar w:fldCharType="end"/>
            </w:r>
          </w:hyperlink>
        </w:p>
        <w:p w14:paraId="74CA6A61" w14:textId="5B5344FC" w:rsidR="003278C0" w:rsidRPr="003278C0" w:rsidRDefault="00A07E2D" w:rsidP="003278C0">
          <w:pPr>
            <w:pStyle w:val="TOC1"/>
            <w:rPr>
              <w:rFonts w:ascii="Arial" w:eastAsiaTheme="minorEastAsia" w:hAnsi="Arial" w:cs="Arial"/>
              <w:noProof/>
            </w:rPr>
          </w:pPr>
          <w:hyperlink w:anchor="_Toc13212344" w:history="1">
            <w:r w:rsidR="003278C0" w:rsidRPr="003278C0">
              <w:rPr>
                <w:rStyle w:val="Hyperlink"/>
                <w:rFonts w:ascii="Arial" w:hAnsi="Arial" w:cs="Arial"/>
                <w:noProof/>
              </w:rPr>
              <w:t>General Performance Descriptions</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_Toc13212344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4</w:t>
            </w:r>
            <w:r w:rsidR="003278C0" w:rsidRPr="003278C0">
              <w:rPr>
                <w:rFonts w:ascii="Arial" w:hAnsi="Arial" w:cs="Arial"/>
                <w:noProof/>
                <w:webHidden/>
              </w:rPr>
              <w:fldChar w:fldCharType="end"/>
            </w:r>
          </w:hyperlink>
        </w:p>
        <w:p w14:paraId="14600573" w14:textId="0C20F89B" w:rsidR="003278C0" w:rsidRPr="003278C0" w:rsidRDefault="00A07E2D" w:rsidP="003278C0">
          <w:pPr>
            <w:pStyle w:val="TOC3"/>
            <w:tabs>
              <w:tab w:val="right" w:leader="dot" w:pos="9350"/>
            </w:tabs>
            <w:spacing w:line="276" w:lineRule="auto"/>
            <w:rPr>
              <w:rFonts w:ascii="Arial" w:eastAsiaTheme="minorEastAsia" w:hAnsi="Arial" w:cs="Arial"/>
              <w:noProof/>
            </w:rPr>
          </w:pPr>
          <w:hyperlink w:anchor="_Toc13212345" w:history="1">
            <w:r w:rsidR="003278C0" w:rsidRPr="003278C0">
              <w:rPr>
                <w:rStyle w:val="Hyperlink"/>
                <w:rFonts w:ascii="Arial" w:hAnsi="Arial" w:cs="Arial"/>
                <w:noProof/>
              </w:rPr>
              <w:t>Advanced</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_Toc13212345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4</w:t>
            </w:r>
            <w:r w:rsidR="003278C0" w:rsidRPr="003278C0">
              <w:rPr>
                <w:rFonts w:ascii="Arial" w:hAnsi="Arial" w:cs="Arial"/>
                <w:noProof/>
                <w:webHidden/>
              </w:rPr>
              <w:fldChar w:fldCharType="end"/>
            </w:r>
          </w:hyperlink>
        </w:p>
        <w:p w14:paraId="42BDCA25" w14:textId="62E2612E" w:rsidR="003278C0" w:rsidRPr="003278C0" w:rsidRDefault="00A07E2D" w:rsidP="003278C0">
          <w:pPr>
            <w:pStyle w:val="TOC3"/>
            <w:tabs>
              <w:tab w:val="right" w:leader="dot" w:pos="9350"/>
            </w:tabs>
            <w:spacing w:line="276" w:lineRule="auto"/>
            <w:rPr>
              <w:rFonts w:ascii="Arial" w:eastAsiaTheme="minorEastAsia" w:hAnsi="Arial" w:cs="Arial"/>
              <w:noProof/>
            </w:rPr>
          </w:pPr>
          <w:hyperlink w:anchor="_Toc13212346" w:history="1">
            <w:r w:rsidR="003278C0" w:rsidRPr="003278C0">
              <w:rPr>
                <w:rStyle w:val="Hyperlink"/>
                <w:rFonts w:ascii="Arial" w:hAnsi="Arial" w:cs="Arial"/>
                <w:noProof/>
              </w:rPr>
              <w:t>Proficient</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_Toc13212346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4</w:t>
            </w:r>
            <w:r w:rsidR="003278C0" w:rsidRPr="003278C0">
              <w:rPr>
                <w:rFonts w:ascii="Arial" w:hAnsi="Arial" w:cs="Arial"/>
                <w:noProof/>
                <w:webHidden/>
              </w:rPr>
              <w:fldChar w:fldCharType="end"/>
            </w:r>
          </w:hyperlink>
        </w:p>
        <w:p w14:paraId="0600BE38" w14:textId="52C4BE72" w:rsidR="003278C0" w:rsidRPr="003278C0" w:rsidRDefault="00A07E2D" w:rsidP="003278C0">
          <w:pPr>
            <w:pStyle w:val="TOC3"/>
            <w:tabs>
              <w:tab w:val="right" w:leader="dot" w:pos="9350"/>
            </w:tabs>
            <w:spacing w:line="276" w:lineRule="auto"/>
            <w:rPr>
              <w:rFonts w:ascii="Arial" w:eastAsiaTheme="minorEastAsia" w:hAnsi="Arial" w:cs="Arial"/>
              <w:noProof/>
            </w:rPr>
          </w:pPr>
          <w:hyperlink w:anchor="_Toc13212347" w:history="1">
            <w:r w:rsidR="003278C0" w:rsidRPr="003278C0">
              <w:rPr>
                <w:rStyle w:val="Hyperlink"/>
                <w:rFonts w:ascii="Arial" w:hAnsi="Arial" w:cs="Arial"/>
                <w:noProof/>
              </w:rPr>
              <w:t>Novice</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_Toc13212347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5</w:t>
            </w:r>
            <w:r w:rsidR="003278C0" w:rsidRPr="003278C0">
              <w:rPr>
                <w:rFonts w:ascii="Arial" w:hAnsi="Arial" w:cs="Arial"/>
                <w:noProof/>
                <w:webHidden/>
              </w:rPr>
              <w:fldChar w:fldCharType="end"/>
            </w:r>
          </w:hyperlink>
        </w:p>
        <w:p w14:paraId="658E1679" w14:textId="66DB3A1B" w:rsidR="003278C0" w:rsidRPr="003278C0" w:rsidRDefault="00A07E2D" w:rsidP="003278C0">
          <w:pPr>
            <w:pStyle w:val="TOC3"/>
            <w:tabs>
              <w:tab w:val="right" w:leader="dot" w:pos="9350"/>
            </w:tabs>
            <w:spacing w:line="276" w:lineRule="auto"/>
            <w:rPr>
              <w:rFonts w:ascii="Arial" w:eastAsiaTheme="minorEastAsia" w:hAnsi="Arial" w:cs="Arial"/>
              <w:noProof/>
            </w:rPr>
          </w:pPr>
          <w:hyperlink w:anchor="_Toc13212348" w:history="1">
            <w:r w:rsidR="003278C0" w:rsidRPr="003278C0">
              <w:rPr>
                <w:rStyle w:val="Hyperlink"/>
                <w:rFonts w:ascii="Arial" w:hAnsi="Arial" w:cs="Arial"/>
                <w:noProof/>
              </w:rPr>
              <w:t>Emerging</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_Toc13212348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5</w:t>
            </w:r>
            <w:r w:rsidR="003278C0" w:rsidRPr="003278C0">
              <w:rPr>
                <w:rFonts w:ascii="Arial" w:hAnsi="Arial" w:cs="Arial"/>
                <w:noProof/>
                <w:webHidden/>
              </w:rPr>
              <w:fldChar w:fldCharType="end"/>
            </w:r>
          </w:hyperlink>
        </w:p>
        <w:p w14:paraId="17011FA3" w14:textId="7F2EB00D" w:rsidR="003278C0" w:rsidRPr="003278C0" w:rsidRDefault="00A07E2D" w:rsidP="003278C0">
          <w:pPr>
            <w:pStyle w:val="TOC1"/>
            <w:rPr>
              <w:rFonts w:ascii="Arial" w:eastAsiaTheme="minorEastAsia" w:hAnsi="Arial" w:cs="Arial"/>
              <w:noProof/>
            </w:rPr>
          </w:pPr>
          <w:hyperlink w:anchor="_Toc13212349" w:history="1">
            <w:r w:rsidR="003278C0" w:rsidRPr="003278C0">
              <w:rPr>
                <w:rStyle w:val="Hyperlink"/>
                <w:rFonts w:ascii="Arial" w:hAnsi="Arial" w:cs="Arial"/>
                <w:noProof/>
              </w:rPr>
              <w:t>Test Item Format</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_Toc13212349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5</w:t>
            </w:r>
            <w:r w:rsidR="003278C0" w:rsidRPr="003278C0">
              <w:rPr>
                <w:rFonts w:ascii="Arial" w:hAnsi="Arial" w:cs="Arial"/>
                <w:noProof/>
                <w:webHidden/>
              </w:rPr>
              <w:fldChar w:fldCharType="end"/>
            </w:r>
          </w:hyperlink>
        </w:p>
        <w:p w14:paraId="21277779" w14:textId="1EF1E863" w:rsidR="003278C0" w:rsidRPr="003278C0" w:rsidRDefault="00A07E2D" w:rsidP="003278C0">
          <w:pPr>
            <w:pStyle w:val="TOC1"/>
            <w:rPr>
              <w:rFonts w:ascii="Arial" w:eastAsiaTheme="minorEastAsia" w:hAnsi="Arial" w:cs="Arial"/>
              <w:noProof/>
            </w:rPr>
          </w:pPr>
          <w:hyperlink w:anchor="_Toc13212350" w:history="1">
            <w:r w:rsidR="003278C0" w:rsidRPr="003278C0">
              <w:rPr>
                <w:rStyle w:val="Hyperlink"/>
                <w:rFonts w:ascii="Arial" w:hAnsi="Arial" w:cs="Arial"/>
                <w:noProof/>
              </w:rPr>
              <w:t>Student Responses</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_Toc13212350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5</w:t>
            </w:r>
            <w:r w:rsidR="003278C0" w:rsidRPr="003278C0">
              <w:rPr>
                <w:rFonts w:ascii="Arial" w:hAnsi="Arial" w:cs="Arial"/>
                <w:noProof/>
                <w:webHidden/>
              </w:rPr>
              <w:fldChar w:fldCharType="end"/>
            </w:r>
          </w:hyperlink>
        </w:p>
        <w:p w14:paraId="021F2CD6" w14:textId="77CD0661" w:rsidR="003278C0" w:rsidRPr="003278C0" w:rsidRDefault="00A07E2D" w:rsidP="003278C0">
          <w:pPr>
            <w:pStyle w:val="TOC2"/>
            <w:tabs>
              <w:tab w:val="right" w:leader="dot" w:pos="9350"/>
            </w:tabs>
            <w:spacing w:line="276" w:lineRule="auto"/>
            <w:rPr>
              <w:rFonts w:ascii="Arial" w:eastAsiaTheme="minorEastAsia" w:hAnsi="Arial" w:cs="Arial"/>
              <w:noProof/>
            </w:rPr>
          </w:pPr>
          <w:hyperlink w:anchor="_Toc13212351" w:history="1">
            <w:r w:rsidR="003278C0" w:rsidRPr="003278C0">
              <w:rPr>
                <w:rStyle w:val="Hyperlink"/>
                <w:rFonts w:ascii="Arial" w:hAnsi="Arial" w:cs="Arial"/>
                <w:noProof/>
              </w:rPr>
              <w:t>Scoring</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_Toc13212351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6</w:t>
            </w:r>
            <w:r w:rsidR="003278C0" w:rsidRPr="003278C0">
              <w:rPr>
                <w:rFonts w:ascii="Arial" w:hAnsi="Arial" w:cs="Arial"/>
                <w:noProof/>
                <w:webHidden/>
              </w:rPr>
              <w:fldChar w:fldCharType="end"/>
            </w:r>
          </w:hyperlink>
        </w:p>
        <w:p w14:paraId="0107B2FC" w14:textId="05CE4D95" w:rsidR="003278C0" w:rsidRPr="003278C0" w:rsidRDefault="00A07E2D" w:rsidP="003278C0">
          <w:pPr>
            <w:pStyle w:val="TOC1"/>
            <w:rPr>
              <w:rFonts w:ascii="Arial" w:eastAsiaTheme="minorEastAsia" w:hAnsi="Arial" w:cs="Arial"/>
              <w:noProof/>
            </w:rPr>
          </w:pPr>
          <w:hyperlink w:anchor="_Toc13212352" w:history="1">
            <w:r w:rsidR="003278C0" w:rsidRPr="003278C0">
              <w:rPr>
                <w:rStyle w:val="Hyperlink"/>
                <w:rFonts w:ascii="Arial" w:hAnsi="Arial" w:cs="Arial"/>
                <w:noProof/>
              </w:rPr>
              <w:t>Test Design</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_Toc13212352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6</w:t>
            </w:r>
            <w:r w:rsidR="003278C0" w:rsidRPr="003278C0">
              <w:rPr>
                <w:rFonts w:ascii="Arial" w:hAnsi="Arial" w:cs="Arial"/>
                <w:noProof/>
                <w:webHidden/>
              </w:rPr>
              <w:fldChar w:fldCharType="end"/>
            </w:r>
          </w:hyperlink>
        </w:p>
        <w:p w14:paraId="1F6A2B98" w14:textId="1D20A06D" w:rsidR="003278C0" w:rsidRPr="003278C0" w:rsidRDefault="00A07E2D" w:rsidP="003278C0">
          <w:pPr>
            <w:pStyle w:val="TOC1"/>
            <w:rPr>
              <w:rFonts w:ascii="Arial" w:eastAsiaTheme="minorEastAsia" w:hAnsi="Arial" w:cs="Arial"/>
              <w:noProof/>
            </w:rPr>
          </w:pPr>
          <w:hyperlink w:anchor="_Toc13212353" w:history="1">
            <w:r w:rsidR="003278C0" w:rsidRPr="003278C0">
              <w:rPr>
                <w:rStyle w:val="Hyperlink"/>
                <w:rFonts w:ascii="Arial" w:hAnsi="Arial" w:cs="Arial"/>
                <w:noProof/>
              </w:rPr>
              <w:t>Task Specifications</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_Toc13212353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11</w:t>
            </w:r>
            <w:r w:rsidR="003278C0" w:rsidRPr="003278C0">
              <w:rPr>
                <w:rFonts w:ascii="Arial" w:hAnsi="Arial" w:cs="Arial"/>
                <w:noProof/>
                <w:webHidden/>
              </w:rPr>
              <w:fldChar w:fldCharType="end"/>
            </w:r>
          </w:hyperlink>
        </w:p>
        <w:p w14:paraId="4717199D" w14:textId="3B5D9A02" w:rsidR="003278C0" w:rsidRPr="003278C0" w:rsidRDefault="00A07E2D" w:rsidP="003278C0">
          <w:pPr>
            <w:pStyle w:val="TOC2"/>
            <w:tabs>
              <w:tab w:val="right" w:leader="dot" w:pos="9350"/>
            </w:tabs>
            <w:spacing w:line="276" w:lineRule="auto"/>
            <w:rPr>
              <w:rFonts w:ascii="Arial" w:eastAsiaTheme="minorEastAsia" w:hAnsi="Arial" w:cs="Arial"/>
              <w:noProof/>
            </w:rPr>
          </w:pPr>
          <w:hyperlink w:anchor="_Toc13212354" w:history="1">
            <w:r w:rsidR="003278C0" w:rsidRPr="003278C0">
              <w:rPr>
                <w:rStyle w:val="Hyperlink"/>
                <w:rFonts w:ascii="Arial" w:hAnsi="Arial" w:cs="Arial"/>
                <w:noProof/>
              </w:rPr>
              <w:t>Explanation of Terms used in Specifications Table</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_Toc13212354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12</w:t>
            </w:r>
            <w:r w:rsidR="003278C0" w:rsidRPr="003278C0">
              <w:rPr>
                <w:rFonts w:ascii="Arial" w:hAnsi="Arial" w:cs="Arial"/>
                <w:noProof/>
                <w:webHidden/>
              </w:rPr>
              <w:fldChar w:fldCharType="end"/>
            </w:r>
          </w:hyperlink>
        </w:p>
        <w:p w14:paraId="5C3E79F5" w14:textId="367B5A9E" w:rsidR="003278C0" w:rsidRPr="003278C0" w:rsidRDefault="00A07E2D" w:rsidP="003278C0">
          <w:pPr>
            <w:pStyle w:val="TOC1"/>
            <w:rPr>
              <w:rFonts w:ascii="Arial" w:eastAsiaTheme="minorEastAsia" w:hAnsi="Arial" w:cs="Arial"/>
              <w:noProof/>
            </w:rPr>
          </w:pPr>
          <w:hyperlink w:anchor="_Toc13212355" w:history="1">
            <w:r w:rsidR="003278C0" w:rsidRPr="003278C0">
              <w:rPr>
                <w:rStyle w:val="Hyperlink"/>
                <w:rFonts w:ascii="Arial" w:hAnsi="Arial" w:cs="Arial"/>
                <w:noProof/>
              </w:rPr>
              <w:t>Grade 3</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_Toc13212355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13</w:t>
            </w:r>
            <w:r w:rsidR="003278C0" w:rsidRPr="003278C0">
              <w:rPr>
                <w:rFonts w:ascii="Arial" w:hAnsi="Arial" w:cs="Arial"/>
                <w:noProof/>
                <w:webHidden/>
              </w:rPr>
              <w:fldChar w:fldCharType="end"/>
            </w:r>
          </w:hyperlink>
        </w:p>
        <w:p w14:paraId="63D98CF6" w14:textId="44082D94" w:rsidR="003278C0" w:rsidRPr="003278C0" w:rsidRDefault="00A07E2D" w:rsidP="003278C0">
          <w:pPr>
            <w:pStyle w:val="TOC1"/>
            <w:rPr>
              <w:rFonts w:ascii="Arial" w:eastAsiaTheme="minorEastAsia" w:hAnsi="Arial" w:cs="Arial"/>
              <w:noProof/>
            </w:rPr>
          </w:pPr>
          <w:hyperlink w:anchor="_Toc13212356" w:history="1">
            <w:r w:rsidR="003278C0" w:rsidRPr="003278C0">
              <w:rPr>
                <w:rStyle w:val="Hyperlink"/>
                <w:rFonts w:ascii="Arial" w:hAnsi="Arial" w:cs="Arial"/>
                <w:noProof/>
              </w:rPr>
              <w:t>Grade 4</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_Toc13212356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23</w:t>
            </w:r>
            <w:r w:rsidR="003278C0" w:rsidRPr="003278C0">
              <w:rPr>
                <w:rFonts w:ascii="Arial" w:hAnsi="Arial" w:cs="Arial"/>
                <w:noProof/>
                <w:webHidden/>
              </w:rPr>
              <w:fldChar w:fldCharType="end"/>
            </w:r>
          </w:hyperlink>
        </w:p>
        <w:p w14:paraId="2C0194DB" w14:textId="78747EC4" w:rsidR="003278C0" w:rsidRPr="003278C0" w:rsidRDefault="00A07E2D" w:rsidP="003278C0">
          <w:pPr>
            <w:pStyle w:val="TOC1"/>
            <w:rPr>
              <w:rFonts w:ascii="Arial" w:eastAsiaTheme="minorEastAsia" w:hAnsi="Arial" w:cs="Arial"/>
              <w:noProof/>
            </w:rPr>
          </w:pPr>
          <w:hyperlink w:anchor="_Toc13212357" w:history="1">
            <w:r w:rsidR="003278C0" w:rsidRPr="003278C0">
              <w:rPr>
                <w:rStyle w:val="Hyperlink"/>
                <w:rFonts w:ascii="Arial" w:hAnsi="Arial" w:cs="Arial"/>
                <w:noProof/>
              </w:rPr>
              <w:t>Grade 5</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_Toc13212357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34</w:t>
            </w:r>
            <w:r w:rsidR="003278C0" w:rsidRPr="003278C0">
              <w:rPr>
                <w:rFonts w:ascii="Arial" w:hAnsi="Arial" w:cs="Arial"/>
                <w:noProof/>
                <w:webHidden/>
              </w:rPr>
              <w:fldChar w:fldCharType="end"/>
            </w:r>
          </w:hyperlink>
        </w:p>
        <w:p w14:paraId="53B86714" w14:textId="4D2303A3" w:rsidR="003278C0" w:rsidRPr="003278C0" w:rsidRDefault="00A07E2D" w:rsidP="003278C0">
          <w:pPr>
            <w:pStyle w:val="TOC1"/>
            <w:rPr>
              <w:rFonts w:ascii="Arial" w:eastAsiaTheme="minorEastAsia" w:hAnsi="Arial" w:cs="Arial"/>
              <w:noProof/>
            </w:rPr>
          </w:pPr>
          <w:hyperlink w:anchor="_Toc13212358" w:history="1">
            <w:r w:rsidR="003278C0" w:rsidRPr="003278C0">
              <w:rPr>
                <w:rStyle w:val="Hyperlink"/>
                <w:rFonts w:ascii="Arial" w:hAnsi="Arial" w:cs="Arial"/>
                <w:noProof/>
              </w:rPr>
              <w:t>Grade 6</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_Toc13212358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43</w:t>
            </w:r>
            <w:r w:rsidR="003278C0" w:rsidRPr="003278C0">
              <w:rPr>
                <w:rFonts w:ascii="Arial" w:hAnsi="Arial" w:cs="Arial"/>
                <w:noProof/>
                <w:webHidden/>
              </w:rPr>
              <w:fldChar w:fldCharType="end"/>
            </w:r>
          </w:hyperlink>
        </w:p>
        <w:p w14:paraId="64575C14" w14:textId="4D4CBA73" w:rsidR="003278C0" w:rsidRPr="003278C0" w:rsidRDefault="00A07E2D" w:rsidP="003278C0">
          <w:pPr>
            <w:pStyle w:val="TOC1"/>
            <w:rPr>
              <w:rFonts w:ascii="Arial" w:eastAsiaTheme="minorEastAsia" w:hAnsi="Arial" w:cs="Arial"/>
              <w:noProof/>
            </w:rPr>
          </w:pPr>
          <w:hyperlink w:anchor="_Toc13212359" w:history="1">
            <w:r w:rsidR="003278C0" w:rsidRPr="003278C0">
              <w:rPr>
                <w:rStyle w:val="Hyperlink"/>
                <w:rFonts w:ascii="Arial" w:hAnsi="Arial" w:cs="Arial"/>
                <w:noProof/>
              </w:rPr>
              <w:t>Grade 7</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_Toc13212359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52</w:t>
            </w:r>
            <w:r w:rsidR="003278C0" w:rsidRPr="003278C0">
              <w:rPr>
                <w:rFonts w:ascii="Arial" w:hAnsi="Arial" w:cs="Arial"/>
                <w:noProof/>
                <w:webHidden/>
              </w:rPr>
              <w:fldChar w:fldCharType="end"/>
            </w:r>
          </w:hyperlink>
        </w:p>
        <w:p w14:paraId="0674681A" w14:textId="50EFFDBD" w:rsidR="003278C0" w:rsidRPr="003278C0" w:rsidRDefault="00A07E2D" w:rsidP="003278C0">
          <w:pPr>
            <w:pStyle w:val="TOC1"/>
            <w:rPr>
              <w:rFonts w:ascii="Arial" w:eastAsiaTheme="minorEastAsia" w:hAnsi="Arial" w:cs="Arial"/>
              <w:noProof/>
            </w:rPr>
          </w:pPr>
          <w:hyperlink w:anchor="_Toc13212360" w:history="1">
            <w:r w:rsidR="003278C0" w:rsidRPr="003278C0">
              <w:rPr>
                <w:rStyle w:val="Hyperlink"/>
                <w:rFonts w:ascii="Arial" w:hAnsi="Arial" w:cs="Arial"/>
                <w:noProof/>
              </w:rPr>
              <w:t>Grade 8</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_Toc13212360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61</w:t>
            </w:r>
            <w:r w:rsidR="003278C0" w:rsidRPr="003278C0">
              <w:rPr>
                <w:rFonts w:ascii="Arial" w:hAnsi="Arial" w:cs="Arial"/>
                <w:noProof/>
                <w:webHidden/>
              </w:rPr>
              <w:fldChar w:fldCharType="end"/>
            </w:r>
          </w:hyperlink>
        </w:p>
        <w:p w14:paraId="4C88C02C" w14:textId="74953692" w:rsidR="001B10B6" w:rsidRPr="003278C0" w:rsidRDefault="00A07E2D" w:rsidP="003278C0">
          <w:pPr>
            <w:pStyle w:val="TOC1"/>
            <w:rPr>
              <w:rFonts w:ascii="Arial" w:hAnsi="Arial" w:cs="Arial"/>
            </w:rPr>
          </w:pPr>
          <w:hyperlink w:anchor="_Toc13212361" w:history="1">
            <w:r w:rsidR="003278C0" w:rsidRPr="003278C0">
              <w:rPr>
                <w:rStyle w:val="Hyperlink"/>
                <w:rFonts w:ascii="Arial" w:hAnsi="Arial" w:cs="Arial"/>
                <w:noProof/>
              </w:rPr>
              <w:t>Grade 11</w:t>
            </w:r>
            <w:r w:rsidR="003278C0" w:rsidRPr="003278C0">
              <w:rPr>
                <w:rFonts w:ascii="Arial" w:hAnsi="Arial" w:cs="Arial"/>
                <w:noProof/>
                <w:webHidden/>
              </w:rPr>
              <w:tab/>
            </w:r>
            <w:r w:rsidR="003278C0" w:rsidRPr="003278C0">
              <w:rPr>
                <w:rFonts w:ascii="Arial" w:hAnsi="Arial" w:cs="Arial"/>
                <w:noProof/>
                <w:webHidden/>
              </w:rPr>
              <w:fldChar w:fldCharType="begin"/>
            </w:r>
            <w:r w:rsidR="003278C0" w:rsidRPr="003278C0">
              <w:rPr>
                <w:rFonts w:ascii="Arial" w:hAnsi="Arial" w:cs="Arial"/>
                <w:noProof/>
                <w:webHidden/>
              </w:rPr>
              <w:instrText xml:space="preserve"> PAGEREF _Toc13212361 \h </w:instrText>
            </w:r>
            <w:r w:rsidR="003278C0" w:rsidRPr="003278C0">
              <w:rPr>
                <w:rFonts w:ascii="Arial" w:hAnsi="Arial" w:cs="Arial"/>
                <w:noProof/>
                <w:webHidden/>
              </w:rPr>
            </w:r>
            <w:r w:rsidR="003278C0" w:rsidRPr="003278C0">
              <w:rPr>
                <w:rFonts w:ascii="Arial" w:hAnsi="Arial" w:cs="Arial"/>
                <w:noProof/>
                <w:webHidden/>
              </w:rPr>
              <w:fldChar w:fldCharType="separate"/>
            </w:r>
            <w:r w:rsidR="003278C0" w:rsidRPr="003278C0">
              <w:rPr>
                <w:rFonts w:ascii="Arial" w:hAnsi="Arial" w:cs="Arial"/>
                <w:noProof/>
                <w:webHidden/>
              </w:rPr>
              <w:t>70</w:t>
            </w:r>
            <w:r w:rsidR="003278C0" w:rsidRPr="003278C0">
              <w:rPr>
                <w:rFonts w:ascii="Arial" w:hAnsi="Arial" w:cs="Arial"/>
                <w:noProof/>
                <w:webHidden/>
              </w:rPr>
              <w:fldChar w:fldCharType="end"/>
            </w:r>
          </w:hyperlink>
          <w:r w:rsidR="001B10B6" w:rsidRPr="003278C0">
            <w:rPr>
              <w:rFonts w:ascii="Arial" w:hAnsi="Arial" w:cs="Arial"/>
              <w:bCs/>
              <w:noProof/>
            </w:rPr>
            <w:fldChar w:fldCharType="end"/>
          </w:r>
        </w:p>
      </w:sdtContent>
    </w:sdt>
    <w:p w14:paraId="354127A2" w14:textId="77777777" w:rsidR="003308E0" w:rsidRPr="003353E4" w:rsidRDefault="003308E0"/>
    <w:p w14:paraId="1F9A4EEA" w14:textId="77777777" w:rsidR="001B10B6" w:rsidRPr="003353E4" w:rsidRDefault="001B10B6"/>
    <w:p w14:paraId="7DD23168" w14:textId="77777777" w:rsidR="001B10B6" w:rsidRPr="003353E4" w:rsidRDefault="001B10B6"/>
    <w:p w14:paraId="03BE7126" w14:textId="77777777" w:rsidR="001B10B6" w:rsidRPr="003353E4" w:rsidRDefault="001B10B6"/>
    <w:p w14:paraId="3C0776C7" w14:textId="77777777" w:rsidR="001B10B6" w:rsidRPr="003353E4" w:rsidRDefault="001B10B6"/>
    <w:p w14:paraId="05647E13" w14:textId="77777777" w:rsidR="001B10B6" w:rsidRPr="003353E4" w:rsidRDefault="001B10B6"/>
    <w:p w14:paraId="7B4540D7" w14:textId="77777777" w:rsidR="001B10B6" w:rsidRPr="003353E4" w:rsidRDefault="001B10B6"/>
    <w:p w14:paraId="2AD5832D" w14:textId="77777777" w:rsidR="001B10B6" w:rsidRPr="003353E4" w:rsidRDefault="001B10B6"/>
    <w:p w14:paraId="567D4CB2" w14:textId="77777777" w:rsidR="00AE0615" w:rsidRPr="003353E4" w:rsidRDefault="00AE0615" w:rsidP="00AE0615">
      <w:pPr>
        <w:pStyle w:val="Heading1"/>
        <w:spacing w:before="0"/>
        <w:rPr>
          <w:rFonts w:ascii="Arial" w:hAnsi="Arial" w:cs="Arial"/>
          <w:color w:val="auto"/>
        </w:rPr>
      </w:pPr>
      <w:bookmarkStart w:id="0" w:name="_Toc13212337"/>
      <w:r w:rsidRPr="003353E4">
        <w:rPr>
          <w:rFonts w:ascii="Arial" w:hAnsi="Arial" w:cs="Arial"/>
          <w:color w:val="auto"/>
        </w:rPr>
        <w:lastRenderedPageBreak/>
        <w:t>List of Tables</w:t>
      </w:r>
      <w:bookmarkEnd w:id="0"/>
    </w:p>
    <w:p w14:paraId="564A6135" w14:textId="3E439CA8" w:rsidR="00FB6F97" w:rsidRPr="00FB6F97" w:rsidRDefault="00AE0615" w:rsidP="00FB6F97">
      <w:pPr>
        <w:pStyle w:val="TableofFigures"/>
        <w:tabs>
          <w:tab w:val="right" w:leader="dot" w:pos="9350"/>
        </w:tabs>
        <w:spacing w:line="360" w:lineRule="auto"/>
        <w:rPr>
          <w:rFonts w:ascii="Arial" w:eastAsiaTheme="minorEastAsia" w:hAnsi="Arial" w:cs="Arial"/>
          <w:i/>
          <w:noProof/>
        </w:rPr>
      </w:pPr>
      <w:r w:rsidRPr="00FB6F97">
        <w:rPr>
          <w:rFonts w:ascii="Arial" w:hAnsi="Arial" w:cs="Arial"/>
          <w:i/>
        </w:rPr>
        <w:fldChar w:fldCharType="begin"/>
      </w:r>
      <w:r w:rsidRPr="00FB6F97">
        <w:rPr>
          <w:rFonts w:ascii="Arial" w:hAnsi="Arial" w:cs="Arial"/>
          <w:i/>
        </w:rPr>
        <w:instrText xml:space="preserve"> TOC \h \z \c "Table" </w:instrText>
      </w:r>
      <w:r w:rsidRPr="00FB6F97">
        <w:rPr>
          <w:rFonts w:ascii="Arial" w:hAnsi="Arial" w:cs="Arial"/>
          <w:i/>
        </w:rPr>
        <w:fldChar w:fldCharType="separate"/>
      </w:r>
      <w:hyperlink w:anchor="_Toc13212135" w:history="1">
        <w:r w:rsidR="00FB6F97" w:rsidRPr="00FB6F97">
          <w:rPr>
            <w:rStyle w:val="Hyperlink"/>
            <w:rFonts w:ascii="Arial" w:hAnsi="Arial" w:cs="Arial"/>
            <w:i/>
            <w:noProof/>
          </w:rPr>
          <w:t>Table 1. PASA-Math tier descriptions</w:t>
        </w:r>
        <w:r w:rsidR="00FB6F97" w:rsidRPr="00FB6F97">
          <w:rPr>
            <w:rFonts w:ascii="Arial" w:hAnsi="Arial" w:cs="Arial"/>
            <w:i/>
            <w:noProof/>
            <w:webHidden/>
          </w:rPr>
          <w:tab/>
        </w:r>
        <w:r w:rsidR="00FB6F97" w:rsidRPr="00FB6F97">
          <w:rPr>
            <w:rFonts w:ascii="Arial" w:hAnsi="Arial" w:cs="Arial"/>
            <w:i/>
            <w:noProof/>
            <w:webHidden/>
          </w:rPr>
          <w:fldChar w:fldCharType="begin"/>
        </w:r>
        <w:r w:rsidR="00FB6F97" w:rsidRPr="00FB6F97">
          <w:rPr>
            <w:rFonts w:ascii="Arial" w:hAnsi="Arial" w:cs="Arial"/>
            <w:i/>
            <w:noProof/>
            <w:webHidden/>
          </w:rPr>
          <w:instrText xml:space="preserve"> PAGEREF _Toc13212135 \h </w:instrText>
        </w:r>
        <w:r w:rsidR="00FB6F97" w:rsidRPr="00FB6F97">
          <w:rPr>
            <w:rFonts w:ascii="Arial" w:hAnsi="Arial" w:cs="Arial"/>
            <w:i/>
            <w:noProof/>
            <w:webHidden/>
          </w:rPr>
        </w:r>
        <w:r w:rsidR="00FB6F97" w:rsidRPr="00FB6F97">
          <w:rPr>
            <w:rFonts w:ascii="Arial" w:hAnsi="Arial" w:cs="Arial"/>
            <w:i/>
            <w:noProof/>
            <w:webHidden/>
          </w:rPr>
          <w:fldChar w:fldCharType="separate"/>
        </w:r>
        <w:r w:rsidR="00FB6F97" w:rsidRPr="00FB6F97">
          <w:rPr>
            <w:rFonts w:ascii="Arial" w:hAnsi="Arial" w:cs="Arial"/>
            <w:i/>
            <w:noProof/>
            <w:webHidden/>
          </w:rPr>
          <w:t>4</w:t>
        </w:r>
        <w:r w:rsidR="00FB6F97" w:rsidRPr="00FB6F97">
          <w:rPr>
            <w:rFonts w:ascii="Arial" w:hAnsi="Arial" w:cs="Arial"/>
            <w:i/>
            <w:noProof/>
            <w:webHidden/>
          </w:rPr>
          <w:fldChar w:fldCharType="end"/>
        </w:r>
      </w:hyperlink>
    </w:p>
    <w:p w14:paraId="7E800744" w14:textId="04094917" w:rsidR="00FB6F97" w:rsidRPr="00FB6F97" w:rsidRDefault="00A07E2D" w:rsidP="00FB6F97">
      <w:pPr>
        <w:pStyle w:val="TableofFigures"/>
        <w:tabs>
          <w:tab w:val="right" w:leader="dot" w:pos="9350"/>
        </w:tabs>
        <w:spacing w:line="360" w:lineRule="auto"/>
        <w:rPr>
          <w:rFonts w:ascii="Arial" w:eastAsiaTheme="minorEastAsia" w:hAnsi="Arial" w:cs="Arial"/>
          <w:i/>
          <w:noProof/>
        </w:rPr>
      </w:pPr>
      <w:hyperlink w:anchor="_Toc13212136" w:history="1">
        <w:r w:rsidR="00FB6F97" w:rsidRPr="00FB6F97">
          <w:rPr>
            <w:rStyle w:val="Hyperlink"/>
            <w:rFonts w:ascii="Arial" w:hAnsi="Arial" w:cs="Arial"/>
            <w:i/>
            <w:noProof/>
          </w:rPr>
          <w:t>Table 2. Grade 3 Test Specifications</w:t>
        </w:r>
        <w:r w:rsidR="00FB6F97" w:rsidRPr="00FB6F97">
          <w:rPr>
            <w:rFonts w:ascii="Arial" w:hAnsi="Arial" w:cs="Arial"/>
            <w:i/>
            <w:noProof/>
            <w:webHidden/>
          </w:rPr>
          <w:tab/>
        </w:r>
        <w:r w:rsidR="00FB6F97" w:rsidRPr="00FB6F97">
          <w:rPr>
            <w:rFonts w:ascii="Arial" w:hAnsi="Arial" w:cs="Arial"/>
            <w:i/>
            <w:noProof/>
            <w:webHidden/>
          </w:rPr>
          <w:fldChar w:fldCharType="begin"/>
        </w:r>
        <w:r w:rsidR="00FB6F97" w:rsidRPr="00FB6F97">
          <w:rPr>
            <w:rFonts w:ascii="Arial" w:hAnsi="Arial" w:cs="Arial"/>
            <w:i/>
            <w:noProof/>
            <w:webHidden/>
          </w:rPr>
          <w:instrText xml:space="preserve"> PAGEREF _Toc13212136 \h </w:instrText>
        </w:r>
        <w:r w:rsidR="00FB6F97" w:rsidRPr="00FB6F97">
          <w:rPr>
            <w:rFonts w:ascii="Arial" w:hAnsi="Arial" w:cs="Arial"/>
            <w:i/>
            <w:noProof/>
            <w:webHidden/>
          </w:rPr>
        </w:r>
        <w:r w:rsidR="00FB6F97" w:rsidRPr="00FB6F97">
          <w:rPr>
            <w:rFonts w:ascii="Arial" w:hAnsi="Arial" w:cs="Arial"/>
            <w:i/>
            <w:noProof/>
            <w:webHidden/>
          </w:rPr>
          <w:fldChar w:fldCharType="separate"/>
        </w:r>
        <w:r w:rsidR="00FB6F97" w:rsidRPr="00FB6F97">
          <w:rPr>
            <w:rFonts w:ascii="Arial" w:hAnsi="Arial" w:cs="Arial"/>
            <w:i/>
            <w:noProof/>
            <w:webHidden/>
          </w:rPr>
          <w:t>7</w:t>
        </w:r>
        <w:r w:rsidR="00FB6F97" w:rsidRPr="00FB6F97">
          <w:rPr>
            <w:rFonts w:ascii="Arial" w:hAnsi="Arial" w:cs="Arial"/>
            <w:i/>
            <w:noProof/>
            <w:webHidden/>
          </w:rPr>
          <w:fldChar w:fldCharType="end"/>
        </w:r>
      </w:hyperlink>
    </w:p>
    <w:p w14:paraId="10A3B3D1" w14:textId="12D7F2B4" w:rsidR="00FB6F97" w:rsidRPr="00FB6F97" w:rsidRDefault="00A07E2D" w:rsidP="00FB6F97">
      <w:pPr>
        <w:pStyle w:val="TableofFigures"/>
        <w:tabs>
          <w:tab w:val="right" w:leader="dot" w:pos="9350"/>
        </w:tabs>
        <w:spacing w:line="360" w:lineRule="auto"/>
        <w:rPr>
          <w:rFonts w:ascii="Arial" w:eastAsiaTheme="minorEastAsia" w:hAnsi="Arial" w:cs="Arial"/>
          <w:i/>
          <w:noProof/>
        </w:rPr>
      </w:pPr>
      <w:hyperlink w:anchor="_Toc13212137" w:history="1">
        <w:r w:rsidR="00FB6F97" w:rsidRPr="00FB6F97">
          <w:rPr>
            <w:rStyle w:val="Hyperlink"/>
            <w:rFonts w:ascii="Arial" w:hAnsi="Arial" w:cs="Arial"/>
            <w:i/>
            <w:noProof/>
          </w:rPr>
          <w:t>Table 3. Grade 4 Test Specifications</w:t>
        </w:r>
        <w:r w:rsidR="00FB6F97" w:rsidRPr="00FB6F97">
          <w:rPr>
            <w:rFonts w:ascii="Arial" w:hAnsi="Arial" w:cs="Arial"/>
            <w:i/>
            <w:noProof/>
            <w:webHidden/>
          </w:rPr>
          <w:tab/>
        </w:r>
        <w:r w:rsidR="00FB6F97" w:rsidRPr="00FB6F97">
          <w:rPr>
            <w:rFonts w:ascii="Arial" w:hAnsi="Arial" w:cs="Arial"/>
            <w:i/>
            <w:noProof/>
            <w:webHidden/>
          </w:rPr>
          <w:fldChar w:fldCharType="begin"/>
        </w:r>
        <w:r w:rsidR="00FB6F97" w:rsidRPr="00FB6F97">
          <w:rPr>
            <w:rFonts w:ascii="Arial" w:hAnsi="Arial" w:cs="Arial"/>
            <w:i/>
            <w:noProof/>
            <w:webHidden/>
          </w:rPr>
          <w:instrText xml:space="preserve"> PAGEREF _Toc13212137 \h </w:instrText>
        </w:r>
        <w:r w:rsidR="00FB6F97" w:rsidRPr="00FB6F97">
          <w:rPr>
            <w:rFonts w:ascii="Arial" w:hAnsi="Arial" w:cs="Arial"/>
            <w:i/>
            <w:noProof/>
            <w:webHidden/>
          </w:rPr>
        </w:r>
        <w:r w:rsidR="00FB6F97" w:rsidRPr="00FB6F97">
          <w:rPr>
            <w:rFonts w:ascii="Arial" w:hAnsi="Arial" w:cs="Arial"/>
            <w:i/>
            <w:noProof/>
            <w:webHidden/>
          </w:rPr>
          <w:fldChar w:fldCharType="separate"/>
        </w:r>
        <w:r w:rsidR="00FB6F97" w:rsidRPr="00FB6F97">
          <w:rPr>
            <w:rFonts w:ascii="Arial" w:hAnsi="Arial" w:cs="Arial"/>
            <w:i/>
            <w:noProof/>
            <w:webHidden/>
          </w:rPr>
          <w:t>7</w:t>
        </w:r>
        <w:r w:rsidR="00FB6F97" w:rsidRPr="00FB6F97">
          <w:rPr>
            <w:rFonts w:ascii="Arial" w:hAnsi="Arial" w:cs="Arial"/>
            <w:i/>
            <w:noProof/>
            <w:webHidden/>
          </w:rPr>
          <w:fldChar w:fldCharType="end"/>
        </w:r>
      </w:hyperlink>
    </w:p>
    <w:p w14:paraId="733612FE" w14:textId="66BA75E1" w:rsidR="00FB6F97" w:rsidRPr="00FB6F97" w:rsidRDefault="00A07E2D" w:rsidP="00FB6F97">
      <w:pPr>
        <w:pStyle w:val="TableofFigures"/>
        <w:tabs>
          <w:tab w:val="right" w:leader="dot" w:pos="9350"/>
        </w:tabs>
        <w:spacing w:line="360" w:lineRule="auto"/>
        <w:rPr>
          <w:rFonts w:ascii="Arial" w:eastAsiaTheme="minorEastAsia" w:hAnsi="Arial" w:cs="Arial"/>
          <w:i/>
          <w:noProof/>
        </w:rPr>
      </w:pPr>
      <w:hyperlink w:anchor="_Toc13212138" w:history="1">
        <w:r w:rsidR="00FB6F97" w:rsidRPr="00FB6F97">
          <w:rPr>
            <w:rStyle w:val="Hyperlink"/>
            <w:rFonts w:ascii="Arial" w:hAnsi="Arial" w:cs="Arial"/>
            <w:i/>
            <w:noProof/>
          </w:rPr>
          <w:t>Table 4. Grade 5 Test Specifications</w:t>
        </w:r>
        <w:r w:rsidR="00FB6F97" w:rsidRPr="00FB6F97">
          <w:rPr>
            <w:rFonts w:ascii="Arial" w:hAnsi="Arial" w:cs="Arial"/>
            <w:i/>
            <w:noProof/>
            <w:webHidden/>
          </w:rPr>
          <w:tab/>
        </w:r>
        <w:r w:rsidR="00FB6F97" w:rsidRPr="00FB6F97">
          <w:rPr>
            <w:rFonts w:ascii="Arial" w:hAnsi="Arial" w:cs="Arial"/>
            <w:i/>
            <w:noProof/>
            <w:webHidden/>
          </w:rPr>
          <w:fldChar w:fldCharType="begin"/>
        </w:r>
        <w:r w:rsidR="00FB6F97" w:rsidRPr="00FB6F97">
          <w:rPr>
            <w:rFonts w:ascii="Arial" w:hAnsi="Arial" w:cs="Arial"/>
            <w:i/>
            <w:noProof/>
            <w:webHidden/>
          </w:rPr>
          <w:instrText xml:space="preserve"> PAGEREF _Toc13212138 \h </w:instrText>
        </w:r>
        <w:r w:rsidR="00FB6F97" w:rsidRPr="00FB6F97">
          <w:rPr>
            <w:rFonts w:ascii="Arial" w:hAnsi="Arial" w:cs="Arial"/>
            <w:i/>
            <w:noProof/>
            <w:webHidden/>
          </w:rPr>
        </w:r>
        <w:r w:rsidR="00FB6F97" w:rsidRPr="00FB6F97">
          <w:rPr>
            <w:rFonts w:ascii="Arial" w:hAnsi="Arial" w:cs="Arial"/>
            <w:i/>
            <w:noProof/>
            <w:webHidden/>
          </w:rPr>
          <w:fldChar w:fldCharType="separate"/>
        </w:r>
        <w:r w:rsidR="00FB6F97" w:rsidRPr="00FB6F97">
          <w:rPr>
            <w:rFonts w:ascii="Arial" w:hAnsi="Arial" w:cs="Arial"/>
            <w:i/>
            <w:noProof/>
            <w:webHidden/>
          </w:rPr>
          <w:t>8</w:t>
        </w:r>
        <w:r w:rsidR="00FB6F97" w:rsidRPr="00FB6F97">
          <w:rPr>
            <w:rFonts w:ascii="Arial" w:hAnsi="Arial" w:cs="Arial"/>
            <w:i/>
            <w:noProof/>
            <w:webHidden/>
          </w:rPr>
          <w:fldChar w:fldCharType="end"/>
        </w:r>
      </w:hyperlink>
    </w:p>
    <w:p w14:paraId="7C8391B5" w14:textId="5D4451DE" w:rsidR="00FB6F97" w:rsidRPr="00FB6F97" w:rsidRDefault="00A07E2D" w:rsidP="00FB6F97">
      <w:pPr>
        <w:pStyle w:val="TableofFigures"/>
        <w:tabs>
          <w:tab w:val="right" w:leader="dot" w:pos="9350"/>
        </w:tabs>
        <w:spacing w:line="360" w:lineRule="auto"/>
        <w:rPr>
          <w:rFonts w:ascii="Arial" w:eastAsiaTheme="minorEastAsia" w:hAnsi="Arial" w:cs="Arial"/>
          <w:i/>
          <w:noProof/>
        </w:rPr>
      </w:pPr>
      <w:hyperlink w:anchor="_Toc13212139" w:history="1">
        <w:r w:rsidR="00FB6F97" w:rsidRPr="00FB6F97">
          <w:rPr>
            <w:rStyle w:val="Hyperlink"/>
            <w:rFonts w:ascii="Arial" w:hAnsi="Arial" w:cs="Arial"/>
            <w:i/>
            <w:noProof/>
          </w:rPr>
          <w:t>Table 5. Grade 6 Test Specifications</w:t>
        </w:r>
        <w:r w:rsidR="00FB6F97" w:rsidRPr="00FB6F97">
          <w:rPr>
            <w:rFonts w:ascii="Arial" w:hAnsi="Arial" w:cs="Arial"/>
            <w:i/>
            <w:noProof/>
            <w:webHidden/>
          </w:rPr>
          <w:tab/>
        </w:r>
        <w:r w:rsidR="00FB6F97" w:rsidRPr="00FB6F97">
          <w:rPr>
            <w:rFonts w:ascii="Arial" w:hAnsi="Arial" w:cs="Arial"/>
            <w:i/>
            <w:noProof/>
            <w:webHidden/>
          </w:rPr>
          <w:fldChar w:fldCharType="begin"/>
        </w:r>
        <w:r w:rsidR="00FB6F97" w:rsidRPr="00FB6F97">
          <w:rPr>
            <w:rFonts w:ascii="Arial" w:hAnsi="Arial" w:cs="Arial"/>
            <w:i/>
            <w:noProof/>
            <w:webHidden/>
          </w:rPr>
          <w:instrText xml:space="preserve"> PAGEREF _Toc13212139 \h </w:instrText>
        </w:r>
        <w:r w:rsidR="00FB6F97" w:rsidRPr="00FB6F97">
          <w:rPr>
            <w:rFonts w:ascii="Arial" w:hAnsi="Arial" w:cs="Arial"/>
            <w:i/>
            <w:noProof/>
            <w:webHidden/>
          </w:rPr>
        </w:r>
        <w:r w:rsidR="00FB6F97" w:rsidRPr="00FB6F97">
          <w:rPr>
            <w:rFonts w:ascii="Arial" w:hAnsi="Arial" w:cs="Arial"/>
            <w:i/>
            <w:noProof/>
            <w:webHidden/>
          </w:rPr>
          <w:fldChar w:fldCharType="separate"/>
        </w:r>
        <w:r w:rsidR="00FB6F97" w:rsidRPr="00FB6F97">
          <w:rPr>
            <w:rFonts w:ascii="Arial" w:hAnsi="Arial" w:cs="Arial"/>
            <w:i/>
            <w:noProof/>
            <w:webHidden/>
          </w:rPr>
          <w:t>8</w:t>
        </w:r>
        <w:r w:rsidR="00FB6F97" w:rsidRPr="00FB6F97">
          <w:rPr>
            <w:rFonts w:ascii="Arial" w:hAnsi="Arial" w:cs="Arial"/>
            <w:i/>
            <w:noProof/>
            <w:webHidden/>
          </w:rPr>
          <w:fldChar w:fldCharType="end"/>
        </w:r>
      </w:hyperlink>
    </w:p>
    <w:p w14:paraId="5E79BB46" w14:textId="4251E53D" w:rsidR="00FB6F97" w:rsidRPr="00FB6F97" w:rsidRDefault="00A07E2D" w:rsidP="00FB6F97">
      <w:pPr>
        <w:pStyle w:val="TableofFigures"/>
        <w:tabs>
          <w:tab w:val="right" w:leader="dot" w:pos="9350"/>
        </w:tabs>
        <w:spacing w:line="360" w:lineRule="auto"/>
        <w:rPr>
          <w:rFonts w:ascii="Arial" w:eastAsiaTheme="minorEastAsia" w:hAnsi="Arial" w:cs="Arial"/>
          <w:i/>
          <w:noProof/>
        </w:rPr>
      </w:pPr>
      <w:hyperlink w:anchor="_Toc13212140" w:history="1">
        <w:r w:rsidR="00FB6F97" w:rsidRPr="00FB6F97">
          <w:rPr>
            <w:rStyle w:val="Hyperlink"/>
            <w:rFonts w:ascii="Arial" w:hAnsi="Arial" w:cs="Arial"/>
            <w:i/>
            <w:noProof/>
          </w:rPr>
          <w:t>Table 6. Grade 7 Test Specifications</w:t>
        </w:r>
        <w:r w:rsidR="00FB6F97" w:rsidRPr="00FB6F97">
          <w:rPr>
            <w:rFonts w:ascii="Arial" w:hAnsi="Arial" w:cs="Arial"/>
            <w:i/>
            <w:noProof/>
            <w:webHidden/>
          </w:rPr>
          <w:tab/>
        </w:r>
        <w:r w:rsidR="00FB6F97" w:rsidRPr="00FB6F97">
          <w:rPr>
            <w:rFonts w:ascii="Arial" w:hAnsi="Arial" w:cs="Arial"/>
            <w:i/>
            <w:noProof/>
            <w:webHidden/>
          </w:rPr>
          <w:fldChar w:fldCharType="begin"/>
        </w:r>
        <w:r w:rsidR="00FB6F97" w:rsidRPr="00FB6F97">
          <w:rPr>
            <w:rFonts w:ascii="Arial" w:hAnsi="Arial" w:cs="Arial"/>
            <w:i/>
            <w:noProof/>
            <w:webHidden/>
          </w:rPr>
          <w:instrText xml:space="preserve"> PAGEREF _Toc13212140 \h </w:instrText>
        </w:r>
        <w:r w:rsidR="00FB6F97" w:rsidRPr="00FB6F97">
          <w:rPr>
            <w:rFonts w:ascii="Arial" w:hAnsi="Arial" w:cs="Arial"/>
            <w:i/>
            <w:noProof/>
            <w:webHidden/>
          </w:rPr>
        </w:r>
        <w:r w:rsidR="00FB6F97" w:rsidRPr="00FB6F97">
          <w:rPr>
            <w:rFonts w:ascii="Arial" w:hAnsi="Arial" w:cs="Arial"/>
            <w:i/>
            <w:noProof/>
            <w:webHidden/>
          </w:rPr>
          <w:fldChar w:fldCharType="separate"/>
        </w:r>
        <w:r w:rsidR="00FB6F97" w:rsidRPr="00FB6F97">
          <w:rPr>
            <w:rFonts w:ascii="Arial" w:hAnsi="Arial" w:cs="Arial"/>
            <w:i/>
            <w:noProof/>
            <w:webHidden/>
          </w:rPr>
          <w:t>9</w:t>
        </w:r>
        <w:r w:rsidR="00FB6F97" w:rsidRPr="00FB6F97">
          <w:rPr>
            <w:rFonts w:ascii="Arial" w:hAnsi="Arial" w:cs="Arial"/>
            <w:i/>
            <w:noProof/>
            <w:webHidden/>
          </w:rPr>
          <w:fldChar w:fldCharType="end"/>
        </w:r>
      </w:hyperlink>
    </w:p>
    <w:p w14:paraId="7F124345" w14:textId="70F5EF00" w:rsidR="00FB6F97" w:rsidRPr="00FB6F97" w:rsidRDefault="00A07E2D" w:rsidP="00FB6F97">
      <w:pPr>
        <w:pStyle w:val="TableofFigures"/>
        <w:tabs>
          <w:tab w:val="right" w:leader="dot" w:pos="9350"/>
        </w:tabs>
        <w:spacing w:line="360" w:lineRule="auto"/>
        <w:rPr>
          <w:rFonts w:ascii="Arial" w:eastAsiaTheme="minorEastAsia" w:hAnsi="Arial" w:cs="Arial"/>
          <w:i/>
          <w:noProof/>
        </w:rPr>
      </w:pPr>
      <w:hyperlink w:anchor="_Toc13212141" w:history="1">
        <w:r w:rsidR="00FB6F97" w:rsidRPr="00FB6F97">
          <w:rPr>
            <w:rStyle w:val="Hyperlink"/>
            <w:rFonts w:ascii="Arial" w:hAnsi="Arial" w:cs="Arial"/>
            <w:i/>
            <w:noProof/>
          </w:rPr>
          <w:t>Table 7. Grade 8 Test Specifications</w:t>
        </w:r>
        <w:r w:rsidR="00FB6F97" w:rsidRPr="00FB6F97">
          <w:rPr>
            <w:rFonts w:ascii="Arial" w:hAnsi="Arial" w:cs="Arial"/>
            <w:i/>
            <w:noProof/>
            <w:webHidden/>
          </w:rPr>
          <w:tab/>
        </w:r>
        <w:r w:rsidR="00FB6F97" w:rsidRPr="00FB6F97">
          <w:rPr>
            <w:rFonts w:ascii="Arial" w:hAnsi="Arial" w:cs="Arial"/>
            <w:i/>
            <w:noProof/>
            <w:webHidden/>
          </w:rPr>
          <w:fldChar w:fldCharType="begin"/>
        </w:r>
        <w:r w:rsidR="00FB6F97" w:rsidRPr="00FB6F97">
          <w:rPr>
            <w:rFonts w:ascii="Arial" w:hAnsi="Arial" w:cs="Arial"/>
            <w:i/>
            <w:noProof/>
            <w:webHidden/>
          </w:rPr>
          <w:instrText xml:space="preserve"> PAGEREF _Toc13212141 \h </w:instrText>
        </w:r>
        <w:r w:rsidR="00FB6F97" w:rsidRPr="00FB6F97">
          <w:rPr>
            <w:rFonts w:ascii="Arial" w:hAnsi="Arial" w:cs="Arial"/>
            <w:i/>
            <w:noProof/>
            <w:webHidden/>
          </w:rPr>
        </w:r>
        <w:r w:rsidR="00FB6F97" w:rsidRPr="00FB6F97">
          <w:rPr>
            <w:rFonts w:ascii="Arial" w:hAnsi="Arial" w:cs="Arial"/>
            <w:i/>
            <w:noProof/>
            <w:webHidden/>
          </w:rPr>
          <w:fldChar w:fldCharType="separate"/>
        </w:r>
        <w:r w:rsidR="00FB6F97" w:rsidRPr="00FB6F97">
          <w:rPr>
            <w:rFonts w:ascii="Arial" w:hAnsi="Arial" w:cs="Arial"/>
            <w:i/>
            <w:noProof/>
            <w:webHidden/>
          </w:rPr>
          <w:t>9</w:t>
        </w:r>
        <w:r w:rsidR="00FB6F97" w:rsidRPr="00FB6F97">
          <w:rPr>
            <w:rFonts w:ascii="Arial" w:hAnsi="Arial" w:cs="Arial"/>
            <w:i/>
            <w:noProof/>
            <w:webHidden/>
          </w:rPr>
          <w:fldChar w:fldCharType="end"/>
        </w:r>
      </w:hyperlink>
    </w:p>
    <w:p w14:paraId="7AAB9BE8" w14:textId="263022AD" w:rsidR="00FB6F97" w:rsidRPr="00FB6F97" w:rsidRDefault="00A07E2D" w:rsidP="00FB6F97">
      <w:pPr>
        <w:pStyle w:val="TableofFigures"/>
        <w:tabs>
          <w:tab w:val="right" w:leader="dot" w:pos="9350"/>
        </w:tabs>
        <w:spacing w:line="360" w:lineRule="auto"/>
        <w:rPr>
          <w:rFonts w:ascii="Arial" w:eastAsiaTheme="minorEastAsia" w:hAnsi="Arial" w:cs="Arial"/>
          <w:i/>
          <w:noProof/>
        </w:rPr>
      </w:pPr>
      <w:hyperlink w:anchor="_Toc13212142" w:history="1">
        <w:r w:rsidR="00FB6F97" w:rsidRPr="00FB6F97">
          <w:rPr>
            <w:rStyle w:val="Hyperlink"/>
            <w:rFonts w:ascii="Arial" w:hAnsi="Arial" w:cs="Arial"/>
            <w:i/>
            <w:noProof/>
          </w:rPr>
          <w:t>Table 8. Grade 11 Test Specifications</w:t>
        </w:r>
        <w:r w:rsidR="00FB6F97" w:rsidRPr="00FB6F97">
          <w:rPr>
            <w:rFonts w:ascii="Arial" w:hAnsi="Arial" w:cs="Arial"/>
            <w:i/>
            <w:noProof/>
            <w:webHidden/>
          </w:rPr>
          <w:tab/>
        </w:r>
        <w:r w:rsidR="00FB6F97" w:rsidRPr="00FB6F97">
          <w:rPr>
            <w:rFonts w:ascii="Arial" w:hAnsi="Arial" w:cs="Arial"/>
            <w:i/>
            <w:noProof/>
            <w:webHidden/>
          </w:rPr>
          <w:fldChar w:fldCharType="begin"/>
        </w:r>
        <w:r w:rsidR="00FB6F97" w:rsidRPr="00FB6F97">
          <w:rPr>
            <w:rFonts w:ascii="Arial" w:hAnsi="Arial" w:cs="Arial"/>
            <w:i/>
            <w:noProof/>
            <w:webHidden/>
          </w:rPr>
          <w:instrText xml:space="preserve"> PAGEREF _Toc13212142 \h </w:instrText>
        </w:r>
        <w:r w:rsidR="00FB6F97" w:rsidRPr="00FB6F97">
          <w:rPr>
            <w:rFonts w:ascii="Arial" w:hAnsi="Arial" w:cs="Arial"/>
            <w:i/>
            <w:noProof/>
            <w:webHidden/>
          </w:rPr>
        </w:r>
        <w:r w:rsidR="00FB6F97" w:rsidRPr="00FB6F97">
          <w:rPr>
            <w:rFonts w:ascii="Arial" w:hAnsi="Arial" w:cs="Arial"/>
            <w:i/>
            <w:noProof/>
            <w:webHidden/>
          </w:rPr>
          <w:fldChar w:fldCharType="separate"/>
        </w:r>
        <w:r w:rsidR="00FB6F97" w:rsidRPr="00FB6F97">
          <w:rPr>
            <w:rFonts w:ascii="Arial" w:hAnsi="Arial" w:cs="Arial"/>
            <w:i/>
            <w:noProof/>
            <w:webHidden/>
          </w:rPr>
          <w:t>10</w:t>
        </w:r>
        <w:r w:rsidR="00FB6F97" w:rsidRPr="00FB6F97">
          <w:rPr>
            <w:rFonts w:ascii="Arial" w:hAnsi="Arial" w:cs="Arial"/>
            <w:i/>
            <w:noProof/>
            <w:webHidden/>
          </w:rPr>
          <w:fldChar w:fldCharType="end"/>
        </w:r>
      </w:hyperlink>
    </w:p>
    <w:p w14:paraId="26544E26" w14:textId="396AEE72" w:rsidR="00AE0615" w:rsidRPr="003353E4" w:rsidRDefault="00AE0615" w:rsidP="00FB6F97">
      <w:pPr>
        <w:spacing w:line="360" w:lineRule="auto"/>
      </w:pPr>
      <w:r w:rsidRPr="00FB6F97">
        <w:rPr>
          <w:rFonts w:ascii="Arial" w:hAnsi="Arial" w:cs="Arial"/>
          <w:i/>
        </w:rPr>
        <w:fldChar w:fldCharType="end"/>
      </w:r>
    </w:p>
    <w:p w14:paraId="0B46E1F2" w14:textId="77777777" w:rsidR="00AE0615" w:rsidRPr="003353E4" w:rsidRDefault="00AE0615" w:rsidP="00AE0615"/>
    <w:p w14:paraId="3956C819" w14:textId="77777777" w:rsidR="00AE0615" w:rsidRPr="003353E4" w:rsidRDefault="00AE0615" w:rsidP="00AE0615"/>
    <w:p w14:paraId="51472FFD" w14:textId="77777777" w:rsidR="00AE0615" w:rsidRPr="003353E4" w:rsidRDefault="00AE0615" w:rsidP="00AE0615"/>
    <w:p w14:paraId="2B21B872" w14:textId="77777777" w:rsidR="0096752D" w:rsidRDefault="0096752D" w:rsidP="00AE0615">
      <w:pPr>
        <w:sectPr w:rsidR="0096752D" w:rsidSect="001B10B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pPr>
    </w:p>
    <w:p w14:paraId="1045111B" w14:textId="729E8915" w:rsidR="001B10B6" w:rsidRPr="003353E4" w:rsidRDefault="0096752D" w:rsidP="00E3731F">
      <w:pPr>
        <w:pStyle w:val="Heading1"/>
        <w:spacing w:before="0" w:line="240" w:lineRule="auto"/>
        <w:rPr>
          <w:rFonts w:ascii="Arial" w:hAnsi="Arial" w:cs="Arial"/>
          <w:color w:val="auto"/>
        </w:rPr>
      </w:pPr>
      <w:bookmarkStart w:id="1" w:name="_Toc13212338"/>
      <w:r>
        <w:rPr>
          <w:rFonts w:ascii="Arial" w:hAnsi="Arial" w:cs="Arial"/>
          <w:color w:val="auto"/>
        </w:rPr>
        <w:lastRenderedPageBreak/>
        <w:t>I</w:t>
      </w:r>
      <w:r w:rsidR="001B10B6" w:rsidRPr="003353E4">
        <w:rPr>
          <w:rFonts w:ascii="Arial" w:hAnsi="Arial" w:cs="Arial"/>
          <w:color w:val="auto"/>
        </w:rPr>
        <w:t>ntroduction</w:t>
      </w:r>
      <w:bookmarkEnd w:id="1"/>
    </w:p>
    <w:p w14:paraId="44ADFD11" w14:textId="77777777" w:rsidR="004B57BC" w:rsidRPr="008E5A72" w:rsidRDefault="004B57BC" w:rsidP="00E3731F">
      <w:pPr>
        <w:spacing w:after="0" w:line="240" w:lineRule="auto"/>
        <w:rPr>
          <w:sz w:val="24"/>
          <w:szCs w:val="24"/>
        </w:rPr>
      </w:pPr>
    </w:p>
    <w:p w14:paraId="61D26138" w14:textId="6A627609" w:rsidR="007B3CB6" w:rsidRPr="008E5A72" w:rsidRDefault="007B3CB6" w:rsidP="00E3731F">
      <w:pPr>
        <w:spacing w:after="0" w:line="240" w:lineRule="auto"/>
        <w:rPr>
          <w:rFonts w:ascii="Times New Roman" w:hAnsi="Times New Roman" w:cs="Times New Roman"/>
          <w:sz w:val="24"/>
          <w:szCs w:val="24"/>
        </w:rPr>
      </w:pPr>
      <w:r w:rsidRPr="008E5A72">
        <w:rPr>
          <w:rFonts w:ascii="Times New Roman" w:hAnsi="Times New Roman" w:cs="Times New Roman"/>
          <w:sz w:val="24"/>
          <w:szCs w:val="24"/>
        </w:rPr>
        <w:t xml:space="preserve">The </w:t>
      </w:r>
      <w:r w:rsidRPr="008E5A72">
        <w:rPr>
          <w:rFonts w:ascii="Times New Roman" w:hAnsi="Times New Roman" w:cs="Times New Roman"/>
          <w:i/>
          <w:sz w:val="24"/>
          <w:szCs w:val="24"/>
        </w:rPr>
        <w:t>Pennsylvania Alternate System of Assessment</w:t>
      </w:r>
      <w:r w:rsidRPr="008E5A72">
        <w:rPr>
          <w:rFonts w:ascii="Times New Roman" w:hAnsi="Times New Roman" w:cs="Times New Roman"/>
          <w:sz w:val="24"/>
          <w:szCs w:val="24"/>
        </w:rPr>
        <w:t xml:space="preserve"> (</w:t>
      </w:r>
      <w:r w:rsidRPr="008E5A72">
        <w:rPr>
          <w:rFonts w:ascii="Times New Roman" w:hAnsi="Times New Roman" w:cs="Times New Roman"/>
          <w:i/>
          <w:sz w:val="24"/>
          <w:szCs w:val="24"/>
        </w:rPr>
        <w:t>PASA</w:t>
      </w:r>
      <w:r w:rsidRPr="008E5A72">
        <w:rPr>
          <w:rFonts w:ascii="Times New Roman" w:hAnsi="Times New Roman" w:cs="Times New Roman"/>
          <w:sz w:val="24"/>
          <w:szCs w:val="24"/>
        </w:rPr>
        <w:t xml:space="preserve">) is a statewide alternate assessment designed for students with the most significant cognitive disabilities. It is administered on a one-to-one basis to students </w:t>
      </w:r>
      <w:r w:rsidR="00E466F1" w:rsidRPr="008E5A72">
        <w:rPr>
          <w:rFonts w:ascii="Times New Roman" w:hAnsi="Times New Roman" w:cs="Times New Roman"/>
          <w:sz w:val="24"/>
          <w:szCs w:val="24"/>
        </w:rPr>
        <w:t xml:space="preserve">who are unable to participate in the </w:t>
      </w:r>
      <w:r w:rsidR="00E466F1" w:rsidRPr="008E5A72">
        <w:rPr>
          <w:rFonts w:ascii="Times New Roman" w:hAnsi="Times New Roman" w:cs="Times New Roman"/>
          <w:i/>
          <w:sz w:val="24"/>
          <w:szCs w:val="24"/>
        </w:rPr>
        <w:t>Pennsylvania System of School Assessment</w:t>
      </w:r>
      <w:r w:rsidR="00E466F1" w:rsidRPr="008E5A72">
        <w:rPr>
          <w:rFonts w:ascii="Times New Roman" w:hAnsi="Times New Roman" w:cs="Times New Roman"/>
          <w:sz w:val="24"/>
          <w:szCs w:val="24"/>
        </w:rPr>
        <w:t xml:space="preserve"> (</w:t>
      </w:r>
      <w:r w:rsidR="00E466F1" w:rsidRPr="008E5A72">
        <w:rPr>
          <w:rFonts w:ascii="Times New Roman" w:hAnsi="Times New Roman" w:cs="Times New Roman"/>
          <w:i/>
          <w:sz w:val="24"/>
          <w:szCs w:val="24"/>
        </w:rPr>
        <w:t>PSSA</w:t>
      </w:r>
      <w:r w:rsidR="00E466F1" w:rsidRPr="008E5A72">
        <w:rPr>
          <w:rFonts w:ascii="Times New Roman" w:hAnsi="Times New Roman" w:cs="Times New Roman"/>
          <w:sz w:val="24"/>
          <w:szCs w:val="24"/>
        </w:rPr>
        <w:t xml:space="preserve">) as determined by their Individualized Education Plan (IEP). </w:t>
      </w:r>
      <w:r w:rsidR="00BD6B41" w:rsidRPr="008E5A72">
        <w:rPr>
          <w:rFonts w:ascii="Times New Roman" w:hAnsi="Times New Roman" w:cs="Times New Roman"/>
          <w:sz w:val="24"/>
          <w:szCs w:val="24"/>
        </w:rPr>
        <w:t xml:space="preserve">Administration of the </w:t>
      </w:r>
      <w:r w:rsidR="00BD6B41" w:rsidRPr="008E5A72">
        <w:rPr>
          <w:rFonts w:ascii="Times New Roman" w:hAnsi="Times New Roman" w:cs="Times New Roman"/>
          <w:i/>
          <w:sz w:val="24"/>
          <w:szCs w:val="24"/>
        </w:rPr>
        <w:t>PASA</w:t>
      </w:r>
      <w:r w:rsidR="0043200D" w:rsidRPr="008E5A72">
        <w:rPr>
          <w:rFonts w:ascii="Times New Roman" w:hAnsi="Times New Roman" w:cs="Times New Roman"/>
          <w:sz w:val="24"/>
          <w:szCs w:val="24"/>
        </w:rPr>
        <w:t xml:space="preserve"> achieves compliance with several</w:t>
      </w:r>
      <w:r w:rsidR="00BD6B41" w:rsidRPr="008E5A72">
        <w:rPr>
          <w:rFonts w:ascii="Times New Roman" w:hAnsi="Times New Roman" w:cs="Times New Roman"/>
          <w:sz w:val="24"/>
          <w:szCs w:val="24"/>
        </w:rPr>
        <w:t xml:space="preserve"> federal laws and Pennsylvania School Code.</w:t>
      </w:r>
      <w:r w:rsidR="00895B54" w:rsidRPr="008E5A72">
        <w:rPr>
          <w:rFonts w:ascii="Times New Roman" w:hAnsi="Times New Roman" w:cs="Times New Roman"/>
          <w:sz w:val="24"/>
          <w:szCs w:val="24"/>
        </w:rPr>
        <w:t xml:space="preserve"> The </w:t>
      </w:r>
      <w:r w:rsidR="00753387" w:rsidRPr="008E5A72">
        <w:rPr>
          <w:rFonts w:ascii="Times New Roman" w:hAnsi="Times New Roman" w:cs="Times New Roman"/>
          <w:i/>
          <w:sz w:val="24"/>
          <w:szCs w:val="24"/>
        </w:rPr>
        <w:t>PASA</w:t>
      </w:r>
      <w:r w:rsidR="00A61621" w:rsidRPr="008E5A72">
        <w:rPr>
          <w:rFonts w:ascii="Times New Roman" w:hAnsi="Times New Roman" w:cs="Times New Roman"/>
          <w:i/>
          <w:sz w:val="24"/>
          <w:szCs w:val="24"/>
        </w:rPr>
        <w:t>-</w:t>
      </w:r>
      <w:r w:rsidR="008E5A72" w:rsidRPr="008E5A72">
        <w:rPr>
          <w:rFonts w:ascii="Times New Roman" w:hAnsi="Times New Roman" w:cs="Times New Roman"/>
          <w:i/>
          <w:sz w:val="24"/>
          <w:szCs w:val="24"/>
        </w:rPr>
        <w:t xml:space="preserve">Math </w:t>
      </w:r>
      <w:r w:rsidR="00895B54" w:rsidRPr="008E5A72">
        <w:rPr>
          <w:rFonts w:ascii="Times New Roman" w:hAnsi="Times New Roman" w:cs="Times New Roman"/>
          <w:sz w:val="24"/>
          <w:szCs w:val="24"/>
        </w:rPr>
        <w:t xml:space="preserve">is part of the </w:t>
      </w:r>
      <w:r w:rsidR="00895B54" w:rsidRPr="008E5A72">
        <w:rPr>
          <w:rFonts w:ascii="Times New Roman" w:hAnsi="Times New Roman" w:cs="Times New Roman"/>
          <w:i/>
          <w:sz w:val="24"/>
          <w:szCs w:val="24"/>
        </w:rPr>
        <w:t>PASA</w:t>
      </w:r>
      <w:r w:rsidR="00895B54" w:rsidRPr="008E5A72">
        <w:rPr>
          <w:rFonts w:ascii="Times New Roman" w:hAnsi="Times New Roman" w:cs="Times New Roman"/>
          <w:sz w:val="24"/>
          <w:szCs w:val="24"/>
        </w:rPr>
        <w:t xml:space="preserve"> </w:t>
      </w:r>
      <w:r w:rsidR="000B3419" w:rsidRPr="008E5A72">
        <w:rPr>
          <w:rFonts w:ascii="Times New Roman" w:hAnsi="Times New Roman" w:cs="Times New Roman"/>
          <w:sz w:val="24"/>
          <w:szCs w:val="24"/>
        </w:rPr>
        <w:t>and</w:t>
      </w:r>
      <w:r w:rsidR="00895B54" w:rsidRPr="008E5A72">
        <w:rPr>
          <w:rFonts w:ascii="Times New Roman" w:hAnsi="Times New Roman" w:cs="Times New Roman"/>
          <w:sz w:val="24"/>
          <w:szCs w:val="24"/>
        </w:rPr>
        <w:t xml:space="preserve"> is designed to assess </w:t>
      </w:r>
      <w:r w:rsidR="008E5A72" w:rsidRPr="008E5A72">
        <w:rPr>
          <w:rFonts w:ascii="Times New Roman" w:hAnsi="Times New Roman" w:cs="Times New Roman"/>
          <w:sz w:val="24"/>
          <w:szCs w:val="24"/>
        </w:rPr>
        <w:t xml:space="preserve">math </w:t>
      </w:r>
      <w:r w:rsidR="00895B54" w:rsidRPr="008E5A72">
        <w:rPr>
          <w:rFonts w:ascii="Times New Roman" w:hAnsi="Times New Roman" w:cs="Times New Roman"/>
          <w:sz w:val="24"/>
          <w:szCs w:val="24"/>
        </w:rPr>
        <w:t>content knowledge.</w:t>
      </w:r>
    </w:p>
    <w:p w14:paraId="5EE89EB2" w14:textId="77777777" w:rsidR="006178D2" w:rsidRPr="008E5A72" w:rsidRDefault="006178D2" w:rsidP="00E3731F">
      <w:pPr>
        <w:spacing w:after="0" w:line="240" w:lineRule="auto"/>
        <w:rPr>
          <w:rFonts w:ascii="Times New Roman" w:hAnsi="Times New Roman" w:cs="Times New Roman"/>
          <w:sz w:val="24"/>
          <w:szCs w:val="24"/>
        </w:rPr>
      </w:pPr>
    </w:p>
    <w:p w14:paraId="1D1D0E73" w14:textId="77777777" w:rsidR="00E466F1" w:rsidRPr="008E5A72" w:rsidRDefault="006178D2" w:rsidP="00E3731F">
      <w:pPr>
        <w:spacing w:after="0" w:line="240" w:lineRule="auto"/>
        <w:rPr>
          <w:rFonts w:ascii="Times New Roman" w:hAnsi="Times New Roman" w:cs="Times New Roman"/>
          <w:sz w:val="24"/>
          <w:szCs w:val="24"/>
        </w:rPr>
      </w:pPr>
      <w:r w:rsidRPr="008E5A72">
        <w:rPr>
          <w:rFonts w:ascii="Times New Roman" w:hAnsi="Times New Roman" w:cs="Times New Roman"/>
          <w:sz w:val="24"/>
          <w:szCs w:val="24"/>
        </w:rPr>
        <w:t xml:space="preserve">This </w:t>
      </w:r>
      <w:r w:rsidRPr="008E5A72">
        <w:rPr>
          <w:rFonts w:ascii="Times New Roman" w:hAnsi="Times New Roman" w:cs="Times New Roman"/>
          <w:i/>
          <w:sz w:val="24"/>
          <w:szCs w:val="24"/>
        </w:rPr>
        <w:t>Test Specifications</w:t>
      </w:r>
      <w:r w:rsidRPr="008E5A72">
        <w:rPr>
          <w:rFonts w:ascii="Times New Roman" w:hAnsi="Times New Roman" w:cs="Times New Roman"/>
          <w:sz w:val="24"/>
          <w:szCs w:val="24"/>
        </w:rPr>
        <w:t xml:space="preserve"> document provides a reference for test developers</w:t>
      </w:r>
      <w:r w:rsidR="0026198D" w:rsidRPr="008E5A72">
        <w:rPr>
          <w:rFonts w:ascii="Times New Roman" w:hAnsi="Times New Roman" w:cs="Times New Roman"/>
          <w:sz w:val="24"/>
          <w:szCs w:val="24"/>
        </w:rPr>
        <w:t xml:space="preserve"> to help build tests which remain consistent across years. This reference provides a blueprint for the number of </w:t>
      </w:r>
      <w:r w:rsidR="000F3B4E" w:rsidRPr="008E5A72">
        <w:rPr>
          <w:rFonts w:ascii="Times New Roman" w:hAnsi="Times New Roman" w:cs="Times New Roman"/>
          <w:sz w:val="24"/>
          <w:szCs w:val="24"/>
        </w:rPr>
        <w:t>skills</w:t>
      </w:r>
      <w:r w:rsidR="0026198D" w:rsidRPr="008E5A72">
        <w:rPr>
          <w:rFonts w:ascii="Times New Roman" w:hAnsi="Times New Roman" w:cs="Times New Roman"/>
          <w:sz w:val="24"/>
          <w:szCs w:val="24"/>
        </w:rPr>
        <w:t xml:space="preserve"> per assessment anchor and clarifications </w:t>
      </w:r>
      <w:r w:rsidR="00B7087B" w:rsidRPr="008E5A72">
        <w:rPr>
          <w:rFonts w:ascii="Times New Roman" w:hAnsi="Times New Roman" w:cs="Times New Roman"/>
          <w:sz w:val="24"/>
          <w:szCs w:val="24"/>
        </w:rPr>
        <w:t xml:space="preserve">or restrictions </w:t>
      </w:r>
      <w:r w:rsidR="0026198D" w:rsidRPr="008E5A72">
        <w:rPr>
          <w:rFonts w:ascii="Times New Roman" w:hAnsi="Times New Roman" w:cs="Times New Roman"/>
          <w:sz w:val="24"/>
          <w:szCs w:val="24"/>
        </w:rPr>
        <w:t xml:space="preserve">for how </w:t>
      </w:r>
      <w:r w:rsidR="000F3B4E" w:rsidRPr="008E5A72">
        <w:rPr>
          <w:rFonts w:ascii="Times New Roman" w:hAnsi="Times New Roman" w:cs="Times New Roman"/>
          <w:sz w:val="24"/>
          <w:szCs w:val="24"/>
        </w:rPr>
        <w:t>skills</w:t>
      </w:r>
      <w:r w:rsidR="0026198D" w:rsidRPr="008E5A72">
        <w:rPr>
          <w:rFonts w:ascii="Times New Roman" w:hAnsi="Times New Roman" w:cs="Times New Roman"/>
          <w:sz w:val="24"/>
          <w:szCs w:val="24"/>
        </w:rPr>
        <w:t xml:space="preserve"> should be written for the tests. </w:t>
      </w:r>
      <w:r w:rsidR="0026198D" w:rsidRPr="008E5A72">
        <w:rPr>
          <w:rFonts w:ascii="Times New Roman" w:hAnsi="Times New Roman" w:cs="Times New Roman"/>
          <w:b/>
          <w:sz w:val="24"/>
          <w:szCs w:val="24"/>
          <w:u w:val="single"/>
        </w:rPr>
        <w:t xml:space="preserve">It is not intended to inform instruction other than to outline the academic content prioritized for </w:t>
      </w:r>
      <w:r w:rsidR="00FF0F4D" w:rsidRPr="008E5A72">
        <w:rPr>
          <w:rFonts w:ascii="Times New Roman" w:hAnsi="Times New Roman" w:cs="Times New Roman"/>
          <w:b/>
          <w:sz w:val="24"/>
          <w:szCs w:val="24"/>
          <w:u w:val="single"/>
        </w:rPr>
        <w:t>this student population</w:t>
      </w:r>
      <w:r w:rsidR="0026198D" w:rsidRPr="008E5A72">
        <w:rPr>
          <w:rFonts w:ascii="Times New Roman" w:hAnsi="Times New Roman" w:cs="Times New Roman"/>
          <w:sz w:val="24"/>
          <w:szCs w:val="24"/>
        </w:rPr>
        <w:t xml:space="preserve">. Teachers are still responsible for providing instruction across the entire range of grade level eligible content to the fullest </w:t>
      </w:r>
      <w:r w:rsidR="00FF0F4D" w:rsidRPr="008E5A72">
        <w:rPr>
          <w:rFonts w:ascii="Times New Roman" w:hAnsi="Times New Roman" w:cs="Times New Roman"/>
          <w:sz w:val="24"/>
          <w:szCs w:val="24"/>
        </w:rPr>
        <w:t xml:space="preserve">appropriate </w:t>
      </w:r>
      <w:r w:rsidR="0026198D" w:rsidRPr="008E5A72">
        <w:rPr>
          <w:rFonts w:ascii="Times New Roman" w:hAnsi="Times New Roman" w:cs="Times New Roman"/>
          <w:sz w:val="24"/>
          <w:szCs w:val="24"/>
        </w:rPr>
        <w:t>extent.</w:t>
      </w:r>
    </w:p>
    <w:p w14:paraId="7EC007F2" w14:textId="10FCBE06" w:rsidR="000F7596" w:rsidRDefault="000F7596" w:rsidP="00E3731F">
      <w:pPr>
        <w:spacing w:after="0" w:line="240" w:lineRule="auto"/>
        <w:rPr>
          <w:rFonts w:ascii="Times New Roman" w:hAnsi="Times New Roman" w:cs="Times New Roman"/>
          <w:sz w:val="24"/>
          <w:szCs w:val="24"/>
        </w:rPr>
      </w:pPr>
    </w:p>
    <w:p w14:paraId="4B12B8FB" w14:textId="77777777" w:rsidR="006E130D" w:rsidRPr="008E5A72" w:rsidRDefault="006E130D" w:rsidP="00E3731F">
      <w:pPr>
        <w:spacing w:after="0" w:line="240" w:lineRule="auto"/>
        <w:rPr>
          <w:rFonts w:ascii="Times New Roman" w:hAnsi="Times New Roman" w:cs="Times New Roman"/>
          <w:sz w:val="24"/>
          <w:szCs w:val="24"/>
        </w:rPr>
      </w:pPr>
    </w:p>
    <w:p w14:paraId="27FDDBA2" w14:textId="77777777" w:rsidR="001B10B6" w:rsidRPr="008E5A72" w:rsidRDefault="001B10B6" w:rsidP="00165A80">
      <w:pPr>
        <w:pStyle w:val="Heading1"/>
        <w:spacing w:before="0" w:line="240" w:lineRule="auto"/>
        <w:rPr>
          <w:rFonts w:ascii="Arial" w:hAnsi="Arial" w:cs="Arial"/>
          <w:color w:val="auto"/>
          <w:sz w:val="24"/>
          <w:szCs w:val="24"/>
        </w:rPr>
      </w:pPr>
      <w:bookmarkStart w:id="2" w:name="_Toc13212339"/>
      <w:r w:rsidRPr="003353E4">
        <w:rPr>
          <w:rFonts w:ascii="Arial" w:hAnsi="Arial" w:cs="Arial"/>
          <w:color w:val="auto"/>
        </w:rPr>
        <w:t>Purpose</w:t>
      </w:r>
      <w:bookmarkEnd w:id="2"/>
      <w:r w:rsidR="004B57BC" w:rsidRPr="003353E4">
        <w:rPr>
          <w:rFonts w:ascii="Arial" w:hAnsi="Arial" w:cs="Arial"/>
          <w:color w:val="auto"/>
        </w:rPr>
        <w:br/>
      </w:r>
    </w:p>
    <w:p w14:paraId="50DF8E1F" w14:textId="77777777" w:rsidR="0043200D" w:rsidRPr="008E5A72" w:rsidRDefault="0043200D" w:rsidP="00165A80">
      <w:pPr>
        <w:spacing w:after="0" w:line="240" w:lineRule="auto"/>
        <w:rPr>
          <w:rFonts w:ascii="Times New Roman" w:hAnsi="Times New Roman" w:cs="Times New Roman"/>
          <w:sz w:val="24"/>
          <w:szCs w:val="24"/>
        </w:rPr>
      </w:pPr>
      <w:r w:rsidRPr="008E5A72">
        <w:rPr>
          <w:rFonts w:ascii="Times New Roman" w:hAnsi="Times New Roman" w:cs="Times New Roman"/>
          <w:sz w:val="24"/>
          <w:szCs w:val="24"/>
        </w:rPr>
        <w:t xml:space="preserve">Administration of the </w:t>
      </w:r>
      <w:r w:rsidR="00753387" w:rsidRPr="008E5A72">
        <w:rPr>
          <w:rFonts w:ascii="Times New Roman" w:hAnsi="Times New Roman" w:cs="Times New Roman"/>
          <w:i/>
          <w:sz w:val="24"/>
          <w:szCs w:val="24"/>
        </w:rPr>
        <w:t>PASA</w:t>
      </w:r>
      <w:r w:rsidR="004B57BC" w:rsidRPr="008E5A72">
        <w:rPr>
          <w:rFonts w:ascii="Times New Roman" w:hAnsi="Times New Roman" w:cs="Times New Roman"/>
          <w:i/>
          <w:sz w:val="24"/>
          <w:szCs w:val="24"/>
        </w:rPr>
        <w:t xml:space="preserve"> </w:t>
      </w:r>
      <w:r w:rsidRPr="008E5A72">
        <w:rPr>
          <w:rFonts w:ascii="Times New Roman" w:hAnsi="Times New Roman" w:cs="Times New Roman"/>
          <w:sz w:val="24"/>
          <w:szCs w:val="24"/>
        </w:rPr>
        <w:t xml:space="preserve">serves </w:t>
      </w:r>
      <w:r w:rsidR="00761A2C" w:rsidRPr="008E5A72">
        <w:rPr>
          <w:rFonts w:ascii="Times New Roman" w:hAnsi="Times New Roman" w:cs="Times New Roman"/>
          <w:sz w:val="24"/>
          <w:szCs w:val="24"/>
        </w:rPr>
        <w:t>3</w:t>
      </w:r>
      <w:r w:rsidRPr="008E5A72">
        <w:rPr>
          <w:rFonts w:ascii="Times New Roman" w:hAnsi="Times New Roman" w:cs="Times New Roman"/>
          <w:sz w:val="24"/>
          <w:szCs w:val="24"/>
        </w:rPr>
        <w:t xml:space="preserve"> main purposes, it:</w:t>
      </w:r>
    </w:p>
    <w:p w14:paraId="2B5C24EA" w14:textId="77777777" w:rsidR="0043200D" w:rsidRPr="008E5A72" w:rsidRDefault="0043200D" w:rsidP="00E3731F">
      <w:pPr>
        <w:spacing w:after="0" w:line="240" w:lineRule="auto"/>
        <w:rPr>
          <w:rFonts w:ascii="Times New Roman" w:hAnsi="Times New Roman" w:cs="Times New Roman"/>
          <w:sz w:val="24"/>
          <w:szCs w:val="24"/>
        </w:rPr>
      </w:pPr>
    </w:p>
    <w:p w14:paraId="0900DCD5" w14:textId="77777777" w:rsidR="0043200D" w:rsidRPr="008E5A72" w:rsidRDefault="008B5024" w:rsidP="00E3731F">
      <w:pPr>
        <w:pStyle w:val="ListParagraph"/>
        <w:numPr>
          <w:ilvl w:val="0"/>
          <w:numId w:val="1"/>
        </w:numPr>
        <w:spacing w:after="0" w:line="240" w:lineRule="auto"/>
        <w:rPr>
          <w:rFonts w:ascii="Times New Roman" w:hAnsi="Times New Roman" w:cs="Times New Roman"/>
          <w:sz w:val="24"/>
          <w:szCs w:val="24"/>
        </w:rPr>
      </w:pPr>
      <w:r w:rsidRPr="008E5A72">
        <w:rPr>
          <w:rFonts w:ascii="Times New Roman" w:hAnsi="Times New Roman" w:cs="Times New Roman"/>
          <w:sz w:val="24"/>
          <w:szCs w:val="24"/>
        </w:rPr>
        <w:t>Keeps the state in compliance with</w:t>
      </w:r>
      <w:r w:rsidR="0043200D" w:rsidRPr="008E5A72">
        <w:rPr>
          <w:rFonts w:ascii="Times New Roman" w:hAnsi="Times New Roman" w:cs="Times New Roman"/>
          <w:sz w:val="24"/>
          <w:szCs w:val="24"/>
        </w:rPr>
        <w:t xml:space="preserve"> federal laws and state codes</w:t>
      </w:r>
      <w:r w:rsidR="00F25A5A" w:rsidRPr="008E5A72">
        <w:rPr>
          <w:rFonts w:ascii="Times New Roman" w:hAnsi="Times New Roman" w:cs="Times New Roman"/>
          <w:sz w:val="24"/>
          <w:szCs w:val="24"/>
        </w:rPr>
        <w:t xml:space="preserve"> requiring all students to be part of the statewide accountability system,</w:t>
      </w:r>
      <w:r w:rsidR="0043200D" w:rsidRPr="008E5A72">
        <w:rPr>
          <w:rFonts w:ascii="Times New Roman" w:hAnsi="Times New Roman" w:cs="Times New Roman"/>
          <w:sz w:val="24"/>
          <w:szCs w:val="24"/>
        </w:rPr>
        <w:t xml:space="preserve"> </w:t>
      </w:r>
    </w:p>
    <w:p w14:paraId="01249739" w14:textId="77777777" w:rsidR="0043200D" w:rsidRPr="008E5A72" w:rsidRDefault="0043200D" w:rsidP="00E3731F">
      <w:pPr>
        <w:pStyle w:val="ListParagraph"/>
        <w:numPr>
          <w:ilvl w:val="0"/>
          <w:numId w:val="1"/>
        </w:numPr>
        <w:spacing w:after="0" w:line="240" w:lineRule="auto"/>
        <w:rPr>
          <w:rFonts w:ascii="Times New Roman" w:hAnsi="Times New Roman" w:cs="Times New Roman"/>
          <w:sz w:val="24"/>
          <w:szCs w:val="24"/>
        </w:rPr>
      </w:pPr>
      <w:r w:rsidRPr="008E5A72">
        <w:rPr>
          <w:rFonts w:ascii="Times New Roman" w:hAnsi="Times New Roman" w:cs="Times New Roman"/>
          <w:sz w:val="24"/>
          <w:szCs w:val="24"/>
        </w:rPr>
        <w:t xml:space="preserve">Promotes access to the general education curriculum for students with the most significant cognitive </w:t>
      </w:r>
      <w:r w:rsidR="000F3B4E" w:rsidRPr="008E5A72">
        <w:rPr>
          <w:rFonts w:ascii="Times New Roman" w:hAnsi="Times New Roman" w:cs="Times New Roman"/>
          <w:sz w:val="24"/>
          <w:szCs w:val="24"/>
        </w:rPr>
        <w:t>disabilities</w:t>
      </w:r>
      <w:r w:rsidR="00F25A5A" w:rsidRPr="008E5A72">
        <w:rPr>
          <w:rFonts w:ascii="Times New Roman" w:hAnsi="Times New Roman" w:cs="Times New Roman"/>
          <w:sz w:val="24"/>
          <w:szCs w:val="24"/>
        </w:rPr>
        <w:t>,</w:t>
      </w:r>
    </w:p>
    <w:p w14:paraId="73CA0FE4" w14:textId="77777777" w:rsidR="003B79BC" w:rsidRPr="008E5A72" w:rsidRDefault="003B79BC" w:rsidP="00E3731F">
      <w:pPr>
        <w:pStyle w:val="ListParagraph"/>
        <w:numPr>
          <w:ilvl w:val="0"/>
          <w:numId w:val="1"/>
        </w:numPr>
        <w:spacing w:after="0" w:line="240" w:lineRule="auto"/>
        <w:rPr>
          <w:rFonts w:ascii="Times New Roman" w:hAnsi="Times New Roman" w:cs="Times New Roman"/>
          <w:sz w:val="24"/>
          <w:szCs w:val="24"/>
        </w:rPr>
      </w:pPr>
      <w:r w:rsidRPr="008E5A72">
        <w:rPr>
          <w:rFonts w:ascii="Times New Roman" w:hAnsi="Times New Roman" w:cs="Times New Roman"/>
          <w:sz w:val="24"/>
          <w:szCs w:val="24"/>
        </w:rPr>
        <w:t xml:space="preserve">Provides evidence of progress </w:t>
      </w:r>
      <w:r w:rsidR="0043200D" w:rsidRPr="008E5A72">
        <w:rPr>
          <w:rFonts w:ascii="Times New Roman" w:hAnsi="Times New Roman" w:cs="Times New Roman"/>
          <w:sz w:val="24"/>
          <w:szCs w:val="24"/>
        </w:rPr>
        <w:t xml:space="preserve">by students </w:t>
      </w:r>
      <w:r w:rsidR="00F25A5A" w:rsidRPr="008E5A72">
        <w:rPr>
          <w:rFonts w:ascii="Times New Roman" w:hAnsi="Times New Roman" w:cs="Times New Roman"/>
          <w:sz w:val="24"/>
          <w:szCs w:val="24"/>
        </w:rPr>
        <w:t xml:space="preserve">with the most significant cognitive </w:t>
      </w:r>
      <w:r w:rsidR="000F3B4E" w:rsidRPr="008E5A72">
        <w:rPr>
          <w:rFonts w:ascii="Times New Roman" w:hAnsi="Times New Roman" w:cs="Times New Roman"/>
          <w:sz w:val="24"/>
          <w:szCs w:val="24"/>
        </w:rPr>
        <w:t>disabilities</w:t>
      </w:r>
      <w:r w:rsidR="00F25A5A" w:rsidRPr="008E5A72">
        <w:rPr>
          <w:rFonts w:ascii="Times New Roman" w:hAnsi="Times New Roman" w:cs="Times New Roman"/>
          <w:sz w:val="24"/>
          <w:szCs w:val="24"/>
        </w:rPr>
        <w:t xml:space="preserve"> </w:t>
      </w:r>
      <w:r w:rsidRPr="008E5A72">
        <w:rPr>
          <w:rFonts w:ascii="Times New Roman" w:hAnsi="Times New Roman" w:cs="Times New Roman"/>
          <w:sz w:val="24"/>
          <w:szCs w:val="24"/>
        </w:rPr>
        <w:t xml:space="preserve">toward proficiency </w:t>
      </w:r>
      <w:r w:rsidR="00F25A5A" w:rsidRPr="008E5A72">
        <w:rPr>
          <w:rFonts w:ascii="Times New Roman" w:hAnsi="Times New Roman" w:cs="Times New Roman"/>
          <w:sz w:val="24"/>
          <w:szCs w:val="24"/>
        </w:rPr>
        <w:t>in</w:t>
      </w:r>
      <w:r w:rsidRPr="008E5A72">
        <w:rPr>
          <w:rFonts w:ascii="Times New Roman" w:hAnsi="Times New Roman" w:cs="Times New Roman"/>
          <w:sz w:val="24"/>
          <w:szCs w:val="24"/>
        </w:rPr>
        <w:t xml:space="preserve"> </w:t>
      </w:r>
      <w:r w:rsidR="00F25A5A" w:rsidRPr="008E5A72">
        <w:rPr>
          <w:rFonts w:ascii="Times New Roman" w:hAnsi="Times New Roman" w:cs="Times New Roman"/>
          <w:sz w:val="24"/>
          <w:szCs w:val="24"/>
        </w:rPr>
        <w:t xml:space="preserve">state academic content </w:t>
      </w:r>
      <w:r w:rsidRPr="008E5A72">
        <w:rPr>
          <w:rFonts w:ascii="Times New Roman" w:hAnsi="Times New Roman" w:cs="Times New Roman"/>
          <w:sz w:val="24"/>
          <w:szCs w:val="24"/>
        </w:rPr>
        <w:t>standards</w:t>
      </w:r>
      <w:r w:rsidR="00F25A5A" w:rsidRPr="008E5A72">
        <w:rPr>
          <w:rFonts w:ascii="Times New Roman" w:hAnsi="Times New Roman" w:cs="Times New Roman"/>
          <w:sz w:val="24"/>
          <w:szCs w:val="24"/>
        </w:rPr>
        <w:t xml:space="preserve"> in science</w:t>
      </w:r>
      <w:r w:rsidR="000F3B4E" w:rsidRPr="008E5A72">
        <w:rPr>
          <w:rFonts w:ascii="Times New Roman" w:hAnsi="Times New Roman" w:cs="Times New Roman"/>
          <w:sz w:val="24"/>
          <w:szCs w:val="24"/>
        </w:rPr>
        <w:t xml:space="preserve"> to relevant stakeholders</w:t>
      </w:r>
      <w:r w:rsidR="004B57BC" w:rsidRPr="008E5A72">
        <w:rPr>
          <w:rFonts w:ascii="Times New Roman" w:hAnsi="Times New Roman" w:cs="Times New Roman"/>
          <w:sz w:val="24"/>
          <w:szCs w:val="24"/>
        </w:rPr>
        <w:t>.</w:t>
      </w:r>
    </w:p>
    <w:p w14:paraId="29D081C9" w14:textId="727FEF40" w:rsidR="00761A2C" w:rsidRDefault="00761A2C" w:rsidP="00E3731F">
      <w:pPr>
        <w:pStyle w:val="ListParagraph"/>
        <w:spacing w:after="0" w:line="240" w:lineRule="auto"/>
        <w:rPr>
          <w:sz w:val="24"/>
          <w:szCs w:val="24"/>
        </w:rPr>
      </w:pPr>
    </w:p>
    <w:p w14:paraId="310A6AFA" w14:textId="77777777" w:rsidR="006E130D" w:rsidRPr="008E5A72" w:rsidRDefault="006E130D" w:rsidP="00E3731F">
      <w:pPr>
        <w:pStyle w:val="ListParagraph"/>
        <w:spacing w:after="0" w:line="240" w:lineRule="auto"/>
        <w:rPr>
          <w:sz w:val="24"/>
          <w:szCs w:val="24"/>
        </w:rPr>
      </w:pPr>
    </w:p>
    <w:p w14:paraId="3F0FC6E0" w14:textId="77777777" w:rsidR="001B10B6" w:rsidRPr="003353E4" w:rsidRDefault="001B10B6" w:rsidP="00E3731F">
      <w:pPr>
        <w:pStyle w:val="Heading1"/>
        <w:spacing w:before="0" w:line="240" w:lineRule="auto"/>
        <w:rPr>
          <w:rFonts w:ascii="Arial" w:hAnsi="Arial" w:cs="Arial"/>
          <w:color w:val="auto"/>
        </w:rPr>
      </w:pPr>
      <w:bookmarkStart w:id="3" w:name="_Toc13212340"/>
      <w:r w:rsidRPr="003353E4">
        <w:rPr>
          <w:rFonts w:ascii="Arial" w:hAnsi="Arial" w:cs="Arial"/>
          <w:color w:val="auto"/>
        </w:rPr>
        <w:t>Content</w:t>
      </w:r>
      <w:bookmarkEnd w:id="3"/>
    </w:p>
    <w:p w14:paraId="5B4D4475" w14:textId="77777777" w:rsidR="001D40E4" w:rsidRPr="008E5A72" w:rsidRDefault="001D40E4" w:rsidP="00E3731F">
      <w:pPr>
        <w:spacing w:after="0" w:line="240" w:lineRule="auto"/>
        <w:rPr>
          <w:sz w:val="24"/>
          <w:szCs w:val="24"/>
        </w:rPr>
      </w:pPr>
    </w:p>
    <w:p w14:paraId="3E48287A" w14:textId="1280B65C" w:rsidR="0043200D" w:rsidRPr="008E5A72" w:rsidRDefault="00BD6B41" w:rsidP="00E3731F">
      <w:pPr>
        <w:spacing w:after="0" w:line="240" w:lineRule="auto"/>
        <w:rPr>
          <w:rFonts w:ascii="Times New Roman" w:hAnsi="Times New Roman" w:cs="Times New Roman"/>
          <w:sz w:val="24"/>
          <w:szCs w:val="24"/>
        </w:rPr>
      </w:pPr>
      <w:r w:rsidRPr="008E5A72">
        <w:rPr>
          <w:rFonts w:ascii="Times New Roman" w:hAnsi="Times New Roman" w:cs="Times New Roman"/>
          <w:sz w:val="24"/>
          <w:szCs w:val="24"/>
        </w:rPr>
        <w:t xml:space="preserve">The </w:t>
      </w:r>
      <w:r w:rsidR="00753387" w:rsidRPr="008E5A72">
        <w:rPr>
          <w:rFonts w:ascii="Times New Roman" w:hAnsi="Times New Roman" w:cs="Times New Roman"/>
          <w:i/>
          <w:sz w:val="24"/>
          <w:szCs w:val="24"/>
        </w:rPr>
        <w:t>PASA</w:t>
      </w:r>
      <w:r w:rsidR="00A61621" w:rsidRPr="008E5A72">
        <w:rPr>
          <w:rFonts w:ascii="Times New Roman" w:hAnsi="Times New Roman" w:cs="Times New Roman"/>
          <w:i/>
          <w:sz w:val="24"/>
          <w:szCs w:val="24"/>
        </w:rPr>
        <w:t>-</w:t>
      </w:r>
      <w:r w:rsidR="00E624EB" w:rsidRPr="008E5A72">
        <w:rPr>
          <w:rFonts w:ascii="Times New Roman" w:hAnsi="Times New Roman" w:cs="Times New Roman"/>
          <w:i/>
          <w:sz w:val="24"/>
          <w:szCs w:val="24"/>
        </w:rPr>
        <w:t xml:space="preserve">Math </w:t>
      </w:r>
      <w:r w:rsidRPr="008E5A72">
        <w:rPr>
          <w:rFonts w:ascii="Times New Roman" w:hAnsi="Times New Roman" w:cs="Times New Roman"/>
          <w:sz w:val="24"/>
          <w:szCs w:val="24"/>
        </w:rPr>
        <w:t xml:space="preserve">is administered to students in grades </w:t>
      </w:r>
      <w:r w:rsidR="00E624EB" w:rsidRPr="008E5A72">
        <w:rPr>
          <w:rFonts w:ascii="Times New Roman" w:hAnsi="Times New Roman" w:cs="Times New Roman"/>
          <w:sz w:val="24"/>
          <w:szCs w:val="24"/>
        </w:rPr>
        <w:t>3-8</w:t>
      </w:r>
      <w:r w:rsidRPr="008E5A72">
        <w:rPr>
          <w:rFonts w:ascii="Times New Roman" w:hAnsi="Times New Roman" w:cs="Times New Roman"/>
          <w:sz w:val="24"/>
          <w:szCs w:val="24"/>
        </w:rPr>
        <w:t xml:space="preserve">, and 11 and is aligned to the appropriate grade level </w:t>
      </w:r>
      <w:r w:rsidR="00E624EB" w:rsidRPr="008E5A72">
        <w:rPr>
          <w:rFonts w:ascii="Times New Roman" w:hAnsi="Times New Roman" w:cs="Times New Roman"/>
          <w:sz w:val="24"/>
          <w:szCs w:val="24"/>
        </w:rPr>
        <w:t>PA Core Math Standards</w:t>
      </w:r>
      <w:r w:rsidRPr="008E5A72">
        <w:rPr>
          <w:rFonts w:ascii="Times New Roman" w:hAnsi="Times New Roman" w:cs="Times New Roman"/>
          <w:sz w:val="24"/>
          <w:szCs w:val="24"/>
        </w:rPr>
        <w:t xml:space="preserve"> through the </w:t>
      </w:r>
      <w:r w:rsidR="00D31DED" w:rsidRPr="008E5A72">
        <w:rPr>
          <w:rFonts w:ascii="Times New Roman" w:hAnsi="Times New Roman" w:cs="Times New Roman"/>
          <w:sz w:val="24"/>
          <w:szCs w:val="24"/>
        </w:rPr>
        <w:t>Alternate Eligible Content</w:t>
      </w:r>
      <w:r w:rsidRPr="008E5A72">
        <w:rPr>
          <w:rFonts w:ascii="Times New Roman" w:hAnsi="Times New Roman" w:cs="Times New Roman"/>
          <w:sz w:val="24"/>
          <w:szCs w:val="24"/>
        </w:rPr>
        <w:t xml:space="preserve"> in </w:t>
      </w:r>
      <w:r w:rsidR="00E624EB" w:rsidRPr="008E5A72">
        <w:rPr>
          <w:rFonts w:ascii="Times New Roman" w:hAnsi="Times New Roman" w:cs="Times New Roman"/>
          <w:sz w:val="24"/>
          <w:szCs w:val="24"/>
        </w:rPr>
        <w:t>math</w:t>
      </w:r>
      <w:r w:rsidRPr="008E5A72">
        <w:rPr>
          <w:rFonts w:ascii="Times New Roman" w:hAnsi="Times New Roman" w:cs="Times New Roman"/>
          <w:sz w:val="24"/>
          <w:szCs w:val="24"/>
        </w:rPr>
        <w:t xml:space="preserve">. The </w:t>
      </w:r>
      <w:r w:rsidR="00D31DED" w:rsidRPr="008E5A72">
        <w:rPr>
          <w:rFonts w:ascii="Times New Roman" w:hAnsi="Times New Roman" w:cs="Times New Roman"/>
          <w:sz w:val="24"/>
          <w:szCs w:val="24"/>
        </w:rPr>
        <w:t>Alternate Eligible Content</w:t>
      </w:r>
      <w:r w:rsidRPr="008E5A72">
        <w:rPr>
          <w:rFonts w:ascii="Times New Roman" w:hAnsi="Times New Roman" w:cs="Times New Roman"/>
          <w:sz w:val="24"/>
          <w:szCs w:val="24"/>
        </w:rPr>
        <w:t xml:space="preserve"> in </w:t>
      </w:r>
      <w:r w:rsidR="00E624EB" w:rsidRPr="008E5A72">
        <w:rPr>
          <w:rFonts w:ascii="Times New Roman" w:hAnsi="Times New Roman" w:cs="Times New Roman"/>
          <w:sz w:val="24"/>
          <w:szCs w:val="24"/>
        </w:rPr>
        <w:t xml:space="preserve">math </w:t>
      </w:r>
      <w:r w:rsidRPr="008E5A72">
        <w:rPr>
          <w:rFonts w:ascii="Times New Roman" w:hAnsi="Times New Roman" w:cs="Times New Roman"/>
          <w:sz w:val="24"/>
          <w:szCs w:val="24"/>
        </w:rPr>
        <w:t>represent</w:t>
      </w:r>
      <w:r w:rsidR="00E624EB" w:rsidRPr="008E5A72">
        <w:rPr>
          <w:rFonts w:ascii="Times New Roman" w:hAnsi="Times New Roman" w:cs="Times New Roman"/>
          <w:sz w:val="24"/>
          <w:szCs w:val="24"/>
        </w:rPr>
        <w:t>s</w:t>
      </w:r>
      <w:r w:rsidRPr="008E5A72">
        <w:rPr>
          <w:rFonts w:ascii="Times New Roman" w:hAnsi="Times New Roman" w:cs="Times New Roman"/>
          <w:sz w:val="24"/>
          <w:szCs w:val="24"/>
        </w:rPr>
        <w:t xml:space="preserve"> a reduction in breadth, depth, </w:t>
      </w:r>
      <w:r w:rsidR="00233EA9" w:rsidRPr="008E5A72">
        <w:rPr>
          <w:rFonts w:ascii="Times New Roman" w:hAnsi="Times New Roman" w:cs="Times New Roman"/>
          <w:sz w:val="24"/>
          <w:szCs w:val="24"/>
        </w:rPr>
        <w:t>and/</w:t>
      </w:r>
      <w:r w:rsidRPr="008E5A72">
        <w:rPr>
          <w:rFonts w:ascii="Times New Roman" w:hAnsi="Times New Roman" w:cs="Times New Roman"/>
          <w:sz w:val="24"/>
          <w:szCs w:val="24"/>
        </w:rPr>
        <w:t>or level of complexity in the associated grade level standards</w:t>
      </w:r>
      <w:r w:rsidR="00233EA9" w:rsidRPr="008E5A72">
        <w:rPr>
          <w:rFonts w:ascii="Times New Roman" w:hAnsi="Times New Roman" w:cs="Times New Roman"/>
          <w:sz w:val="24"/>
          <w:szCs w:val="24"/>
        </w:rPr>
        <w:t xml:space="preserve">. This </w:t>
      </w:r>
      <w:r w:rsidR="00C12CCA" w:rsidRPr="008E5A72">
        <w:rPr>
          <w:rFonts w:ascii="Times New Roman" w:hAnsi="Times New Roman" w:cs="Times New Roman"/>
          <w:sz w:val="24"/>
          <w:szCs w:val="24"/>
        </w:rPr>
        <w:t>support</w:t>
      </w:r>
      <w:r w:rsidR="00233EA9" w:rsidRPr="008E5A72">
        <w:rPr>
          <w:rFonts w:ascii="Times New Roman" w:hAnsi="Times New Roman" w:cs="Times New Roman"/>
          <w:sz w:val="24"/>
          <w:szCs w:val="24"/>
        </w:rPr>
        <w:t>s</w:t>
      </w:r>
      <w:r w:rsidRPr="008E5A72">
        <w:rPr>
          <w:rFonts w:ascii="Times New Roman" w:hAnsi="Times New Roman" w:cs="Times New Roman"/>
          <w:sz w:val="24"/>
          <w:szCs w:val="24"/>
        </w:rPr>
        <w:t xml:space="preserve"> increased access to the general education curriculum at an entry point appropriate for this student population. </w:t>
      </w:r>
    </w:p>
    <w:p w14:paraId="7145A057" w14:textId="77777777" w:rsidR="0043200D" w:rsidRPr="008E5A72" w:rsidRDefault="0043200D" w:rsidP="00E3731F">
      <w:pPr>
        <w:spacing w:after="0" w:line="240" w:lineRule="auto"/>
        <w:rPr>
          <w:rFonts w:ascii="Times New Roman" w:hAnsi="Times New Roman" w:cs="Times New Roman"/>
          <w:sz w:val="24"/>
          <w:szCs w:val="24"/>
        </w:rPr>
      </w:pPr>
    </w:p>
    <w:p w14:paraId="17252983" w14:textId="74E8031A" w:rsidR="00BD6B41" w:rsidRPr="008E5A72" w:rsidRDefault="0043200D" w:rsidP="00E3731F">
      <w:pPr>
        <w:spacing w:after="0" w:line="240" w:lineRule="auto"/>
        <w:rPr>
          <w:rFonts w:ascii="Times New Roman" w:hAnsi="Times New Roman" w:cs="Times New Roman"/>
          <w:sz w:val="24"/>
          <w:szCs w:val="24"/>
        </w:rPr>
      </w:pPr>
      <w:r w:rsidRPr="008E5A72">
        <w:rPr>
          <w:rFonts w:ascii="Times New Roman" w:hAnsi="Times New Roman" w:cs="Times New Roman"/>
          <w:sz w:val="24"/>
          <w:szCs w:val="24"/>
        </w:rPr>
        <w:t xml:space="preserve">The </w:t>
      </w:r>
      <w:r w:rsidR="00D31DED" w:rsidRPr="008E5A72">
        <w:rPr>
          <w:rFonts w:ascii="Times New Roman" w:hAnsi="Times New Roman" w:cs="Times New Roman"/>
          <w:sz w:val="24"/>
          <w:szCs w:val="24"/>
        </w:rPr>
        <w:t>Alternate Eligible Content</w:t>
      </w:r>
      <w:r w:rsidRPr="008E5A72">
        <w:rPr>
          <w:rFonts w:ascii="Times New Roman" w:hAnsi="Times New Roman" w:cs="Times New Roman"/>
          <w:sz w:val="24"/>
          <w:szCs w:val="24"/>
        </w:rPr>
        <w:t xml:space="preserve"> was developed by a team of university faculty, special education teachers, </w:t>
      </w:r>
      <w:r w:rsidR="008E5A72" w:rsidRPr="008E5A72">
        <w:rPr>
          <w:rFonts w:ascii="Times New Roman" w:hAnsi="Times New Roman" w:cs="Times New Roman"/>
          <w:sz w:val="24"/>
          <w:szCs w:val="24"/>
        </w:rPr>
        <w:t>math</w:t>
      </w:r>
      <w:r w:rsidRPr="008E5A72">
        <w:rPr>
          <w:rFonts w:ascii="Times New Roman" w:hAnsi="Times New Roman" w:cs="Times New Roman"/>
          <w:sz w:val="24"/>
          <w:szCs w:val="24"/>
        </w:rPr>
        <w:t xml:space="preserve"> teachers, </w:t>
      </w:r>
      <w:r w:rsidR="008E5A72" w:rsidRPr="008E5A72">
        <w:rPr>
          <w:rFonts w:ascii="Times New Roman" w:hAnsi="Times New Roman" w:cs="Times New Roman"/>
          <w:sz w:val="24"/>
          <w:szCs w:val="24"/>
        </w:rPr>
        <w:t>math</w:t>
      </w:r>
      <w:r w:rsidRPr="008E5A72">
        <w:rPr>
          <w:rFonts w:ascii="Times New Roman" w:hAnsi="Times New Roman" w:cs="Times New Roman"/>
          <w:sz w:val="24"/>
          <w:szCs w:val="24"/>
        </w:rPr>
        <w:t xml:space="preserve"> content experts, and </w:t>
      </w:r>
      <w:r w:rsidR="00F25A5A" w:rsidRPr="008E5A72">
        <w:rPr>
          <w:rFonts w:ascii="Times New Roman" w:hAnsi="Times New Roman" w:cs="Times New Roman"/>
          <w:sz w:val="24"/>
          <w:szCs w:val="24"/>
        </w:rPr>
        <w:t>experts in the field of special education</w:t>
      </w:r>
      <w:r w:rsidRPr="008E5A72">
        <w:rPr>
          <w:rFonts w:ascii="Times New Roman" w:hAnsi="Times New Roman" w:cs="Times New Roman"/>
          <w:sz w:val="24"/>
          <w:szCs w:val="24"/>
        </w:rPr>
        <w:t xml:space="preserve">. </w:t>
      </w:r>
      <w:r w:rsidR="00D31DED" w:rsidRPr="008E5A72">
        <w:rPr>
          <w:rFonts w:ascii="Times New Roman" w:hAnsi="Times New Roman" w:cs="Times New Roman"/>
          <w:sz w:val="24"/>
          <w:szCs w:val="24"/>
        </w:rPr>
        <w:t>Alternate Eligible Content</w:t>
      </w:r>
      <w:r w:rsidRPr="008E5A72">
        <w:rPr>
          <w:rFonts w:ascii="Times New Roman" w:hAnsi="Times New Roman" w:cs="Times New Roman"/>
          <w:sz w:val="24"/>
          <w:szCs w:val="24"/>
        </w:rPr>
        <w:t xml:space="preserve"> were designed to </w:t>
      </w:r>
      <w:r w:rsidR="00C12CCA" w:rsidRPr="008E5A72">
        <w:rPr>
          <w:rFonts w:ascii="Times New Roman" w:hAnsi="Times New Roman" w:cs="Times New Roman"/>
          <w:sz w:val="24"/>
          <w:szCs w:val="24"/>
        </w:rPr>
        <w:t>specify</w:t>
      </w:r>
      <w:r w:rsidRPr="008E5A72">
        <w:rPr>
          <w:rFonts w:ascii="Times New Roman" w:hAnsi="Times New Roman" w:cs="Times New Roman"/>
          <w:sz w:val="24"/>
          <w:szCs w:val="24"/>
        </w:rPr>
        <w:t xml:space="preserve"> essential learning outcomes in </w:t>
      </w:r>
      <w:r w:rsidR="008E5A72" w:rsidRPr="008E5A72">
        <w:rPr>
          <w:rFonts w:ascii="Times New Roman" w:hAnsi="Times New Roman" w:cs="Times New Roman"/>
          <w:sz w:val="24"/>
          <w:szCs w:val="24"/>
        </w:rPr>
        <w:t>math</w:t>
      </w:r>
      <w:r w:rsidRPr="008E5A72">
        <w:rPr>
          <w:rFonts w:ascii="Times New Roman" w:hAnsi="Times New Roman" w:cs="Times New Roman"/>
          <w:sz w:val="24"/>
          <w:szCs w:val="24"/>
        </w:rPr>
        <w:t xml:space="preserve"> and c</w:t>
      </w:r>
      <w:r w:rsidR="00F25A5A" w:rsidRPr="008E5A72">
        <w:rPr>
          <w:rFonts w:ascii="Times New Roman" w:hAnsi="Times New Roman" w:cs="Times New Roman"/>
          <w:sz w:val="24"/>
          <w:szCs w:val="24"/>
        </w:rPr>
        <w:t>onceive</w:t>
      </w:r>
      <w:r w:rsidRPr="008E5A72">
        <w:rPr>
          <w:rFonts w:ascii="Times New Roman" w:hAnsi="Times New Roman" w:cs="Times New Roman"/>
          <w:sz w:val="24"/>
          <w:szCs w:val="24"/>
        </w:rPr>
        <w:t xml:space="preserve"> </w:t>
      </w:r>
      <w:r w:rsidR="00F25A5A" w:rsidRPr="008E5A72">
        <w:rPr>
          <w:rFonts w:ascii="Times New Roman" w:hAnsi="Times New Roman" w:cs="Times New Roman"/>
          <w:sz w:val="24"/>
          <w:szCs w:val="24"/>
        </w:rPr>
        <w:t xml:space="preserve">a population-appropriate learning </w:t>
      </w:r>
      <w:r w:rsidR="00A61621" w:rsidRPr="008E5A72">
        <w:rPr>
          <w:rFonts w:ascii="Times New Roman" w:hAnsi="Times New Roman" w:cs="Times New Roman"/>
          <w:sz w:val="24"/>
          <w:szCs w:val="24"/>
        </w:rPr>
        <w:t>progression</w:t>
      </w:r>
      <w:r w:rsidR="00F25A5A" w:rsidRPr="008E5A72">
        <w:rPr>
          <w:rFonts w:ascii="Times New Roman" w:hAnsi="Times New Roman" w:cs="Times New Roman"/>
          <w:sz w:val="24"/>
          <w:szCs w:val="24"/>
        </w:rPr>
        <w:t xml:space="preserve"> across grade levels. </w:t>
      </w:r>
      <w:r w:rsidR="00BD6B41" w:rsidRPr="008E5A72">
        <w:rPr>
          <w:rFonts w:ascii="Times New Roman" w:hAnsi="Times New Roman" w:cs="Times New Roman"/>
          <w:sz w:val="24"/>
          <w:szCs w:val="24"/>
        </w:rPr>
        <w:t xml:space="preserve">A separate document entitled </w:t>
      </w:r>
      <w:r w:rsidR="00BD6B41" w:rsidRPr="008E5A72">
        <w:rPr>
          <w:rFonts w:ascii="Times New Roman" w:hAnsi="Times New Roman" w:cs="Times New Roman"/>
          <w:i/>
          <w:sz w:val="24"/>
          <w:szCs w:val="24"/>
        </w:rPr>
        <w:t xml:space="preserve">Understanding the </w:t>
      </w:r>
      <w:r w:rsidR="00D31DED" w:rsidRPr="008E5A72">
        <w:rPr>
          <w:rFonts w:ascii="Times New Roman" w:hAnsi="Times New Roman" w:cs="Times New Roman"/>
          <w:i/>
          <w:sz w:val="24"/>
          <w:szCs w:val="24"/>
        </w:rPr>
        <w:t>Alternate Eligible Content</w:t>
      </w:r>
      <w:r w:rsidR="00BD6B41" w:rsidRPr="008E5A72">
        <w:rPr>
          <w:rFonts w:ascii="Times New Roman" w:hAnsi="Times New Roman" w:cs="Times New Roman"/>
          <w:sz w:val="24"/>
          <w:szCs w:val="24"/>
        </w:rPr>
        <w:t xml:space="preserve"> is available which outlines the </w:t>
      </w:r>
      <w:r w:rsidR="00D31DED" w:rsidRPr="008E5A72">
        <w:rPr>
          <w:rFonts w:ascii="Times New Roman" w:hAnsi="Times New Roman" w:cs="Times New Roman"/>
          <w:sz w:val="24"/>
          <w:szCs w:val="24"/>
        </w:rPr>
        <w:t>Alternate Eligible Content</w:t>
      </w:r>
      <w:r w:rsidR="00BD6B41" w:rsidRPr="008E5A72">
        <w:rPr>
          <w:rFonts w:ascii="Times New Roman" w:hAnsi="Times New Roman" w:cs="Times New Roman"/>
          <w:sz w:val="24"/>
          <w:szCs w:val="24"/>
        </w:rPr>
        <w:t xml:space="preserve"> and the overall sequence of the framework.</w:t>
      </w:r>
    </w:p>
    <w:p w14:paraId="07B63C78" w14:textId="77777777" w:rsidR="00E3731F" w:rsidRPr="008E5A72" w:rsidRDefault="00E3731F" w:rsidP="00E3731F">
      <w:pPr>
        <w:spacing w:after="0" w:line="240" w:lineRule="auto"/>
        <w:rPr>
          <w:rFonts w:ascii="Times New Roman" w:hAnsi="Times New Roman" w:cs="Times New Roman"/>
          <w:sz w:val="24"/>
          <w:szCs w:val="24"/>
        </w:rPr>
      </w:pPr>
    </w:p>
    <w:p w14:paraId="753A6BB5" w14:textId="77777777" w:rsidR="00744467" w:rsidRPr="008E5A72" w:rsidRDefault="00744467" w:rsidP="00AD7EBD">
      <w:pPr>
        <w:pStyle w:val="Heading1"/>
        <w:spacing w:before="0" w:line="240" w:lineRule="auto"/>
        <w:rPr>
          <w:rFonts w:ascii="Arial" w:hAnsi="Arial" w:cs="Arial"/>
          <w:color w:val="auto"/>
          <w:sz w:val="24"/>
          <w:szCs w:val="24"/>
        </w:rPr>
      </w:pPr>
      <w:bookmarkStart w:id="4" w:name="_Toc13212341"/>
      <w:r w:rsidRPr="003353E4">
        <w:rPr>
          <w:rFonts w:ascii="Arial" w:hAnsi="Arial" w:cs="Arial"/>
          <w:color w:val="auto"/>
        </w:rPr>
        <w:t>Test Levels</w:t>
      </w:r>
      <w:bookmarkEnd w:id="4"/>
      <w:r w:rsidR="001D40E4" w:rsidRPr="003353E4">
        <w:rPr>
          <w:rFonts w:ascii="Arial" w:hAnsi="Arial" w:cs="Arial"/>
          <w:color w:val="auto"/>
        </w:rPr>
        <w:br/>
      </w:r>
    </w:p>
    <w:p w14:paraId="5D42EDB9" w14:textId="77777777" w:rsidR="00B713DA" w:rsidRPr="008E5A72" w:rsidRDefault="00B713DA" w:rsidP="00AD7EBD">
      <w:pPr>
        <w:spacing w:after="0" w:line="240" w:lineRule="auto"/>
        <w:rPr>
          <w:rFonts w:ascii="Times New Roman" w:hAnsi="Times New Roman" w:cs="Times New Roman"/>
          <w:sz w:val="24"/>
          <w:szCs w:val="24"/>
        </w:rPr>
      </w:pPr>
      <w:r w:rsidRPr="008E5A72">
        <w:rPr>
          <w:rFonts w:ascii="Times New Roman" w:hAnsi="Times New Roman" w:cs="Times New Roman"/>
          <w:sz w:val="24"/>
          <w:szCs w:val="24"/>
        </w:rPr>
        <w:t xml:space="preserve">Students with significant cognitive </w:t>
      </w:r>
      <w:r w:rsidR="000F3B4E" w:rsidRPr="008E5A72">
        <w:rPr>
          <w:rFonts w:ascii="Times New Roman" w:hAnsi="Times New Roman" w:cs="Times New Roman"/>
          <w:sz w:val="24"/>
          <w:szCs w:val="24"/>
        </w:rPr>
        <w:t>disabilities</w:t>
      </w:r>
      <w:r w:rsidRPr="008E5A72">
        <w:rPr>
          <w:rFonts w:ascii="Times New Roman" w:hAnsi="Times New Roman" w:cs="Times New Roman"/>
          <w:sz w:val="24"/>
          <w:szCs w:val="24"/>
        </w:rPr>
        <w:t xml:space="preserve"> are a diverse population with a range in level of communication, level of independence, and ability to function at an abstract level. Many researchers believe that this diversity requires more than one level of test to fairly accommodate the wide range of abilities. For this reason, two tests are constructed per grade level</w:t>
      </w:r>
      <w:r w:rsidR="008B5024" w:rsidRPr="008E5A72">
        <w:rPr>
          <w:rFonts w:ascii="Times New Roman" w:hAnsi="Times New Roman" w:cs="Times New Roman"/>
          <w:sz w:val="24"/>
          <w:szCs w:val="24"/>
        </w:rPr>
        <w:t>;</w:t>
      </w:r>
      <w:r w:rsidRPr="008E5A72">
        <w:rPr>
          <w:rFonts w:ascii="Times New Roman" w:hAnsi="Times New Roman" w:cs="Times New Roman"/>
          <w:sz w:val="24"/>
          <w:szCs w:val="24"/>
        </w:rPr>
        <w:t xml:space="preserve"> a Tier 1 test and a Tier 2 test. </w:t>
      </w:r>
    </w:p>
    <w:p w14:paraId="6BA6AC7E" w14:textId="77777777" w:rsidR="001D40E4" w:rsidRPr="008E5A72" w:rsidRDefault="001D40E4" w:rsidP="00AD7EBD">
      <w:pPr>
        <w:spacing w:after="0" w:line="240" w:lineRule="auto"/>
        <w:rPr>
          <w:rFonts w:ascii="Times New Roman" w:hAnsi="Times New Roman" w:cs="Times New Roman"/>
          <w:sz w:val="24"/>
          <w:szCs w:val="24"/>
        </w:rPr>
      </w:pPr>
    </w:p>
    <w:p w14:paraId="74345941" w14:textId="77777777" w:rsidR="00753387" w:rsidRPr="003353E4" w:rsidRDefault="00744467" w:rsidP="00AD7EBD">
      <w:pPr>
        <w:pStyle w:val="Heading2"/>
        <w:spacing w:line="240" w:lineRule="auto"/>
        <w:rPr>
          <w:rFonts w:ascii="Arial" w:hAnsi="Arial" w:cs="Arial"/>
          <w:color w:val="auto"/>
          <w:sz w:val="28"/>
          <w:szCs w:val="28"/>
        </w:rPr>
      </w:pPr>
      <w:bookmarkStart w:id="5" w:name="_Toc13212342"/>
      <w:r w:rsidRPr="003353E4">
        <w:rPr>
          <w:rFonts w:ascii="Arial" w:hAnsi="Arial" w:cs="Arial"/>
          <w:color w:val="auto"/>
          <w:sz w:val="28"/>
          <w:szCs w:val="28"/>
        </w:rPr>
        <w:t>Tier 1</w:t>
      </w:r>
      <w:bookmarkEnd w:id="5"/>
      <w:r w:rsidR="004D1238" w:rsidRPr="003353E4">
        <w:rPr>
          <w:rFonts w:ascii="Arial" w:hAnsi="Arial" w:cs="Arial"/>
          <w:color w:val="auto"/>
          <w:sz w:val="28"/>
          <w:szCs w:val="28"/>
        </w:rPr>
        <w:t xml:space="preserve"> </w:t>
      </w:r>
    </w:p>
    <w:p w14:paraId="1750F9A4" w14:textId="6D21536A" w:rsidR="00A61621" w:rsidRPr="008E5A72" w:rsidRDefault="00753387" w:rsidP="008E5A72">
      <w:pPr>
        <w:spacing w:after="0"/>
        <w:rPr>
          <w:rFonts w:ascii="Times New Roman" w:hAnsi="Times New Roman" w:cs="Times New Roman"/>
          <w:sz w:val="24"/>
          <w:szCs w:val="24"/>
          <w:highlight w:val="yellow"/>
        </w:rPr>
      </w:pPr>
      <w:r w:rsidRPr="008E5A72">
        <w:rPr>
          <w:rFonts w:ascii="Times New Roman" w:hAnsi="Times New Roman" w:cs="Times New Roman"/>
          <w:sz w:val="24"/>
          <w:szCs w:val="24"/>
        </w:rPr>
        <w:t xml:space="preserve">Tier 1 tasks are predominately basic </w:t>
      </w:r>
      <w:r w:rsidR="006E130D">
        <w:rPr>
          <w:rFonts w:ascii="Times New Roman" w:hAnsi="Times New Roman" w:cs="Times New Roman"/>
          <w:sz w:val="24"/>
          <w:szCs w:val="24"/>
        </w:rPr>
        <w:t>matching and counting tasks</w:t>
      </w:r>
      <w:r w:rsidR="00ED6132">
        <w:rPr>
          <w:rFonts w:ascii="Times New Roman" w:hAnsi="Times New Roman" w:cs="Times New Roman"/>
          <w:sz w:val="24"/>
          <w:szCs w:val="24"/>
        </w:rPr>
        <w:t>, however, s</w:t>
      </w:r>
      <w:r w:rsidR="008E5A72" w:rsidRPr="008E5A72">
        <w:rPr>
          <w:rFonts w:ascii="Times New Roman" w:hAnsi="Times New Roman" w:cs="Times New Roman"/>
          <w:sz w:val="24"/>
          <w:szCs w:val="24"/>
        </w:rPr>
        <w:t xml:space="preserve">imple </w:t>
      </w:r>
      <w:r w:rsidR="00A61621" w:rsidRPr="008E5A72">
        <w:rPr>
          <w:rFonts w:ascii="Times New Roman" w:hAnsi="Times New Roman" w:cs="Times New Roman"/>
          <w:sz w:val="24"/>
          <w:szCs w:val="24"/>
        </w:rPr>
        <w:t xml:space="preserve">application </w:t>
      </w:r>
      <w:r w:rsidR="006E130D">
        <w:rPr>
          <w:rFonts w:ascii="Times New Roman" w:hAnsi="Times New Roman" w:cs="Times New Roman"/>
          <w:sz w:val="24"/>
          <w:szCs w:val="24"/>
        </w:rPr>
        <w:t xml:space="preserve">and problem-solving </w:t>
      </w:r>
      <w:r w:rsidRPr="008E5A72">
        <w:rPr>
          <w:rFonts w:ascii="Times New Roman" w:hAnsi="Times New Roman" w:cs="Times New Roman"/>
          <w:sz w:val="24"/>
          <w:szCs w:val="24"/>
        </w:rPr>
        <w:t>tasks</w:t>
      </w:r>
      <w:r w:rsidR="00ED6132">
        <w:rPr>
          <w:rFonts w:ascii="Times New Roman" w:hAnsi="Times New Roman" w:cs="Times New Roman"/>
          <w:sz w:val="24"/>
          <w:szCs w:val="24"/>
        </w:rPr>
        <w:t xml:space="preserve"> are present</w:t>
      </w:r>
      <w:r w:rsidRPr="008E5A72">
        <w:rPr>
          <w:rFonts w:ascii="Times New Roman" w:hAnsi="Times New Roman" w:cs="Times New Roman"/>
          <w:sz w:val="24"/>
          <w:szCs w:val="24"/>
        </w:rPr>
        <w:t xml:space="preserve">. </w:t>
      </w:r>
      <w:r w:rsidR="008E5A72" w:rsidRPr="008E5A72">
        <w:rPr>
          <w:rFonts w:ascii="Times New Roman" w:hAnsi="Times New Roman" w:cs="Times New Roman"/>
          <w:sz w:val="24"/>
          <w:szCs w:val="24"/>
        </w:rPr>
        <w:t>At this level, mathema</w:t>
      </w:r>
      <w:r w:rsidR="00ED6132">
        <w:rPr>
          <w:rFonts w:ascii="Times New Roman" w:hAnsi="Times New Roman" w:cs="Times New Roman"/>
          <w:sz w:val="24"/>
          <w:szCs w:val="24"/>
        </w:rPr>
        <w:t xml:space="preserve">tical terminology is minimized </w:t>
      </w:r>
      <w:r w:rsidR="006E130D">
        <w:rPr>
          <w:rFonts w:ascii="Times New Roman" w:hAnsi="Times New Roman" w:cs="Times New Roman"/>
          <w:sz w:val="24"/>
          <w:szCs w:val="24"/>
        </w:rPr>
        <w:t xml:space="preserve">whenever possible </w:t>
      </w:r>
      <w:r w:rsidR="00ED6132">
        <w:rPr>
          <w:rFonts w:ascii="Times New Roman" w:hAnsi="Times New Roman" w:cs="Times New Roman"/>
          <w:sz w:val="24"/>
          <w:szCs w:val="24"/>
        </w:rPr>
        <w:t>and p</w:t>
      </w:r>
      <w:r w:rsidR="008E5A72" w:rsidRPr="008E5A72">
        <w:rPr>
          <w:rFonts w:ascii="Times New Roman" w:hAnsi="Times New Roman" w:cs="Times New Roman"/>
          <w:sz w:val="24"/>
          <w:szCs w:val="24"/>
        </w:rPr>
        <w:t xml:space="preserve">icture support </w:t>
      </w:r>
      <w:r w:rsidR="00ED6132">
        <w:rPr>
          <w:rFonts w:ascii="Times New Roman" w:hAnsi="Times New Roman" w:cs="Times New Roman"/>
          <w:sz w:val="24"/>
          <w:szCs w:val="24"/>
        </w:rPr>
        <w:t>is</w:t>
      </w:r>
      <w:r w:rsidR="006E130D">
        <w:rPr>
          <w:rFonts w:ascii="Times New Roman" w:hAnsi="Times New Roman" w:cs="Times New Roman"/>
          <w:sz w:val="24"/>
          <w:szCs w:val="24"/>
        </w:rPr>
        <w:t xml:space="preserve"> provided </w:t>
      </w:r>
      <w:r w:rsidR="008E5A72" w:rsidRPr="008E5A72">
        <w:rPr>
          <w:rFonts w:ascii="Times New Roman" w:hAnsi="Times New Roman" w:cs="Times New Roman"/>
          <w:sz w:val="24"/>
          <w:szCs w:val="24"/>
        </w:rPr>
        <w:t>when</w:t>
      </w:r>
      <w:r w:rsidR="006E130D">
        <w:rPr>
          <w:rFonts w:ascii="Times New Roman" w:hAnsi="Times New Roman" w:cs="Times New Roman"/>
          <w:sz w:val="24"/>
          <w:szCs w:val="24"/>
        </w:rPr>
        <w:t>ever</w:t>
      </w:r>
      <w:r w:rsidR="008E5A72" w:rsidRPr="008E5A72">
        <w:rPr>
          <w:rFonts w:ascii="Times New Roman" w:hAnsi="Times New Roman" w:cs="Times New Roman"/>
          <w:sz w:val="24"/>
          <w:szCs w:val="24"/>
        </w:rPr>
        <w:t xml:space="preserve"> feasible. As grade level progresses, familiarity with simple, basic mathematical vocabulary </w:t>
      </w:r>
      <w:r w:rsidR="006E130D">
        <w:rPr>
          <w:rFonts w:ascii="Times New Roman" w:hAnsi="Times New Roman" w:cs="Times New Roman"/>
          <w:sz w:val="24"/>
          <w:szCs w:val="24"/>
        </w:rPr>
        <w:t>becomes necessary</w:t>
      </w:r>
      <w:r w:rsidR="008E5A72" w:rsidRPr="008E5A72">
        <w:rPr>
          <w:rFonts w:ascii="Times New Roman" w:hAnsi="Times New Roman" w:cs="Times New Roman"/>
          <w:sz w:val="24"/>
          <w:szCs w:val="24"/>
        </w:rPr>
        <w:t>. Unless otherwise indicated in the alternate eligible content, tasks are mostly</w:t>
      </w:r>
      <w:r w:rsidR="00ED6132">
        <w:rPr>
          <w:rFonts w:ascii="Times New Roman" w:hAnsi="Times New Roman" w:cs="Times New Roman"/>
          <w:sz w:val="24"/>
          <w:szCs w:val="24"/>
        </w:rPr>
        <w:t xml:space="preserve"> 1-step problems. </w:t>
      </w:r>
    </w:p>
    <w:p w14:paraId="2069E16A" w14:textId="6FCD2DA2" w:rsidR="00753387" w:rsidRPr="008E5A72" w:rsidRDefault="00753387" w:rsidP="008E5A72">
      <w:pPr>
        <w:spacing w:after="0" w:line="240" w:lineRule="auto"/>
        <w:rPr>
          <w:rFonts w:ascii="Times New Roman" w:hAnsi="Times New Roman" w:cs="Times New Roman"/>
          <w:sz w:val="24"/>
          <w:szCs w:val="24"/>
        </w:rPr>
      </w:pPr>
    </w:p>
    <w:p w14:paraId="18F96C9D" w14:textId="77777777" w:rsidR="00753387" w:rsidRPr="003353E4" w:rsidRDefault="00744467" w:rsidP="008E5A72">
      <w:pPr>
        <w:pStyle w:val="Heading2"/>
        <w:spacing w:line="240" w:lineRule="auto"/>
        <w:rPr>
          <w:rFonts w:ascii="Arial" w:hAnsi="Arial" w:cs="Arial"/>
          <w:color w:val="auto"/>
          <w:sz w:val="28"/>
          <w:szCs w:val="28"/>
        </w:rPr>
      </w:pPr>
      <w:bookmarkStart w:id="6" w:name="_Toc13212343"/>
      <w:r w:rsidRPr="003353E4">
        <w:rPr>
          <w:rFonts w:ascii="Arial" w:hAnsi="Arial" w:cs="Arial"/>
          <w:color w:val="auto"/>
          <w:sz w:val="28"/>
          <w:szCs w:val="28"/>
        </w:rPr>
        <w:t>Tier 2</w:t>
      </w:r>
      <w:bookmarkEnd w:id="6"/>
      <w:r w:rsidR="004D1238" w:rsidRPr="003353E4">
        <w:rPr>
          <w:rFonts w:ascii="Arial" w:hAnsi="Arial" w:cs="Arial"/>
          <w:color w:val="auto"/>
          <w:sz w:val="28"/>
          <w:szCs w:val="28"/>
        </w:rPr>
        <w:t xml:space="preserve"> </w:t>
      </w:r>
    </w:p>
    <w:p w14:paraId="33C872FE" w14:textId="545840E5" w:rsidR="00A61621" w:rsidRDefault="00753387" w:rsidP="00132C59">
      <w:pPr>
        <w:spacing w:after="0"/>
        <w:rPr>
          <w:rFonts w:ascii="Times New Roman" w:hAnsi="Times New Roman" w:cs="Times New Roman"/>
          <w:sz w:val="24"/>
          <w:szCs w:val="24"/>
        </w:rPr>
      </w:pPr>
      <w:r w:rsidRPr="00ED6132">
        <w:rPr>
          <w:rFonts w:ascii="Times New Roman" w:hAnsi="Times New Roman" w:cs="Times New Roman"/>
          <w:sz w:val="24"/>
          <w:szCs w:val="24"/>
        </w:rPr>
        <w:t xml:space="preserve">Tier 2 </w:t>
      </w:r>
      <w:r w:rsidR="00132C59">
        <w:rPr>
          <w:rFonts w:ascii="Times New Roman" w:hAnsi="Times New Roman" w:cs="Times New Roman"/>
          <w:sz w:val="24"/>
          <w:szCs w:val="24"/>
        </w:rPr>
        <w:t>t</w:t>
      </w:r>
      <w:r w:rsidR="00132C59" w:rsidRPr="00130914">
        <w:rPr>
          <w:rFonts w:ascii="Times New Roman" w:hAnsi="Times New Roman" w:cs="Times New Roman"/>
          <w:sz w:val="24"/>
          <w:szCs w:val="24"/>
        </w:rPr>
        <w:t xml:space="preserve">asks </w:t>
      </w:r>
      <w:r w:rsidR="00132C59">
        <w:rPr>
          <w:rFonts w:ascii="Times New Roman" w:hAnsi="Times New Roman" w:cs="Times New Roman"/>
          <w:sz w:val="24"/>
          <w:szCs w:val="24"/>
        </w:rPr>
        <w:t>involve</w:t>
      </w:r>
      <w:r w:rsidR="00132C59" w:rsidRPr="00130914">
        <w:rPr>
          <w:rFonts w:ascii="Times New Roman" w:hAnsi="Times New Roman" w:cs="Times New Roman"/>
          <w:sz w:val="24"/>
          <w:szCs w:val="24"/>
        </w:rPr>
        <w:t xml:space="preserve"> b</w:t>
      </w:r>
      <w:r w:rsidR="00132C59">
        <w:rPr>
          <w:rFonts w:ascii="Times New Roman" w:hAnsi="Times New Roman" w:cs="Times New Roman"/>
          <w:sz w:val="24"/>
          <w:szCs w:val="24"/>
        </w:rPr>
        <w:t xml:space="preserve">asic </w:t>
      </w:r>
      <w:r w:rsidR="006E130D">
        <w:rPr>
          <w:rFonts w:ascii="Times New Roman" w:hAnsi="Times New Roman" w:cs="Times New Roman"/>
          <w:sz w:val="24"/>
          <w:szCs w:val="24"/>
        </w:rPr>
        <w:t>matching and counting tasks</w:t>
      </w:r>
      <w:r w:rsidR="00132C59">
        <w:rPr>
          <w:rFonts w:ascii="Times New Roman" w:hAnsi="Times New Roman" w:cs="Times New Roman"/>
          <w:sz w:val="24"/>
          <w:szCs w:val="24"/>
        </w:rPr>
        <w:t xml:space="preserve">, </w:t>
      </w:r>
      <w:r w:rsidR="006E130D">
        <w:rPr>
          <w:rFonts w:ascii="Times New Roman" w:hAnsi="Times New Roman" w:cs="Times New Roman"/>
          <w:sz w:val="24"/>
          <w:szCs w:val="24"/>
        </w:rPr>
        <w:t xml:space="preserve">as well as </w:t>
      </w:r>
      <w:r w:rsidR="00132C59">
        <w:rPr>
          <w:rFonts w:ascii="Times New Roman" w:hAnsi="Times New Roman" w:cs="Times New Roman"/>
          <w:sz w:val="24"/>
          <w:szCs w:val="24"/>
        </w:rPr>
        <w:t xml:space="preserve">application and </w:t>
      </w:r>
      <w:r w:rsidR="006E130D">
        <w:rPr>
          <w:rFonts w:ascii="Times New Roman" w:hAnsi="Times New Roman" w:cs="Times New Roman"/>
          <w:sz w:val="24"/>
          <w:szCs w:val="24"/>
        </w:rPr>
        <w:t>problem-solving tasks</w:t>
      </w:r>
      <w:r w:rsidR="00132C59" w:rsidRPr="00130914">
        <w:rPr>
          <w:rFonts w:ascii="Times New Roman" w:hAnsi="Times New Roman" w:cs="Times New Roman"/>
          <w:sz w:val="24"/>
          <w:szCs w:val="24"/>
        </w:rPr>
        <w:t>.</w:t>
      </w:r>
      <w:r w:rsidR="00132C59">
        <w:rPr>
          <w:rFonts w:ascii="Times New Roman" w:hAnsi="Times New Roman" w:cs="Times New Roman"/>
          <w:sz w:val="24"/>
          <w:szCs w:val="24"/>
        </w:rPr>
        <w:t xml:space="preserve"> Familiarity with simple, basic mathematical</w:t>
      </w:r>
      <w:r w:rsidR="00132C59" w:rsidRPr="00130914">
        <w:rPr>
          <w:rFonts w:ascii="Times New Roman" w:hAnsi="Times New Roman" w:cs="Times New Roman"/>
          <w:sz w:val="24"/>
          <w:szCs w:val="24"/>
        </w:rPr>
        <w:t xml:space="preserve"> terminology </w:t>
      </w:r>
      <w:r w:rsidR="00132C59">
        <w:rPr>
          <w:rFonts w:ascii="Times New Roman" w:hAnsi="Times New Roman" w:cs="Times New Roman"/>
          <w:sz w:val="24"/>
          <w:szCs w:val="24"/>
        </w:rPr>
        <w:t>(e.g., plus, minus, times, etc.) and symbols (e.g., +, &lt;, =) is expected</w:t>
      </w:r>
      <w:r w:rsidR="00132C59" w:rsidRPr="00130914">
        <w:rPr>
          <w:rFonts w:ascii="Times New Roman" w:hAnsi="Times New Roman" w:cs="Times New Roman"/>
          <w:sz w:val="24"/>
          <w:szCs w:val="24"/>
        </w:rPr>
        <w:t xml:space="preserve">. </w:t>
      </w:r>
      <w:r w:rsidR="00132C59">
        <w:rPr>
          <w:rFonts w:ascii="Times New Roman" w:hAnsi="Times New Roman" w:cs="Times New Roman"/>
          <w:sz w:val="24"/>
          <w:szCs w:val="24"/>
        </w:rPr>
        <w:t>Additionally, tasks may involve 2-step processes.</w:t>
      </w:r>
      <w:r w:rsidRPr="00ED6132">
        <w:rPr>
          <w:rFonts w:ascii="Times New Roman" w:hAnsi="Times New Roman" w:cs="Times New Roman"/>
          <w:sz w:val="24"/>
          <w:szCs w:val="24"/>
        </w:rPr>
        <w:t xml:space="preserve"> </w:t>
      </w:r>
    </w:p>
    <w:p w14:paraId="58BE8315" w14:textId="48B448BE" w:rsidR="00C14164" w:rsidRDefault="00C14164" w:rsidP="00132C59">
      <w:pPr>
        <w:spacing w:after="0"/>
        <w:rPr>
          <w:rFonts w:ascii="Times New Roman" w:hAnsi="Times New Roman" w:cs="Times New Roman"/>
          <w:sz w:val="24"/>
          <w:szCs w:val="24"/>
        </w:rPr>
      </w:pPr>
    </w:p>
    <w:p w14:paraId="47576FEC" w14:textId="304A4D05" w:rsidR="00C14164" w:rsidRDefault="00C14164" w:rsidP="00C14164">
      <w:pPr>
        <w:pStyle w:val="Caption"/>
        <w:spacing w:after="0"/>
        <w:rPr>
          <w:rFonts w:ascii="Arial" w:hAnsi="Arial" w:cs="Arial"/>
          <w:color w:val="auto"/>
          <w:sz w:val="20"/>
          <w:szCs w:val="20"/>
        </w:rPr>
      </w:pPr>
      <w:bookmarkStart w:id="7" w:name="_Toc13212135"/>
      <w:r w:rsidRPr="00C14164">
        <w:rPr>
          <w:rFonts w:ascii="Arial" w:hAnsi="Arial" w:cs="Arial"/>
          <w:color w:val="auto"/>
          <w:sz w:val="20"/>
          <w:szCs w:val="20"/>
        </w:rPr>
        <w:t xml:space="preserve">Table </w:t>
      </w:r>
      <w:r w:rsidRPr="00C14164">
        <w:rPr>
          <w:rFonts w:ascii="Arial" w:hAnsi="Arial" w:cs="Arial"/>
          <w:color w:val="auto"/>
          <w:sz w:val="20"/>
          <w:szCs w:val="20"/>
        </w:rPr>
        <w:fldChar w:fldCharType="begin"/>
      </w:r>
      <w:r w:rsidRPr="00C14164">
        <w:rPr>
          <w:rFonts w:ascii="Arial" w:hAnsi="Arial" w:cs="Arial"/>
          <w:color w:val="auto"/>
          <w:sz w:val="20"/>
          <w:szCs w:val="20"/>
        </w:rPr>
        <w:instrText xml:space="preserve"> SEQ Table \* ARABIC </w:instrText>
      </w:r>
      <w:r w:rsidRPr="00C14164">
        <w:rPr>
          <w:rFonts w:ascii="Arial" w:hAnsi="Arial" w:cs="Arial"/>
          <w:color w:val="auto"/>
          <w:sz w:val="20"/>
          <w:szCs w:val="20"/>
        </w:rPr>
        <w:fldChar w:fldCharType="separate"/>
      </w:r>
      <w:r w:rsidRPr="00C14164">
        <w:rPr>
          <w:rFonts w:ascii="Arial" w:hAnsi="Arial" w:cs="Arial"/>
          <w:noProof/>
          <w:color w:val="auto"/>
          <w:sz w:val="20"/>
          <w:szCs w:val="20"/>
        </w:rPr>
        <w:t>1</w:t>
      </w:r>
      <w:r w:rsidRPr="00C14164">
        <w:rPr>
          <w:rFonts w:ascii="Arial" w:hAnsi="Arial" w:cs="Arial"/>
          <w:color w:val="auto"/>
          <w:sz w:val="20"/>
          <w:szCs w:val="20"/>
        </w:rPr>
        <w:fldChar w:fldCharType="end"/>
      </w:r>
      <w:r w:rsidRPr="00C14164">
        <w:rPr>
          <w:rFonts w:ascii="Arial" w:hAnsi="Arial" w:cs="Arial"/>
          <w:color w:val="auto"/>
          <w:sz w:val="20"/>
          <w:szCs w:val="20"/>
        </w:rPr>
        <w:t>. PASA-Math tier descriptions</w:t>
      </w:r>
      <w:bookmarkEnd w:id="7"/>
    </w:p>
    <w:p w14:paraId="2D7981DF" w14:textId="77777777" w:rsidR="0096752D" w:rsidRPr="0096752D" w:rsidRDefault="0096752D" w:rsidP="0096752D"/>
    <w:p w14:paraId="2BF03757" w14:textId="77777777" w:rsidR="00A61621" w:rsidRPr="00ED6132" w:rsidRDefault="00A61621" w:rsidP="008E5A72">
      <w:pPr>
        <w:spacing w:after="0" w:line="240" w:lineRule="auto"/>
        <w:rPr>
          <w:rFonts w:ascii="Times New Roman" w:hAnsi="Times New Roman" w:cs="Times New Roman"/>
          <w:sz w:val="24"/>
          <w:szCs w:val="24"/>
        </w:rPr>
      </w:pPr>
    </w:p>
    <w:p w14:paraId="648C1F93" w14:textId="77777777" w:rsidR="00AE0615" w:rsidRPr="003353E4" w:rsidRDefault="00A61621" w:rsidP="00AD7EBD">
      <w:pPr>
        <w:pStyle w:val="Heading1"/>
        <w:spacing w:line="240" w:lineRule="auto"/>
        <w:rPr>
          <w:rFonts w:ascii="Arial" w:hAnsi="Arial" w:cs="Arial"/>
          <w:color w:val="auto"/>
        </w:rPr>
      </w:pPr>
      <w:bookmarkStart w:id="8" w:name="_Toc13212344"/>
      <w:r w:rsidRPr="003353E4">
        <w:rPr>
          <w:rFonts w:ascii="Arial" w:hAnsi="Arial" w:cs="Arial"/>
          <w:color w:val="auto"/>
        </w:rPr>
        <w:t>General Performance Descriptions</w:t>
      </w:r>
      <w:bookmarkEnd w:id="8"/>
    </w:p>
    <w:p w14:paraId="6EA43014" w14:textId="77777777" w:rsidR="00AD7EBD" w:rsidRPr="006E130D" w:rsidRDefault="00AD7EBD" w:rsidP="00AD7EBD">
      <w:pPr>
        <w:spacing w:after="0" w:line="240" w:lineRule="auto"/>
        <w:rPr>
          <w:sz w:val="24"/>
          <w:szCs w:val="24"/>
        </w:rPr>
      </w:pPr>
    </w:p>
    <w:p w14:paraId="2BD55BC3" w14:textId="191A96E1" w:rsidR="00A61621" w:rsidRPr="003353E4" w:rsidRDefault="00E3731F" w:rsidP="00AD7EBD">
      <w:pPr>
        <w:spacing w:after="0" w:line="240" w:lineRule="auto"/>
        <w:rPr>
          <w:rFonts w:ascii="Times New Roman" w:hAnsi="Times New Roman" w:cs="Times New Roman"/>
          <w:sz w:val="24"/>
          <w:szCs w:val="24"/>
        </w:rPr>
      </w:pPr>
      <w:r w:rsidRPr="003353E4">
        <w:rPr>
          <w:rFonts w:ascii="Times New Roman" w:hAnsi="Times New Roman" w:cs="Times New Roman"/>
          <w:sz w:val="24"/>
          <w:szCs w:val="24"/>
        </w:rPr>
        <w:t xml:space="preserve">The </w:t>
      </w:r>
      <w:r w:rsidRPr="003353E4">
        <w:rPr>
          <w:rFonts w:ascii="Times New Roman" w:hAnsi="Times New Roman" w:cs="Times New Roman"/>
          <w:i/>
          <w:sz w:val="24"/>
          <w:szCs w:val="24"/>
        </w:rPr>
        <w:t>PASA</w:t>
      </w:r>
      <w:r w:rsidRPr="003353E4">
        <w:rPr>
          <w:rFonts w:ascii="Times New Roman" w:hAnsi="Times New Roman" w:cs="Times New Roman"/>
          <w:sz w:val="24"/>
          <w:szCs w:val="24"/>
        </w:rPr>
        <w:t xml:space="preserve"> assessment reports results in terms of </w:t>
      </w:r>
      <w:r w:rsidR="00CA5E7F">
        <w:rPr>
          <w:rFonts w:ascii="Times New Roman" w:hAnsi="Times New Roman" w:cs="Times New Roman"/>
          <w:sz w:val="24"/>
          <w:szCs w:val="24"/>
        </w:rPr>
        <w:t>four</w:t>
      </w:r>
      <w:r w:rsidRPr="003353E4">
        <w:rPr>
          <w:rFonts w:ascii="Times New Roman" w:hAnsi="Times New Roman" w:cs="Times New Roman"/>
          <w:sz w:val="24"/>
          <w:szCs w:val="24"/>
        </w:rPr>
        <w:t xml:space="preserve"> performance categories </w:t>
      </w:r>
      <w:r w:rsidR="005B5DE2" w:rsidRPr="003353E4">
        <w:rPr>
          <w:rFonts w:ascii="Times New Roman" w:hAnsi="Times New Roman" w:cs="Times New Roman"/>
          <w:sz w:val="24"/>
          <w:szCs w:val="24"/>
        </w:rPr>
        <w:t>for</w:t>
      </w:r>
      <w:r w:rsidRPr="003353E4">
        <w:rPr>
          <w:rFonts w:ascii="Times New Roman" w:hAnsi="Times New Roman" w:cs="Times New Roman"/>
          <w:sz w:val="24"/>
          <w:szCs w:val="24"/>
        </w:rPr>
        <w:t xml:space="preserve"> both tiers; </w:t>
      </w:r>
      <w:r w:rsidR="005B5DE2" w:rsidRPr="003353E4">
        <w:rPr>
          <w:rFonts w:ascii="Times New Roman" w:hAnsi="Times New Roman" w:cs="Times New Roman"/>
          <w:sz w:val="24"/>
          <w:szCs w:val="24"/>
        </w:rPr>
        <w:t>E</w:t>
      </w:r>
      <w:r w:rsidRPr="003353E4">
        <w:rPr>
          <w:rFonts w:ascii="Times New Roman" w:hAnsi="Times New Roman" w:cs="Times New Roman"/>
          <w:sz w:val="24"/>
          <w:szCs w:val="24"/>
        </w:rPr>
        <w:t xml:space="preserve">merging, </w:t>
      </w:r>
      <w:r w:rsidR="005B5DE2" w:rsidRPr="003353E4">
        <w:rPr>
          <w:rFonts w:ascii="Times New Roman" w:hAnsi="Times New Roman" w:cs="Times New Roman"/>
          <w:sz w:val="24"/>
          <w:szCs w:val="24"/>
        </w:rPr>
        <w:t>N</w:t>
      </w:r>
      <w:r w:rsidRPr="003353E4">
        <w:rPr>
          <w:rFonts w:ascii="Times New Roman" w:hAnsi="Times New Roman" w:cs="Times New Roman"/>
          <w:sz w:val="24"/>
          <w:szCs w:val="24"/>
        </w:rPr>
        <w:t xml:space="preserve">ovice, </w:t>
      </w:r>
      <w:r w:rsidR="005B5DE2" w:rsidRPr="003353E4">
        <w:rPr>
          <w:rFonts w:ascii="Times New Roman" w:hAnsi="Times New Roman" w:cs="Times New Roman"/>
          <w:sz w:val="24"/>
          <w:szCs w:val="24"/>
        </w:rPr>
        <w:t>P</w:t>
      </w:r>
      <w:r w:rsidRPr="003353E4">
        <w:rPr>
          <w:rFonts w:ascii="Times New Roman" w:hAnsi="Times New Roman" w:cs="Times New Roman"/>
          <w:sz w:val="24"/>
          <w:szCs w:val="24"/>
        </w:rPr>
        <w:t xml:space="preserve">roficient, and </w:t>
      </w:r>
      <w:r w:rsidR="005B5DE2" w:rsidRPr="003353E4">
        <w:rPr>
          <w:rFonts w:ascii="Times New Roman" w:hAnsi="Times New Roman" w:cs="Times New Roman"/>
          <w:sz w:val="24"/>
          <w:szCs w:val="24"/>
        </w:rPr>
        <w:t>A</w:t>
      </w:r>
      <w:r w:rsidRPr="003353E4">
        <w:rPr>
          <w:rFonts w:ascii="Times New Roman" w:hAnsi="Times New Roman" w:cs="Times New Roman"/>
          <w:sz w:val="24"/>
          <w:szCs w:val="24"/>
        </w:rPr>
        <w:t>dvanced.</w:t>
      </w:r>
      <w:r w:rsidR="00AD7EBD" w:rsidRPr="003353E4">
        <w:rPr>
          <w:rFonts w:ascii="Times New Roman" w:hAnsi="Times New Roman" w:cs="Times New Roman"/>
          <w:sz w:val="24"/>
          <w:szCs w:val="24"/>
        </w:rPr>
        <w:t xml:space="preserve"> General outlines for each of the performance categories that guide test development are listed in the following paragraphs.</w:t>
      </w:r>
    </w:p>
    <w:p w14:paraId="332E2248" w14:textId="77777777" w:rsidR="00AD7EBD" w:rsidRPr="006E130D" w:rsidRDefault="00AD7EBD" w:rsidP="00FA1928">
      <w:pPr>
        <w:spacing w:after="0" w:line="240" w:lineRule="auto"/>
        <w:rPr>
          <w:rFonts w:ascii="Times New Roman" w:hAnsi="Times New Roman" w:cs="Times New Roman"/>
          <w:sz w:val="24"/>
          <w:szCs w:val="24"/>
        </w:rPr>
      </w:pPr>
    </w:p>
    <w:p w14:paraId="0BE5E0DA" w14:textId="77777777" w:rsidR="00AD7EBD" w:rsidRPr="003353E4" w:rsidRDefault="00AD7EBD" w:rsidP="00FA1928">
      <w:pPr>
        <w:pStyle w:val="Heading3"/>
        <w:spacing w:line="240" w:lineRule="auto"/>
        <w:rPr>
          <w:rFonts w:ascii="Arial" w:hAnsi="Arial" w:cs="Arial"/>
          <w:color w:val="auto"/>
        </w:rPr>
      </w:pPr>
      <w:bookmarkStart w:id="9" w:name="_Toc13212345"/>
      <w:r w:rsidRPr="003353E4">
        <w:rPr>
          <w:rFonts w:ascii="Arial" w:hAnsi="Arial" w:cs="Arial"/>
          <w:color w:val="auto"/>
        </w:rPr>
        <w:t>Advanced</w:t>
      </w:r>
      <w:bookmarkEnd w:id="9"/>
    </w:p>
    <w:p w14:paraId="0CEFC39F" w14:textId="77777777" w:rsidR="00DA5C81" w:rsidRPr="003353E4" w:rsidRDefault="00DA5C81" w:rsidP="00DA5C81">
      <w:pPr>
        <w:spacing w:after="0"/>
        <w:rPr>
          <w:rFonts w:ascii="Times New Roman" w:hAnsi="Times New Roman" w:cs="Times New Roman"/>
          <w:sz w:val="24"/>
          <w:szCs w:val="24"/>
        </w:rPr>
      </w:pPr>
      <w:r w:rsidRPr="003353E4">
        <w:rPr>
          <w:rFonts w:ascii="Times New Roman" w:hAnsi="Times New Roman" w:cs="Times New Roman"/>
          <w:sz w:val="24"/>
          <w:szCs w:val="24"/>
        </w:rPr>
        <w:t>Using their primary mode of communication, appropriate supports and accommodations, the student demonstrates</w:t>
      </w:r>
      <w:r w:rsidR="00B145F2" w:rsidRPr="003353E4">
        <w:rPr>
          <w:rFonts w:ascii="Times New Roman" w:hAnsi="Times New Roman" w:cs="Times New Roman"/>
          <w:sz w:val="24"/>
          <w:szCs w:val="24"/>
        </w:rPr>
        <w:t xml:space="preserve"> a</w:t>
      </w:r>
      <w:r w:rsidRPr="003353E4">
        <w:rPr>
          <w:rFonts w:ascii="Times New Roman" w:hAnsi="Times New Roman" w:cs="Times New Roman"/>
          <w:sz w:val="24"/>
          <w:szCs w:val="24"/>
        </w:rPr>
        <w:t xml:space="preserve"> </w:t>
      </w:r>
      <w:r w:rsidR="00B145F2" w:rsidRPr="003353E4">
        <w:rPr>
          <w:rFonts w:ascii="Times New Roman" w:hAnsi="Times New Roman" w:cs="Times New Roman"/>
          <w:sz w:val="24"/>
          <w:szCs w:val="24"/>
        </w:rPr>
        <w:t>consistent</w:t>
      </w:r>
      <w:r w:rsidRPr="003353E4">
        <w:rPr>
          <w:rFonts w:ascii="Times New Roman" w:hAnsi="Times New Roman" w:cs="Times New Roman"/>
          <w:sz w:val="24"/>
          <w:szCs w:val="24"/>
        </w:rPr>
        <w:t xml:space="preserve"> academic awareness and excellent understanding of the knowledge, skills and process as outlined by the Pennsylvania Alternate Eligible Content and tier designation. </w:t>
      </w:r>
    </w:p>
    <w:p w14:paraId="6530559E" w14:textId="77777777" w:rsidR="00AD7EBD" w:rsidRPr="006E130D" w:rsidRDefault="00AD7EBD" w:rsidP="00FA1928">
      <w:pPr>
        <w:spacing w:after="0" w:line="240" w:lineRule="auto"/>
        <w:rPr>
          <w:sz w:val="24"/>
          <w:szCs w:val="24"/>
        </w:rPr>
      </w:pPr>
    </w:p>
    <w:p w14:paraId="0A518AB5" w14:textId="77777777" w:rsidR="00AD7EBD" w:rsidRPr="003353E4" w:rsidRDefault="00AD7EBD" w:rsidP="00FA1928">
      <w:pPr>
        <w:pStyle w:val="Heading3"/>
        <w:spacing w:line="240" w:lineRule="auto"/>
        <w:rPr>
          <w:rFonts w:ascii="Arial" w:hAnsi="Arial" w:cs="Arial"/>
          <w:color w:val="auto"/>
        </w:rPr>
      </w:pPr>
      <w:bookmarkStart w:id="10" w:name="_Toc13212346"/>
      <w:r w:rsidRPr="003353E4">
        <w:rPr>
          <w:rFonts w:ascii="Arial" w:hAnsi="Arial" w:cs="Arial"/>
          <w:color w:val="auto"/>
        </w:rPr>
        <w:t>Proficient</w:t>
      </w:r>
      <w:bookmarkEnd w:id="10"/>
    </w:p>
    <w:p w14:paraId="75430257" w14:textId="77777777" w:rsidR="00DA5C81" w:rsidRPr="003353E4" w:rsidRDefault="00DA5C81" w:rsidP="00DA5C81">
      <w:pPr>
        <w:spacing w:after="0"/>
        <w:rPr>
          <w:rFonts w:ascii="Times New Roman" w:hAnsi="Times New Roman" w:cs="Times New Roman"/>
          <w:sz w:val="24"/>
          <w:szCs w:val="24"/>
        </w:rPr>
      </w:pPr>
      <w:r w:rsidRPr="003353E4">
        <w:rPr>
          <w:rFonts w:ascii="Times New Roman" w:hAnsi="Times New Roman" w:cs="Times New Roman"/>
          <w:sz w:val="24"/>
          <w:szCs w:val="24"/>
        </w:rPr>
        <w:t xml:space="preserve">Using their primary mode of communication, appropriate supports and accommodations, the student demonstrates an essential academic awareness and satisfactory understanding of the knowledge, skills and process as outlined by the Pennsylvania Alternate Eligible Content and tier designation. </w:t>
      </w:r>
    </w:p>
    <w:p w14:paraId="569B0A23" w14:textId="77777777" w:rsidR="00AD7EBD" w:rsidRPr="003353E4" w:rsidRDefault="00AD7EBD" w:rsidP="00FA1928">
      <w:pPr>
        <w:pStyle w:val="Heading3"/>
        <w:spacing w:line="240" w:lineRule="auto"/>
        <w:rPr>
          <w:rFonts w:ascii="Arial" w:hAnsi="Arial" w:cs="Arial"/>
          <w:color w:val="auto"/>
        </w:rPr>
      </w:pPr>
      <w:bookmarkStart w:id="11" w:name="_Toc13212347"/>
      <w:r w:rsidRPr="003353E4">
        <w:rPr>
          <w:rFonts w:ascii="Arial" w:hAnsi="Arial" w:cs="Arial"/>
          <w:color w:val="auto"/>
        </w:rPr>
        <w:lastRenderedPageBreak/>
        <w:t>Novice</w:t>
      </w:r>
      <w:bookmarkEnd w:id="11"/>
    </w:p>
    <w:p w14:paraId="14E0D11C" w14:textId="77777777" w:rsidR="00DA5C81" w:rsidRPr="003353E4" w:rsidRDefault="00DA5C81" w:rsidP="00DA5C81">
      <w:pPr>
        <w:spacing w:after="0"/>
        <w:rPr>
          <w:rFonts w:ascii="Times New Roman" w:hAnsi="Times New Roman" w:cs="Times New Roman"/>
          <w:sz w:val="24"/>
          <w:szCs w:val="24"/>
        </w:rPr>
      </w:pPr>
      <w:r w:rsidRPr="003353E4">
        <w:rPr>
          <w:rFonts w:ascii="Times New Roman" w:hAnsi="Times New Roman" w:cs="Times New Roman"/>
          <w:sz w:val="24"/>
          <w:szCs w:val="24"/>
        </w:rPr>
        <w:t xml:space="preserve">Using their primary mode of communication, appropriate supports and accommodations, the student demonstrates an improving academic awareness and partial understanding of the knowledge, skills and process as outlined by the Pennsylvania Alternate Eligible Content and tier designation. </w:t>
      </w:r>
    </w:p>
    <w:p w14:paraId="0FC2E455" w14:textId="77777777" w:rsidR="00FA1928" w:rsidRPr="006E130D" w:rsidRDefault="00FA1928" w:rsidP="00FA1928">
      <w:pPr>
        <w:spacing w:after="0" w:line="240" w:lineRule="auto"/>
        <w:rPr>
          <w:rFonts w:ascii="Times New Roman" w:hAnsi="Times New Roman" w:cs="Times New Roman"/>
          <w:sz w:val="24"/>
          <w:szCs w:val="24"/>
        </w:rPr>
      </w:pPr>
    </w:p>
    <w:p w14:paraId="42BE5D75" w14:textId="77777777" w:rsidR="00AD7EBD" w:rsidRPr="003353E4" w:rsidRDefault="00AD7EBD" w:rsidP="00FA1928">
      <w:pPr>
        <w:pStyle w:val="Heading3"/>
        <w:spacing w:line="240" w:lineRule="auto"/>
        <w:rPr>
          <w:rFonts w:ascii="Arial" w:hAnsi="Arial" w:cs="Arial"/>
          <w:color w:val="auto"/>
        </w:rPr>
      </w:pPr>
      <w:bookmarkStart w:id="12" w:name="_Toc13212348"/>
      <w:r w:rsidRPr="003353E4">
        <w:rPr>
          <w:rFonts w:ascii="Arial" w:hAnsi="Arial" w:cs="Arial"/>
          <w:color w:val="auto"/>
        </w:rPr>
        <w:t>Emerging</w:t>
      </w:r>
      <w:bookmarkEnd w:id="12"/>
    </w:p>
    <w:p w14:paraId="1C141D69" w14:textId="77777777" w:rsidR="000D1D71" w:rsidRPr="003353E4" w:rsidRDefault="000D1D71" w:rsidP="000D1D71">
      <w:pPr>
        <w:spacing w:after="0"/>
        <w:rPr>
          <w:rFonts w:ascii="Times New Roman" w:hAnsi="Times New Roman" w:cs="Times New Roman"/>
          <w:sz w:val="24"/>
          <w:szCs w:val="24"/>
        </w:rPr>
      </w:pPr>
      <w:r w:rsidRPr="003353E4">
        <w:rPr>
          <w:rFonts w:ascii="Times New Roman" w:hAnsi="Times New Roman" w:cs="Times New Roman"/>
          <w:sz w:val="24"/>
          <w:szCs w:val="24"/>
        </w:rPr>
        <w:t xml:space="preserve">Using their primary mode of communication, appropriate supports and accommodations, the student demonstrates a preliminary academic awareness and limited understanding of the knowledge, skills and process as outlined by the Pennsylvania Alternate Eligible Content and tier designation. </w:t>
      </w:r>
    </w:p>
    <w:p w14:paraId="4AB8F8B2" w14:textId="38F02A36" w:rsidR="00AD7EBD" w:rsidRDefault="00AD7EBD" w:rsidP="00FA1928">
      <w:pPr>
        <w:spacing w:after="0" w:line="240" w:lineRule="auto"/>
        <w:rPr>
          <w:rFonts w:ascii="Times New Roman" w:hAnsi="Times New Roman" w:cs="Times New Roman"/>
          <w:sz w:val="24"/>
          <w:szCs w:val="24"/>
        </w:rPr>
      </w:pPr>
    </w:p>
    <w:p w14:paraId="709027FD" w14:textId="77777777" w:rsidR="006E130D" w:rsidRPr="003353E4" w:rsidRDefault="006E130D" w:rsidP="00FA1928">
      <w:pPr>
        <w:spacing w:after="0" w:line="240" w:lineRule="auto"/>
        <w:rPr>
          <w:rFonts w:ascii="Times New Roman" w:hAnsi="Times New Roman" w:cs="Times New Roman"/>
          <w:sz w:val="24"/>
          <w:szCs w:val="24"/>
        </w:rPr>
      </w:pPr>
    </w:p>
    <w:p w14:paraId="35299D4E" w14:textId="77777777" w:rsidR="008927CB" w:rsidRPr="006E130D" w:rsidRDefault="008927CB" w:rsidP="00FA1928">
      <w:pPr>
        <w:pStyle w:val="Heading1"/>
        <w:spacing w:before="0" w:line="240" w:lineRule="auto"/>
        <w:rPr>
          <w:rFonts w:ascii="Arial" w:hAnsi="Arial" w:cs="Arial"/>
          <w:color w:val="auto"/>
          <w:sz w:val="24"/>
          <w:szCs w:val="24"/>
        </w:rPr>
      </w:pPr>
      <w:bookmarkStart w:id="13" w:name="_Toc13212349"/>
      <w:r w:rsidRPr="003353E4">
        <w:rPr>
          <w:rFonts w:ascii="Arial" w:hAnsi="Arial" w:cs="Arial"/>
          <w:color w:val="auto"/>
        </w:rPr>
        <w:t>Test Item</w:t>
      </w:r>
      <w:r w:rsidR="002266C2" w:rsidRPr="003353E4">
        <w:rPr>
          <w:rFonts w:ascii="Arial" w:hAnsi="Arial" w:cs="Arial"/>
          <w:color w:val="auto"/>
        </w:rPr>
        <w:t xml:space="preserve"> Format</w:t>
      </w:r>
      <w:bookmarkEnd w:id="13"/>
      <w:r w:rsidR="001D40E4" w:rsidRPr="003353E4">
        <w:rPr>
          <w:rFonts w:ascii="Arial" w:hAnsi="Arial" w:cs="Arial"/>
          <w:color w:val="auto"/>
        </w:rPr>
        <w:br/>
      </w:r>
    </w:p>
    <w:p w14:paraId="18848E9B" w14:textId="3F0F9096" w:rsidR="007955D0" w:rsidRPr="003353E4" w:rsidRDefault="00B3455B" w:rsidP="00FA1928">
      <w:pPr>
        <w:spacing w:after="0" w:line="240" w:lineRule="auto"/>
        <w:rPr>
          <w:rFonts w:ascii="Times New Roman" w:hAnsi="Times New Roman" w:cs="Times New Roman"/>
          <w:sz w:val="24"/>
          <w:szCs w:val="24"/>
        </w:rPr>
      </w:pPr>
      <w:r w:rsidRPr="00CA5E7F">
        <w:rPr>
          <w:rFonts w:ascii="Times New Roman" w:hAnsi="Times New Roman" w:cs="Times New Roman"/>
          <w:sz w:val="24"/>
          <w:szCs w:val="24"/>
        </w:rPr>
        <w:t xml:space="preserve">The </w:t>
      </w:r>
      <w:r w:rsidR="009D064E" w:rsidRPr="00CA5E7F">
        <w:rPr>
          <w:rFonts w:ascii="Times New Roman" w:hAnsi="Times New Roman" w:cs="Times New Roman"/>
          <w:i/>
          <w:sz w:val="24"/>
          <w:szCs w:val="24"/>
        </w:rPr>
        <w:t>PASA-</w:t>
      </w:r>
      <w:r w:rsidR="00E624EB" w:rsidRPr="00CA5E7F">
        <w:rPr>
          <w:rFonts w:ascii="Times New Roman" w:hAnsi="Times New Roman" w:cs="Times New Roman"/>
          <w:i/>
          <w:sz w:val="24"/>
          <w:szCs w:val="24"/>
        </w:rPr>
        <w:t>Math</w:t>
      </w:r>
      <w:r w:rsidR="00E624EB" w:rsidRPr="00CA5E7F">
        <w:rPr>
          <w:rFonts w:ascii="Times New Roman" w:hAnsi="Times New Roman" w:cs="Times New Roman"/>
          <w:sz w:val="24"/>
          <w:szCs w:val="24"/>
        </w:rPr>
        <w:t xml:space="preserve"> </w:t>
      </w:r>
      <w:r w:rsidRPr="00CA5E7F">
        <w:rPr>
          <w:rFonts w:ascii="Times New Roman" w:hAnsi="Times New Roman" w:cs="Times New Roman"/>
          <w:sz w:val="24"/>
          <w:szCs w:val="24"/>
        </w:rPr>
        <w:t>is an ind</w:t>
      </w:r>
      <w:r w:rsidR="00CA5E7F">
        <w:rPr>
          <w:rFonts w:ascii="Times New Roman" w:hAnsi="Times New Roman" w:cs="Times New Roman"/>
          <w:sz w:val="24"/>
          <w:szCs w:val="24"/>
        </w:rPr>
        <w:t>ividually administered multiple-</w:t>
      </w:r>
      <w:r w:rsidRPr="00CA5E7F">
        <w:rPr>
          <w:rFonts w:ascii="Times New Roman" w:hAnsi="Times New Roman" w:cs="Times New Roman"/>
          <w:sz w:val="24"/>
          <w:szCs w:val="24"/>
        </w:rPr>
        <w:t>choice test.</w:t>
      </w:r>
      <w:r w:rsidRPr="003353E4">
        <w:rPr>
          <w:rFonts w:ascii="Times New Roman" w:hAnsi="Times New Roman" w:cs="Times New Roman"/>
          <w:sz w:val="24"/>
          <w:szCs w:val="24"/>
        </w:rPr>
        <w:t xml:space="preserve"> Each item consists of a context, </w:t>
      </w:r>
      <w:r w:rsidR="00516B79" w:rsidRPr="003353E4">
        <w:rPr>
          <w:rFonts w:ascii="Times New Roman" w:hAnsi="Times New Roman" w:cs="Times New Roman"/>
          <w:sz w:val="24"/>
          <w:szCs w:val="24"/>
        </w:rPr>
        <w:t>an item</w:t>
      </w:r>
      <w:r w:rsidRPr="003353E4">
        <w:rPr>
          <w:rFonts w:ascii="Times New Roman" w:hAnsi="Times New Roman" w:cs="Times New Roman"/>
          <w:sz w:val="24"/>
          <w:szCs w:val="24"/>
        </w:rPr>
        <w:t xml:space="preserve"> prompt, and 3 answer choices. The items are s</w:t>
      </w:r>
      <w:r w:rsidR="008927CB" w:rsidRPr="003353E4">
        <w:rPr>
          <w:rFonts w:ascii="Times New Roman" w:hAnsi="Times New Roman" w:cs="Times New Roman"/>
          <w:sz w:val="24"/>
          <w:szCs w:val="24"/>
        </w:rPr>
        <w:t>tandardized</w:t>
      </w:r>
      <w:r w:rsidRPr="003353E4">
        <w:rPr>
          <w:rFonts w:ascii="Times New Roman" w:hAnsi="Times New Roman" w:cs="Times New Roman"/>
          <w:sz w:val="24"/>
          <w:szCs w:val="24"/>
        </w:rPr>
        <w:t xml:space="preserve"> through the scripting of each part of the item. Test assessors are given a script which specifies </w:t>
      </w:r>
      <w:r w:rsidR="00B734CF" w:rsidRPr="003353E4">
        <w:rPr>
          <w:rFonts w:ascii="Times New Roman" w:hAnsi="Times New Roman" w:cs="Times New Roman"/>
          <w:sz w:val="24"/>
          <w:szCs w:val="24"/>
        </w:rPr>
        <w:t>what to say</w:t>
      </w:r>
      <w:r w:rsidRPr="003353E4">
        <w:rPr>
          <w:rFonts w:ascii="Times New Roman" w:hAnsi="Times New Roman" w:cs="Times New Roman"/>
          <w:sz w:val="24"/>
          <w:szCs w:val="24"/>
        </w:rPr>
        <w:t xml:space="preserve"> to</w:t>
      </w:r>
      <w:r w:rsidR="008B5024" w:rsidRPr="003353E4">
        <w:rPr>
          <w:rFonts w:ascii="Times New Roman" w:hAnsi="Times New Roman" w:cs="Times New Roman"/>
          <w:sz w:val="24"/>
          <w:szCs w:val="24"/>
        </w:rPr>
        <w:t>;</w:t>
      </w:r>
      <w:r w:rsidR="00B734CF" w:rsidRPr="003353E4">
        <w:rPr>
          <w:rFonts w:ascii="Times New Roman" w:hAnsi="Times New Roman" w:cs="Times New Roman"/>
          <w:sz w:val="24"/>
          <w:szCs w:val="24"/>
        </w:rPr>
        <w:t xml:space="preserve"> 1) p</w:t>
      </w:r>
      <w:r w:rsidRPr="003353E4">
        <w:rPr>
          <w:rFonts w:ascii="Times New Roman" w:hAnsi="Times New Roman" w:cs="Times New Roman"/>
          <w:sz w:val="24"/>
          <w:szCs w:val="24"/>
        </w:rPr>
        <w:t xml:space="preserve">resent the item context, </w:t>
      </w:r>
      <w:r w:rsidR="00B734CF" w:rsidRPr="003353E4">
        <w:rPr>
          <w:rFonts w:ascii="Times New Roman" w:hAnsi="Times New Roman" w:cs="Times New Roman"/>
          <w:sz w:val="24"/>
          <w:szCs w:val="24"/>
        </w:rPr>
        <w:t>2)</w:t>
      </w:r>
      <w:r w:rsidRPr="003353E4">
        <w:rPr>
          <w:rFonts w:ascii="Times New Roman" w:hAnsi="Times New Roman" w:cs="Times New Roman"/>
          <w:sz w:val="24"/>
          <w:szCs w:val="24"/>
        </w:rPr>
        <w:t xml:space="preserve"> ask the </w:t>
      </w:r>
      <w:r w:rsidR="00B145F2" w:rsidRPr="003353E4">
        <w:rPr>
          <w:rFonts w:ascii="Times New Roman" w:hAnsi="Times New Roman" w:cs="Times New Roman"/>
          <w:sz w:val="24"/>
          <w:szCs w:val="24"/>
        </w:rPr>
        <w:t xml:space="preserve">target </w:t>
      </w:r>
      <w:r w:rsidRPr="003353E4">
        <w:rPr>
          <w:rFonts w:ascii="Times New Roman" w:hAnsi="Times New Roman" w:cs="Times New Roman"/>
          <w:sz w:val="24"/>
          <w:szCs w:val="24"/>
        </w:rPr>
        <w:t xml:space="preserve">question, </w:t>
      </w:r>
      <w:r w:rsidR="00B734CF" w:rsidRPr="003353E4">
        <w:rPr>
          <w:rFonts w:ascii="Times New Roman" w:hAnsi="Times New Roman" w:cs="Times New Roman"/>
          <w:sz w:val="24"/>
          <w:szCs w:val="24"/>
        </w:rPr>
        <w:t xml:space="preserve">3) </w:t>
      </w:r>
      <w:r w:rsidRPr="003353E4">
        <w:rPr>
          <w:rFonts w:ascii="Times New Roman" w:hAnsi="Times New Roman" w:cs="Times New Roman"/>
          <w:sz w:val="24"/>
          <w:szCs w:val="24"/>
        </w:rPr>
        <w:t>present the answer choic</w:t>
      </w:r>
      <w:r w:rsidR="006E130D">
        <w:rPr>
          <w:rFonts w:ascii="Times New Roman" w:hAnsi="Times New Roman" w:cs="Times New Roman"/>
          <w:sz w:val="24"/>
          <w:szCs w:val="24"/>
        </w:rPr>
        <w:t xml:space="preserve">es. </w:t>
      </w:r>
      <w:r w:rsidR="00CA5E7F">
        <w:rPr>
          <w:rFonts w:ascii="Times New Roman" w:hAnsi="Times New Roman" w:cs="Times New Roman"/>
          <w:sz w:val="24"/>
          <w:szCs w:val="24"/>
        </w:rPr>
        <w:t>Assessors are permitted to change everyday language in the item to vocabulary more familiar to the student and consistent with daily instruction.</w:t>
      </w:r>
    </w:p>
    <w:p w14:paraId="04A7271D" w14:textId="77777777" w:rsidR="00753387" w:rsidRPr="00EB4EA5" w:rsidRDefault="00753387" w:rsidP="00FA1928">
      <w:pPr>
        <w:spacing w:after="0" w:line="240" w:lineRule="auto"/>
        <w:rPr>
          <w:rFonts w:ascii="Times New Roman" w:hAnsi="Times New Roman" w:cs="Times New Roman"/>
          <w:sz w:val="24"/>
          <w:szCs w:val="24"/>
        </w:rPr>
      </w:pPr>
    </w:p>
    <w:p w14:paraId="1B943FEE" w14:textId="557E5FE9" w:rsidR="008927CB" w:rsidRPr="003353E4" w:rsidRDefault="00B3455B" w:rsidP="00FA1928">
      <w:pPr>
        <w:spacing w:after="0" w:line="240" w:lineRule="auto"/>
        <w:rPr>
          <w:rFonts w:ascii="Times New Roman" w:hAnsi="Times New Roman" w:cs="Times New Roman"/>
          <w:sz w:val="24"/>
          <w:szCs w:val="24"/>
        </w:rPr>
      </w:pPr>
      <w:r w:rsidRPr="003353E4">
        <w:rPr>
          <w:rFonts w:ascii="Times New Roman" w:hAnsi="Times New Roman" w:cs="Times New Roman"/>
          <w:sz w:val="24"/>
          <w:szCs w:val="24"/>
        </w:rPr>
        <w:t xml:space="preserve">Item stimuli and answer choices are </w:t>
      </w:r>
      <w:r w:rsidR="00EB4EA5">
        <w:rPr>
          <w:rFonts w:ascii="Times New Roman" w:hAnsi="Times New Roman" w:cs="Times New Roman"/>
          <w:sz w:val="24"/>
          <w:szCs w:val="24"/>
        </w:rPr>
        <w:t xml:space="preserve">predominately </w:t>
      </w:r>
      <w:r w:rsidRPr="003353E4">
        <w:rPr>
          <w:rFonts w:ascii="Times New Roman" w:hAnsi="Times New Roman" w:cs="Times New Roman"/>
          <w:sz w:val="24"/>
          <w:szCs w:val="24"/>
        </w:rPr>
        <w:t xml:space="preserve">presented </w:t>
      </w:r>
      <w:r w:rsidR="00EB4EA5">
        <w:rPr>
          <w:rFonts w:ascii="Times New Roman" w:hAnsi="Times New Roman" w:cs="Times New Roman"/>
          <w:sz w:val="24"/>
          <w:szCs w:val="24"/>
        </w:rPr>
        <w:t>as images</w:t>
      </w:r>
      <w:r w:rsidRPr="003353E4">
        <w:rPr>
          <w:rFonts w:ascii="Times New Roman" w:hAnsi="Times New Roman" w:cs="Times New Roman"/>
          <w:sz w:val="24"/>
          <w:szCs w:val="24"/>
        </w:rPr>
        <w:t xml:space="preserve">. </w:t>
      </w:r>
      <w:r w:rsidR="00D01C0E" w:rsidRPr="003353E4">
        <w:rPr>
          <w:rFonts w:ascii="Times New Roman" w:hAnsi="Times New Roman" w:cs="Times New Roman"/>
          <w:sz w:val="24"/>
          <w:szCs w:val="24"/>
        </w:rPr>
        <w:t>In some cases, answer choices may be words</w:t>
      </w:r>
      <w:r w:rsidR="00EB4EA5">
        <w:rPr>
          <w:rFonts w:ascii="Times New Roman" w:hAnsi="Times New Roman" w:cs="Times New Roman"/>
          <w:sz w:val="24"/>
          <w:szCs w:val="24"/>
        </w:rPr>
        <w:t xml:space="preserve"> or symbols with picture support when feasible.</w:t>
      </w:r>
      <w:r w:rsidR="00D01C0E" w:rsidRPr="003353E4">
        <w:rPr>
          <w:rFonts w:ascii="Times New Roman" w:hAnsi="Times New Roman" w:cs="Times New Roman"/>
          <w:sz w:val="24"/>
          <w:szCs w:val="24"/>
        </w:rPr>
        <w:t xml:space="preserve"> </w:t>
      </w:r>
      <w:r w:rsidRPr="003353E4">
        <w:rPr>
          <w:rFonts w:ascii="Times New Roman" w:hAnsi="Times New Roman" w:cs="Times New Roman"/>
          <w:sz w:val="24"/>
          <w:szCs w:val="24"/>
        </w:rPr>
        <w:t xml:space="preserve">Even though the test is available in both digital and paper format, both formats present the same 2-dimensional images. In other words, the same graphics are </w:t>
      </w:r>
      <w:r w:rsidR="0089242A" w:rsidRPr="003353E4">
        <w:rPr>
          <w:rFonts w:ascii="Times New Roman" w:hAnsi="Times New Roman" w:cs="Times New Roman"/>
          <w:sz w:val="24"/>
          <w:szCs w:val="24"/>
        </w:rPr>
        <w:t>displayed</w:t>
      </w:r>
      <w:r w:rsidRPr="003353E4">
        <w:rPr>
          <w:rFonts w:ascii="Times New Roman" w:hAnsi="Times New Roman" w:cs="Times New Roman"/>
          <w:sz w:val="24"/>
          <w:szCs w:val="24"/>
        </w:rPr>
        <w:t xml:space="preserve"> on a computer scree</w:t>
      </w:r>
      <w:r w:rsidR="0089242A" w:rsidRPr="003353E4">
        <w:rPr>
          <w:rFonts w:ascii="Times New Roman" w:hAnsi="Times New Roman" w:cs="Times New Roman"/>
          <w:sz w:val="24"/>
          <w:szCs w:val="24"/>
        </w:rPr>
        <w:t>n or in print in a test booklet and the student chooses their answer from the available pictures.</w:t>
      </w:r>
      <w:r w:rsidR="00516B79" w:rsidRPr="003353E4">
        <w:rPr>
          <w:rFonts w:ascii="Times New Roman" w:hAnsi="Times New Roman" w:cs="Times New Roman"/>
          <w:sz w:val="24"/>
          <w:szCs w:val="24"/>
        </w:rPr>
        <w:t xml:space="preserve"> </w:t>
      </w:r>
      <w:r w:rsidR="00CA5E7F">
        <w:rPr>
          <w:rFonts w:ascii="Times New Roman" w:hAnsi="Times New Roman" w:cs="Times New Roman"/>
          <w:sz w:val="24"/>
          <w:szCs w:val="24"/>
        </w:rPr>
        <w:t>At this time, s</w:t>
      </w:r>
      <w:r w:rsidR="00516B79" w:rsidRPr="003353E4">
        <w:rPr>
          <w:rFonts w:ascii="Times New Roman" w:hAnsi="Times New Roman" w:cs="Times New Roman"/>
          <w:sz w:val="24"/>
          <w:szCs w:val="24"/>
        </w:rPr>
        <w:t>tudents do NOT interact with the computer to respond to items.</w:t>
      </w:r>
    </w:p>
    <w:p w14:paraId="21655060" w14:textId="110E2044" w:rsidR="00AE0615" w:rsidRPr="00EB4EA5" w:rsidRDefault="00AE0615" w:rsidP="00860DF6">
      <w:pPr>
        <w:spacing w:after="0"/>
        <w:rPr>
          <w:sz w:val="24"/>
          <w:szCs w:val="24"/>
        </w:rPr>
      </w:pPr>
    </w:p>
    <w:p w14:paraId="65F88BAB" w14:textId="77777777" w:rsidR="00EB4EA5" w:rsidRPr="00EB4EA5" w:rsidRDefault="00EB4EA5" w:rsidP="00860DF6">
      <w:pPr>
        <w:spacing w:after="0"/>
        <w:rPr>
          <w:sz w:val="24"/>
          <w:szCs w:val="24"/>
        </w:rPr>
      </w:pPr>
    </w:p>
    <w:p w14:paraId="46C92E38" w14:textId="77777777" w:rsidR="001B10B6" w:rsidRPr="00EB4EA5" w:rsidRDefault="001B10B6" w:rsidP="00AF70DA">
      <w:pPr>
        <w:pStyle w:val="Heading1"/>
        <w:spacing w:before="0" w:line="240" w:lineRule="auto"/>
        <w:rPr>
          <w:rFonts w:ascii="Arial" w:hAnsi="Arial" w:cs="Arial"/>
          <w:color w:val="auto"/>
          <w:sz w:val="24"/>
          <w:szCs w:val="24"/>
        </w:rPr>
      </w:pPr>
      <w:bookmarkStart w:id="14" w:name="_Toc13212350"/>
      <w:r w:rsidRPr="003353E4">
        <w:rPr>
          <w:rFonts w:ascii="Arial" w:hAnsi="Arial" w:cs="Arial"/>
          <w:color w:val="auto"/>
        </w:rPr>
        <w:t>Student Responses</w:t>
      </w:r>
      <w:bookmarkEnd w:id="14"/>
      <w:r w:rsidR="001D40E4" w:rsidRPr="003353E4">
        <w:rPr>
          <w:rFonts w:ascii="Arial" w:hAnsi="Arial" w:cs="Arial"/>
          <w:color w:val="auto"/>
        </w:rPr>
        <w:br/>
      </w:r>
    </w:p>
    <w:p w14:paraId="2EFEEECA" w14:textId="1878C846" w:rsidR="00B734CF" w:rsidRPr="003353E4" w:rsidRDefault="00860DF6" w:rsidP="00AF70DA">
      <w:pPr>
        <w:spacing w:after="0" w:line="240" w:lineRule="auto"/>
        <w:rPr>
          <w:rFonts w:ascii="Times New Roman" w:hAnsi="Times New Roman" w:cs="Times New Roman"/>
          <w:sz w:val="24"/>
          <w:szCs w:val="24"/>
        </w:rPr>
      </w:pPr>
      <w:r w:rsidRPr="003353E4">
        <w:rPr>
          <w:rFonts w:ascii="Times New Roman" w:hAnsi="Times New Roman" w:cs="Times New Roman"/>
          <w:sz w:val="24"/>
          <w:szCs w:val="24"/>
        </w:rPr>
        <w:t>Student</w:t>
      </w:r>
      <w:r w:rsidR="00B734CF" w:rsidRPr="003353E4">
        <w:rPr>
          <w:rFonts w:ascii="Times New Roman" w:hAnsi="Times New Roman" w:cs="Times New Roman"/>
          <w:sz w:val="24"/>
          <w:szCs w:val="24"/>
        </w:rPr>
        <w:t xml:space="preserve">s with the most severe cognitive </w:t>
      </w:r>
      <w:r w:rsidR="000F3B4E" w:rsidRPr="003353E4">
        <w:rPr>
          <w:rFonts w:ascii="Times New Roman" w:hAnsi="Times New Roman" w:cs="Times New Roman"/>
          <w:sz w:val="24"/>
          <w:szCs w:val="24"/>
        </w:rPr>
        <w:t>disabilities</w:t>
      </w:r>
      <w:r w:rsidR="00B734CF" w:rsidRPr="003353E4">
        <w:rPr>
          <w:rFonts w:ascii="Times New Roman" w:hAnsi="Times New Roman" w:cs="Times New Roman"/>
          <w:sz w:val="24"/>
          <w:szCs w:val="24"/>
        </w:rPr>
        <w:t xml:space="preserve"> do not communicate necessarily in traditional ways. On the </w:t>
      </w:r>
      <w:r w:rsidR="009D064E" w:rsidRPr="00CA5E7F">
        <w:rPr>
          <w:rFonts w:ascii="Times New Roman" w:hAnsi="Times New Roman" w:cs="Times New Roman"/>
          <w:i/>
          <w:sz w:val="24"/>
          <w:szCs w:val="24"/>
        </w:rPr>
        <w:t>PASA-</w:t>
      </w:r>
      <w:r w:rsidR="00E624EB">
        <w:rPr>
          <w:rFonts w:ascii="Times New Roman" w:hAnsi="Times New Roman" w:cs="Times New Roman"/>
          <w:i/>
          <w:sz w:val="24"/>
          <w:szCs w:val="24"/>
        </w:rPr>
        <w:t>Math</w:t>
      </w:r>
      <w:r w:rsidR="00E624EB" w:rsidRPr="003353E4">
        <w:rPr>
          <w:rFonts w:ascii="Times New Roman" w:hAnsi="Times New Roman" w:cs="Times New Roman"/>
          <w:i/>
          <w:sz w:val="24"/>
          <w:szCs w:val="24"/>
        </w:rPr>
        <w:t xml:space="preserve"> </w:t>
      </w:r>
      <w:r w:rsidR="00B734CF" w:rsidRPr="003353E4">
        <w:rPr>
          <w:rFonts w:ascii="Times New Roman" w:hAnsi="Times New Roman" w:cs="Times New Roman"/>
          <w:sz w:val="24"/>
          <w:szCs w:val="24"/>
        </w:rPr>
        <w:t>assessment, students are allowed to indicate their answer choice in different ways, including but not limited to:</w:t>
      </w:r>
    </w:p>
    <w:p w14:paraId="051B8A10" w14:textId="77777777" w:rsidR="00B734CF" w:rsidRPr="00EB4EA5" w:rsidRDefault="00B734CF" w:rsidP="00AF70DA">
      <w:pPr>
        <w:spacing w:after="0" w:line="240" w:lineRule="auto"/>
        <w:rPr>
          <w:rFonts w:ascii="Times New Roman" w:hAnsi="Times New Roman" w:cs="Times New Roman"/>
          <w:sz w:val="24"/>
          <w:szCs w:val="24"/>
        </w:rPr>
      </w:pPr>
    </w:p>
    <w:p w14:paraId="0C8C30A7" w14:textId="77777777" w:rsidR="00B734CF" w:rsidRPr="003353E4" w:rsidRDefault="00E041F4" w:rsidP="00401D6F">
      <w:pPr>
        <w:pStyle w:val="ListParagraph"/>
        <w:numPr>
          <w:ilvl w:val="0"/>
          <w:numId w:val="2"/>
        </w:numPr>
        <w:spacing w:after="0" w:line="240" w:lineRule="auto"/>
        <w:ind w:left="540" w:hanging="180"/>
        <w:rPr>
          <w:rFonts w:ascii="Times New Roman" w:hAnsi="Times New Roman" w:cs="Times New Roman"/>
          <w:sz w:val="24"/>
          <w:szCs w:val="24"/>
        </w:rPr>
      </w:pPr>
      <w:r w:rsidRPr="003353E4">
        <w:rPr>
          <w:rFonts w:ascii="Times New Roman" w:hAnsi="Times New Roman" w:cs="Times New Roman"/>
          <w:sz w:val="24"/>
          <w:szCs w:val="24"/>
        </w:rPr>
        <w:t>s</w:t>
      </w:r>
      <w:r w:rsidR="00B734CF" w:rsidRPr="003353E4">
        <w:rPr>
          <w:rFonts w:ascii="Times New Roman" w:hAnsi="Times New Roman" w:cs="Times New Roman"/>
          <w:sz w:val="24"/>
          <w:szCs w:val="24"/>
        </w:rPr>
        <w:t>aying</w:t>
      </w:r>
      <w:r w:rsidRPr="003353E4">
        <w:rPr>
          <w:rFonts w:ascii="Times New Roman" w:hAnsi="Times New Roman" w:cs="Times New Roman"/>
          <w:sz w:val="24"/>
          <w:szCs w:val="24"/>
        </w:rPr>
        <w:t>/signing</w:t>
      </w:r>
      <w:r w:rsidR="00B734CF" w:rsidRPr="003353E4">
        <w:rPr>
          <w:rFonts w:ascii="Times New Roman" w:hAnsi="Times New Roman" w:cs="Times New Roman"/>
          <w:sz w:val="24"/>
          <w:szCs w:val="24"/>
        </w:rPr>
        <w:t xml:space="preserve"> the letter associated with their choice, </w:t>
      </w:r>
    </w:p>
    <w:p w14:paraId="793329EA" w14:textId="77777777" w:rsidR="00860DF6" w:rsidRPr="003353E4" w:rsidRDefault="00E041F4" w:rsidP="00401D6F">
      <w:pPr>
        <w:pStyle w:val="ListParagraph"/>
        <w:numPr>
          <w:ilvl w:val="0"/>
          <w:numId w:val="2"/>
        </w:numPr>
        <w:spacing w:after="0" w:line="240" w:lineRule="auto"/>
        <w:ind w:left="540" w:hanging="180"/>
        <w:rPr>
          <w:rFonts w:ascii="Times New Roman" w:hAnsi="Times New Roman" w:cs="Times New Roman"/>
          <w:sz w:val="24"/>
          <w:szCs w:val="24"/>
        </w:rPr>
      </w:pPr>
      <w:r w:rsidRPr="003353E4">
        <w:rPr>
          <w:rFonts w:ascii="Times New Roman" w:hAnsi="Times New Roman" w:cs="Times New Roman"/>
          <w:sz w:val="24"/>
          <w:szCs w:val="24"/>
        </w:rPr>
        <w:t>s</w:t>
      </w:r>
      <w:r w:rsidR="00B734CF" w:rsidRPr="003353E4">
        <w:rPr>
          <w:rFonts w:ascii="Times New Roman" w:hAnsi="Times New Roman" w:cs="Times New Roman"/>
          <w:sz w:val="24"/>
          <w:szCs w:val="24"/>
        </w:rPr>
        <w:t>aying</w:t>
      </w:r>
      <w:r w:rsidRPr="003353E4">
        <w:rPr>
          <w:rFonts w:ascii="Times New Roman" w:hAnsi="Times New Roman" w:cs="Times New Roman"/>
          <w:sz w:val="24"/>
          <w:szCs w:val="24"/>
        </w:rPr>
        <w:t>/signing</w:t>
      </w:r>
      <w:r w:rsidR="00B734CF" w:rsidRPr="003353E4">
        <w:rPr>
          <w:rFonts w:ascii="Times New Roman" w:hAnsi="Times New Roman" w:cs="Times New Roman"/>
          <w:sz w:val="24"/>
          <w:szCs w:val="24"/>
        </w:rPr>
        <w:t xml:space="preserve"> a word or words associated with their choice,</w:t>
      </w:r>
    </w:p>
    <w:p w14:paraId="3ADBFF80" w14:textId="77777777" w:rsidR="00B734CF" w:rsidRPr="003353E4" w:rsidRDefault="00B734CF" w:rsidP="00401D6F">
      <w:pPr>
        <w:pStyle w:val="ListParagraph"/>
        <w:numPr>
          <w:ilvl w:val="0"/>
          <w:numId w:val="2"/>
        </w:numPr>
        <w:spacing w:after="0" w:line="240" w:lineRule="auto"/>
        <w:ind w:left="540" w:hanging="180"/>
        <w:rPr>
          <w:rFonts w:ascii="Times New Roman" w:hAnsi="Times New Roman" w:cs="Times New Roman"/>
          <w:sz w:val="24"/>
          <w:szCs w:val="24"/>
        </w:rPr>
      </w:pPr>
      <w:r w:rsidRPr="003353E4">
        <w:rPr>
          <w:rFonts w:ascii="Times New Roman" w:hAnsi="Times New Roman" w:cs="Times New Roman"/>
          <w:sz w:val="24"/>
          <w:szCs w:val="24"/>
        </w:rPr>
        <w:t>pointing to their answer choice,</w:t>
      </w:r>
    </w:p>
    <w:p w14:paraId="24E5B754" w14:textId="77777777" w:rsidR="00B734CF" w:rsidRPr="003353E4" w:rsidRDefault="00B734CF" w:rsidP="00401D6F">
      <w:pPr>
        <w:pStyle w:val="ListParagraph"/>
        <w:numPr>
          <w:ilvl w:val="0"/>
          <w:numId w:val="2"/>
        </w:numPr>
        <w:spacing w:after="0" w:line="240" w:lineRule="auto"/>
        <w:ind w:left="540" w:hanging="180"/>
        <w:rPr>
          <w:rFonts w:ascii="Times New Roman" w:hAnsi="Times New Roman" w:cs="Times New Roman"/>
          <w:sz w:val="24"/>
          <w:szCs w:val="24"/>
        </w:rPr>
      </w:pPr>
      <w:r w:rsidRPr="003353E4">
        <w:rPr>
          <w:rFonts w:ascii="Times New Roman" w:hAnsi="Times New Roman" w:cs="Times New Roman"/>
          <w:sz w:val="24"/>
          <w:szCs w:val="24"/>
        </w:rPr>
        <w:t>touching the picture of their answer choice,</w:t>
      </w:r>
    </w:p>
    <w:p w14:paraId="1BB6E596" w14:textId="77777777" w:rsidR="00B734CF" w:rsidRPr="003353E4" w:rsidRDefault="00B734CF" w:rsidP="00401D6F">
      <w:pPr>
        <w:pStyle w:val="ListParagraph"/>
        <w:numPr>
          <w:ilvl w:val="0"/>
          <w:numId w:val="2"/>
        </w:numPr>
        <w:spacing w:after="0" w:line="240" w:lineRule="auto"/>
        <w:ind w:left="540" w:hanging="180"/>
        <w:rPr>
          <w:rFonts w:ascii="Times New Roman" w:hAnsi="Times New Roman" w:cs="Times New Roman"/>
          <w:sz w:val="24"/>
          <w:szCs w:val="24"/>
        </w:rPr>
      </w:pPr>
      <w:r w:rsidRPr="003353E4">
        <w:rPr>
          <w:rFonts w:ascii="Times New Roman" w:hAnsi="Times New Roman" w:cs="Times New Roman"/>
          <w:sz w:val="24"/>
          <w:szCs w:val="24"/>
        </w:rPr>
        <w:t>gazing at their answer choice,</w:t>
      </w:r>
    </w:p>
    <w:p w14:paraId="52927DB0" w14:textId="77777777" w:rsidR="00B734CF" w:rsidRPr="003353E4" w:rsidRDefault="00B734CF" w:rsidP="00401D6F">
      <w:pPr>
        <w:pStyle w:val="ListParagraph"/>
        <w:numPr>
          <w:ilvl w:val="0"/>
          <w:numId w:val="2"/>
        </w:numPr>
        <w:spacing w:after="0" w:line="240" w:lineRule="auto"/>
        <w:ind w:left="540" w:hanging="180"/>
        <w:rPr>
          <w:rFonts w:ascii="Times New Roman" w:hAnsi="Times New Roman" w:cs="Times New Roman"/>
          <w:sz w:val="24"/>
          <w:szCs w:val="24"/>
        </w:rPr>
      </w:pPr>
      <w:r w:rsidRPr="003353E4">
        <w:rPr>
          <w:rFonts w:ascii="Times New Roman" w:hAnsi="Times New Roman" w:cs="Times New Roman"/>
          <w:sz w:val="24"/>
          <w:szCs w:val="24"/>
        </w:rPr>
        <w:t>nodding their head or gesturing in some other way at their answer choice</w:t>
      </w:r>
    </w:p>
    <w:p w14:paraId="58ECACBE" w14:textId="77777777" w:rsidR="00B734CF" w:rsidRPr="003353E4" w:rsidRDefault="00B734CF" w:rsidP="00B734CF">
      <w:pPr>
        <w:pStyle w:val="ListParagraph"/>
        <w:spacing w:after="0" w:line="240" w:lineRule="auto"/>
        <w:rPr>
          <w:rFonts w:ascii="Times New Roman" w:hAnsi="Times New Roman" w:cs="Times New Roman"/>
          <w:sz w:val="24"/>
          <w:szCs w:val="24"/>
        </w:rPr>
      </w:pPr>
    </w:p>
    <w:p w14:paraId="4F7774C2" w14:textId="77777777" w:rsidR="00D10CE9" w:rsidRPr="00277E2A" w:rsidRDefault="00FF0F4D" w:rsidP="00D10CE9">
      <w:pPr>
        <w:pStyle w:val="Heading2"/>
        <w:spacing w:before="0"/>
        <w:rPr>
          <w:rFonts w:ascii="Arial" w:hAnsi="Arial" w:cs="Arial"/>
          <w:color w:val="auto"/>
          <w:sz w:val="28"/>
          <w:szCs w:val="28"/>
        </w:rPr>
      </w:pPr>
      <w:bookmarkStart w:id="15" w:name="_Toc13212351"/>
      <w:r w:rsidRPr="00277E2A">
        <w:rPr>
          <w:rFonts w:ascii="Arial" w:hAnsi="Arial" w:cs="Arial"/>
          <w:color w:val="auto"/>
          <w:sz w:val="28"/>
          <w:szCs w:val="28"/>
        </w:rPr>
        <w:lastRenderedPageBreak/>
        <w:t>Scoring</w:t>
      </w:r>
      <w:bookmarkEnd w:id="15"/>
    </w:p>
    <w:p w14:paraId="44F32850" w14:textId="6724359E" w:rsidR="002A68CA" w:rsidRDefault="001D40E4" w:rsidP="00EB4EA5">
      <w:pPr>
        <w:spacing w:after="0"/>
      </w:pPr>
      <w:r w:rsidRPr="00D10CE9">
        <w:rPr>
          <w:rFonts w:ascii="Times New Roman" w:hAnsi="Times New Roman" w:cs="Times New Roman"/>
          <w:sz w:val="24"/>
          <w:szCs w:val="24"/>
        </w:rPr>
        <w:br/>
      </w:r>
      <w:r w:rsidR="00D10CE9" w:rsidRPr="00D10CE9">
        <w:rPr>
          <w:rFonts w:ascii="Times New Roman" w:hAnsi="Times New Roman" w:cs="Times New Roman"/>
          <w:sz w:val="24"/>
          <w:szCs w:val="24"/>
        </w:rPr>
        <w:t xml:space="preserve">The assessor enters student responses for each </w:t>
      </w:r>
      <w:r w:rsidR="00D10CE9" w:rsidRPr="00D10CE9">
        <w:rPr>
          <w:rFonts w:ascii="Times New Roman" w:hAnsi="Times New Roman" w:cs="Times New Roman"/>
          <w:i/>
          <w:sz w:val="24"/>
          <w:szCs w:val="24"/>
        </w:rPr>
        <w:t>PASA-Math</w:t>
      </w:r>
      <w:r w:rsidR="00D10CE9" w:rsidRPr="00D10CE9">
        <w:rPr>
          <w:rFonts w:ascii="Times New Roman" w:hAnsi="Times New Roman" w:cs="Times New Roman"/>
          <w:sz w:val="24"/>
          <w:szCs w:val="24"/>
        </w:rPr>
        <w:t xml:space="preserve"> item directly into the </w:t>
      </w:r>
      <w:r w:rsidR="00D10CE9" w:rsidRPr="00D10CE9">
        <w:rPr>
          <w:rFonts w:ascii="Times New Roman" w:hAnsi="Times New Roman" w:cs="Times New Roman"/>
          <w:i/>
          <w:sz w:val="24"/>
          <w:szCs w:val="24"/>
        </w:rPr>
        <w:t xml:space="preserve">PASA-Digital </w:t>
      </w:r>
      <w:r w:rsidR="00D10CE9" w:rsidRPr="00D10CE9">
        <w:rPr>
          <w:rFonts w:ascii="Times New Roman" w:hAnsi="Times New Roman" w:cs="Times New Roman"/>
          <w:sz w:val="24"/>
          <w:szCs w:val="24"/>
        </w:rPr>
        <w:t>system. Assessors record a student’s response to an item by entering the letter that matches the answer choice indicated by the student into the computer before moving on to the next item.  Student responses consist of a letter that corresponds to the answer choice indicated by the student during the assessment or a ‘no response’ option for students who did not respond to a particular prompt. After the test administration closes, student responses are assigned a score of correct or incorrect for scoring or scaling</w:t>
      </w:r>
      <w:r w:rsidR="00EB4EA5">
        <w:rPr>
          <w:rFonts w:ascii="Times New Roman" w:hAnsi="Times New Roman" w:cs="Times New Roman"/>
          <w:sz w:val="24"/>
          <w:szCs w:val="24"/>
        </w:rPr>
        <w:t xml:space="preserve">. </w:t>
      </w:r>
    </w:p>
    <w:p w14:paraId="15BC9316" w14:textId="37AE6195" w:rsidR="00D10CE9" w:rsidRDefault="00D10CE9" w:rsidP="00D10CE9">
      <w:pPr>
        <w:spacing w:after="0"/>
      </w:pPr>
    </w:p>
    <w:p w14:paraId="576DEA12" w14:textId="48AE8BC0" w:rsidR="00D10CE9" w:rsidRDefault="00D10CE9" w:rsidP="00D10CE9">
      <w:pPr>
        <w:spacing w:after="0"/>
      </w:pPr>
    </w:p>
    <w:p w14:paraId="0DF763EC" w14:textId="77777777" w:rsidR="001B10B6" w:rsidRPr="00D10CE9" w:rsidRDefault="000F7596" w:rsidP="00FA1928">
      <w:pPr>
        <w:pStyle w:val="Heading1"/>
        <w:spacing w:before="0" w:line="240" w:lineRule="auto"/>
        <w:rPr>
          <w:rFonts w:ascii="Arial" w:hAnsi="Arial" w:cs="Arial"/>
          <w:color w:val="auto"/>
          <w:sz w:val="24"/>
          <w:szCs w:val="24"/>
        </w:rPr>
      </w:pPr>
      <w:bookmarkStart w:id="16" w:name="_Toc13212352"/>
      <w:r w:rsidRPr="003353E4">
        <w:rPr>
          <w:rFonts w:ascii="Arial" w:hAnsi="Arial" w:cs="Arial"/>
          <w:color w:val="auto"/>
        </w:rPr>
        <w:t>Test Design</w:t>
      </w:r>
      <w:bookmarkEnd w:id="16"/>
      <w:r w:rsidR="001D40E4" w:rsidRPr="003353E4">
        <w:rPr>
          <w:rFonts w:ascii="Arial" w:hAnsi="Arial" w:cs="Arial"/>
          <w:color w:val="auto"/>
        </w:rPr>
        <w:br/>
      </w:r>
    </w:p>
    <w:p w14:paraId="66C11565" w14:textId="3E3E0CEE" w:rsidR="002A68CA" w:rsidRPr="00D10CE9" w:rsidRDefault="001D40E4" w:rsidP="00FA1928">
      <w:pPr>
        <w:spacing w:after="0" w:line="240" w:lineRule="auto"/>
        <w:rPr>
          <w:rFonts w:ascii="Times New Roman" w:hAnsi="Times New Roman" w:cs="Times New Roman"/>
          <w:sz w:val="24"/>
          <w:szCs w:val="24"/>
        </w:rPr>
      </w:pPr>
      <w:r w:rsidRPr="00D10CE9">
        <w:rPr>
          <w:rFonts w:ascii="Times New Roman" w:hAnsi="Times New Roman" w:cs="Times New Roman"/>
          <w:sz w:val="24"/>
          <w:szCs w:val="24"/>
        </w:rPr>
        <w:t>Each year two tests</w:t>
      </w:r>
      <w:r w:rsidR="0086050F" w:rsidRPr="00D10CE9">
        <w:rPr>
          <w:rFonts w:ascii="Times New Roman" w:hAnsi="Times New Roman" w:cs="Times New Roman"/>
          <w:sz w:val="24"/>
          <w:szCs w:val="24"/>
        </w:rPr>
        <w:t xml:space="preserve">, a Tier 1 and a Tier 2, are administered </w:t>
      </w:r>
      <w:r w:rsidR="00020DFD">
        <w:rPr>
          <w:rFonts w:ascii="Times New Roman" w:hAnsi="Times New Roman" w:cs="Times New Roman"/>
          <w:sz w:val="24"/>
          <w:szCs w:val="24"/>
        </w:rPr>
        <w:t>per grade level for a total of 14</w:t>
      </w:r>
      <w:r w:rsidR="0086050F" w:rsidRPr="00D10CE9">
        <w:rPr>
          <w:rFonts w:ascii="Times New Roman" w:hAnsi="Times New Roman" w:cs="Times New Roman"/>
          <w:sz w:val="24"/>
          <w:szCs w:val="24"/>
        </w:rPr>
        <w:t xml:space="preserve"> operational tests. </w:t>
      </w:r>
      <w:r w:rsidR="008B3D5B" w:rsidRPr="00D10CE9">
        <w:rPr>
          <w:rFonts w:ascii="Times New Roman" w:hAnsi="Times New Roman" w:cs="Times New Roman"/>
          <w:sz w:val="24"/>
          <w:szCs w:val="24"/>
        </w:rPr>
        <w:t xml:space="preserve">Each operational administration of the </w:t>
      </w:r>
      <w:r w:rsidR="009D064E" w:rsidRPr="00D10CE9">
        <w:rPr>
          <w:rFonts w:ascii="Times New Roman" w:hAnsi="Times New Roman" w:cs="Times New Roman"/>
          <w:i/>
          <w:sz w:val="24"/>
          <w:szCs w:val="24"/>
        </w:rPr>
        <w:t>PASA-</w:t>
      </w:r>
      <w:r w:rsidR="00020DFD">
        <w:rPr>
          <w:rFonts w:ascii="Times New Roman" w:hAnsi="Times New Roman" w:cs="Times New Roman"/>
          <w:i/>
          <w:sz w:val="24"/>
          <w:szCs w:val="24"/>
        </w:rPr>
        <w:t>Math</w:t>
      </w:r>
      <w:r w:rsidR="00753387" w:rsidRPr="00D10CE9">
        <w:rPr>
          <w:rFonts w:ascii="Times New Roman" w:hAnsi="Times New Roman" w:cs="Times New Roman"/>
          <w:i/>
          <w:sz w:val="24"/>
          <w:szCs w:val="24"/>
        </w:rPr>
        <w:t xml:space="preserve"> </w:t>
      </w:r>
      <w:r w:rsidR="00D60D41" w:rsidRPr="00D10CE9">
        <w:rPr>
          <w:rFonts w:ascii="Times New Roman" w:hAnsi="Times New Roman" w:cs="Times New Roman"/>
          <w:sz w:val="24"/>
          <w:szCs w:val="24"/>
        </w:rPr>
        <w:t xml:space="preserve">consists of </w:t>
      </w:r>
      <w:r w:rsidR="008B3D5B" w:rsidRPr="00D10CE9">
        <w:rPr>
          <w:rFonts w:ascii="Times New Roman" w:hAnsi="Times New Roman" w:cs="Times New Roman"/>
          <w:sz w:val="24"/>
          <w:szCs w:val="24"/>
        </w:rPr>
        <w:t>3</w:t>
      </w:r>
      <w:r w:rsidR="00B145F2" w:rsidRPr="00D10CE9">
        <w:rPr>
          <w:rFonts w:ascii="Times New Roman" w:hAnsi="Times New Roman" w:cs="Times New Roman"/>
          <w:sz w:val="24"/>
          <w:szCs w:val="24"/>
        </w:rPr>
        <w:t>4</w:t>
      </w:r>
      <w:r w:rsidR="008B3D5B" w:rsidRPr="00D10CE9">
        <w:rPr>
          <w:rFonts w:ascii="Times New Roman" w:hAnsi="Times New Roman" w:cs="Times New Roman"/>
          <w:sz w:val="24"/>
          <w:szCs w:val="24"/>
        </w:rPr>
        <w:t xml:space="preserve"> mult</w:t>
      </w:r>
      <w:r w:rsidR="00FF0F4D" w:rsidRPr="00D10CE9">
        <w:rPr>
          <w:rFonts w:ascii="Times New Roman" w:hAnsi="Times New Roman" w:cs="Times New Roman"/>
          <w:sz w:val="24"/>
          <w:szCs w:val="24"/>
        </w:rPr>
        <w:t>iple-choice item</w:t>
      </w:r>
      <w:r w:rsidR="00D60D41" w:rsidRPr="00D10CE9">
        <w:rPr>
          <w:rFonts w:ascii="Times New Roman" w:hAnsi="Times New Roman" w:cs="Times New Roman"/>
          <w:sz w:val="24"/>
          <w:szCs w:val="24"/>
        </w:rPr>
        <w:t>s</w:t>
      </w:r>
      <w:r w:rsidR="00061AC9" w:rsidRPr="00D10CE9">
        <w:rPr>
          <w:rFonts w:ascii="Times New Roman" w:hAnsi="Times New Roman" w:cs="Times New Roman"/>
          <w:sz w:val="24"/>
          <w:szCs w:val="24"/>
        </w:rPr>
        <w:t xml:space="preserve">; 30 operational items and </w:t>
      </w:r>
      <w:r w:rsidR="00B145F2" w:rsidRPr="00D10CE9">
        <w:rPr>
          <w:rFonts w:ascii="Times New Roman" w:hAnsi="Times New Roman" w:cs="Times New Roman"/>
          <w:sz w:val="24"/>
          <w:szCs w:val="24"/>
        </w:rPr>
        <w:t>4</w:t>
      </w:r>
      <w:r w:rsidR="00061AC9" w:rsidRPr="00D10CE9">
        <w:rPr>
          <w:rFonts w:ascii="Times New Roman" w:hAnsi="Times New Roman" w:cs="Times New Roman"/>
          <w:sz w:val="24"/>
          <w:szCs w:val="24"/>
        </w:rPr>
        <w:t xml:space="preserve"> field test items</w:t>
      </w:r>
      <w:r w:rsidR="00FF0F4D" w:rsidRPr="00D10CE9">
        <w:rPr>
          <w:rFonts w:ascii="Times New Roman" w:hAnsi="Times New Roman" w:cs="Times New Roman"/>
          <w:sz w:val="24"/>
          <w:szCs w:val="24"/>
        </w:rPr>
        <w:t xml:space="preserve">. </w:t>
      </w:r>
      <w:r w:rsidR="00061AC9" w:rsidRPr="00D10CE9">
        <w:rPr>
          <w:rFonts w:ascii="Times New Roman" w:hAnsi="Times New Roman" w:cs="Times New Roman"/>
          <w:sz w:val="24"/>
          <w:szCs w:val="24"/>
        </w:rPr>
        <w:t>Only the 30 operational</w:t>
      </w:r>
      <w:r w:rsidR="004D66EC" w:rsidRPr="00D10CE9">
        <w:rPr>
          <w:rFonts w:ascii="Times New Roman" w:hAnsi="Times New Roman" w:cs="Times New Roman"/>
          <w:sz w:val="24"/>
          <w:szCs w:val="24"/>
        </w:rPr>
        <w:t xml:space="preserve"> items</w:t>
      </w:r>
      <w:r w:rsidR="008B3D5B" w:rsidRPr="00D10CE9">
        <w:rPr>
          <w:rFonts w:ascii="Times New Roman" w:hAnsi="Times New Roman" w:cs="Times New Roman"/>
          <w:sz w:val="24"/>
          <w:szCs w:val="24"/>
        </w:rPr>
        <w:t xml:space="preserve"> </w:t>
      </w:r>
      <w:r w:rsidR="00E14C25" w:rsidRPr="00D10CE9">
        <w:rPr>
          <w:rFonts w:ascii="Times New Roman" w:hAnsi="Times New Roman" w:cs="Times New Roman"/>
          <w:sz w:val="24"/>
          <w:szCs w:val="24"/>
        </w:rPr>
        <w:t>count toward a student’s total score on the test</w:t>
      </w:r>
      <w:r w:rsidR="003A63F4">
        <w:rPr>
          <w:rFonts w:ascii="Times New Roman" w:hAnsi="Times New Roman" w:cs="Times New Roman"/>
          <w:sz w:val="24"/>
          <w:szCs w:val="24"/>
        </w:rPr>
        <w:t xml:space="preserve"> and the items are the same for all students taking the tests</w:t>
      </w:r>
      <w:r w:rsidR="00E14C25" w:rsidRPr="00D10CE9">
        <w:rPr>
          <w:rFonts w:ascii="Times New Roman" w:hAnsi="Times New Roman" w:cs="Times New Roman"/>
          <w:sz w:val="24"/>
          <w:szCs w:val="24"/>
        </w:rPr>
        <w:t>.</w:t>
      </w:r>
      <w:r w:rsidR="00FF0F4D" w:rsidRPr="00D10CE9">
        <w:rPr>
          <w:rFonts w:ascii="Times New Roman" w:hAnsi="Times New Roman" w:cs="Times New Roman"/>
          <w:sz w:val="24"/>
          <w:szCs w:val="24"/>
        </w:rPr>
        <w:t xml:space="preserve"> </w:t>
      </w:r>
    </w:p>
    <w:p w14:paraId="185EBA88" w14:textId="77777777" w:rsidR="002A68CA" w:rsidRPr="00D10CE9" w:rsidRDefault="002A68CA" w:rsidP="00FA1928">
      <w:pPr>
        <w:spacing w:after="0" w:line="240" w:lineRule="auto"/>
        <w:rPr>
          <w:rFonts w:ascii="Times New Roman" w:hAnsi="Times New Roman" w:cs="Times New Roman"/>
          <w:sz w:val="24"/>
          <w:szCs w:val="24"/>
        </w:rPr>
      </w:pPr>
    </w:p>
    <w:p w14:paraId="0526AA08" w14:textId="628AF549" w:rsidR="00047BB3" w:rsidRPr="00D10CE9" w:rsidRDefault="00047BB3" w:rsidP="00FA1928">
      <w:pPr>
        <w:spacing w:after="0" w:line="240" w:lineRule="auto"/>
        <w:rPr>
          <w:rFonts w:ascii="Times New Roman" w:hAnsi="Times New Roman" w:cs="Times New Roman"/>
          <w:sz w:val="24"/>
          <w:szCs w:val="24"/>
        </w:rPr>
      </w:pPr>
      <w:r w:rsidRPr="00D10CE9">
        <w:rPr>
          <w:rFonts w:ascii="Times New Roman" w:hAnsi="Times New Roman" w:cs="Times New Roman"/>
          <w:sz w:val="24"/>
          <w:szCs w:val="24"/>
        </w:rPr>
        <w:t xml:space="preserve">Of the items counting toward a student’s score, approximately </w:t>
      </w:r>
      <w:r w:rsidR="00B145F2" w:rsidRPr="00D10CE9">
        <w:rPr>
          <w:rFonts w:ascii="Times New Roman" w:hAnsi="Times New Roman" w:cs="Times New Roman"/>
          <w:sz w:val="24"/>
          <w:szCs w:val="24"/>
        </w:rPr>
        <w:t>12</w:t>
      </w:r>
      <w:r w:rsidRPr="00D10CE9">
        <w:rPr>
          <w:rFonts w:ascii="Times New Roman" w:hAnsi="Times New Roman" w:cs="Times New Roman"/>
          <w:sz w:val="24"/>
          <w:szCs w:val="24"/>
        </w:rPr>
        <w:t xml:space="preserve"> </w:t>
      </w:r>
      <w:r w:rsidR="00B145F2" w:rsidRPr="00D10CE9">
        <w:rPr>
          <w:rFonts w:ascii="Times New Roman" w:hAnsi="Times New Roman" w:cs="Times New Roman"/>
          <w:sz w:val="24"/>
          <w:szCs w:val="24"/>
        </w:rPr>
        <w:t xml:space="preserve">items </w:t>
      </w:r>
      <w:r w:rsidRPr="00D10CE9">
        <w:rPr>
          <w:rFonts w:ascii="Times New Roman" w:hAnsi="Times New Roman" w:cs="Times New Roman"/>
          <w:sz w:val="24"/>
          <w:szCs w:val="24"/>
        </w:rPr>
        <w:t>will be ‘easy’ items from the designated tier</w:t>
      </w:r>
      <w:r w:rsidR="00B145F2" w:rsidRPr="00D10CE9">
        <w:rPr>
          <w:rFonts w:ascii="Times New Roman" w:hAnsi="Times New Roman" w:cs="Times New Roman"/>
          <w:sz w:val="24"/>
          <w:szCs w:val="24"/>
        </w:rPr>
        <w:t>, the other approximately 12</w:t>
      </w:r>
      <w:r w:rsidRPr="00D10CE9">
        <w:rPr>
          <w:rFonts w:ascii="Times New Roman" w:hAnsi="Times New Roman" w:cs="Times New Roman"/>
          <w:sz w:val="24"/>
          <w:szCs w:val="24"/>
        </w:rPr>
        <w:t xml:space="preserve"> </w:t>
      </w:r>
      <w:r w:rsidR="00B145F2" w:rsidRPr="00D10CE9">
        <w:rPr>
          <w:rFonts w:ascii="Times New Roman" w:hAnsi="Times New Roman" w:cs="Times New Roman"/>
          <w:sz w:val="24"/>
          <w:szCs w:val="24"/>
        </w:rPr>
        <w:t xml:space="preserve">items </w:t>
      </w:r>
      <w:r w:rsidRPr="00D10CE9">
        <w:rPr>
          <w:rFonts w:ascii="Times New Roman" w:hAnsi="Times New Roman" w:cs="Times New Roman"/>
          <w:sz w:val="24"/>
          <w:szCs w:val="24"/>
        </w:rPr>
        <w:t>will be ‘difficult’ items from the designated tier</w:t>
      </w:r>
      <w:r w:rsidR="00B145F2" w:rsidRPr="00D10CE9">
        <w:rPr>
          <w:rFonts w:ascii="Times New Roman" w:hAnsi="Times New Roman" w:cs="Times New Roman"/>
          <w:sz w:val="24"/>
          <w:szCs w:val="24"/>
        </w:rPr>
        <w:t xml:space="preserve"> and 6 items are ‘off-tier’</w:t>
      </w:r>
      <w:r w:rsidRPr="00D10CE9">
        <w:rPr>
          <w:rFonts w:ascii="Times New Roman" w:hAnsi="Times New Roman" w:cs="Times New Roman"/>
          <w:sz w:val="24"/>
          <w:szCs w:val="24"/>
        </w:rPr>
        <w:t>. This will help to ensure differentiation among students across their respective ‘abili</w:t>
      </w:r>
      <w:r w:rsidR="00EA782A" w:rsidRPr="00D10CE9">
        <w:rPr>
          <w:rFonts w:ascii="Times New Roman" w:hAnsi="Times New Roman" w:cs="Times New Roman"/>
          <w:sz w:val="24"/>
          <w:szCs w:val="24"/>
        </w:rPr>
        <w:t>ty’ continuum. The 1</w:t>
      </w:r>
      <w:r w:rsidR="00061AC9" w:rsidRPr="00D10CE9">
        <w:rPr>
          <w:rFonts w:ascii="Times New Roman" w:hAnsi="Times New Roman" w:cs="Times New Roman"/>
          <w:sz w:val="24"/>
          <w:szCs w:val="24"/>
        </w:rPr>
        <w:t>2</w:t>
      </w:r>
      <w:r w:rsidR="00EA782A" w:rsidRPr="00D10CE9">
        <w:rPr>
          <w:rFonts w:ascii="Times New Roman" w:hAnsi="Times New Roman" w:cs="Times New Roman"/>
          <w:sz w:val="24"/>
          <w:szCs w:val="24"/>
        </w:rPr>
        <w:t xml:space="preserve"> linking items </w:t>
      </w:r>
      <w:r w:rsidR="00EB4EA5">
        <w:rPr>
          <w:rFonts w:ascii="Times New Roman" w:hAnsi="Times New Roman" w:cs="Times New Roman"/>
          <w:sz w:val="24"/>
          <w:szCs w:val="24"/>
        </w:rPr>
        <w:t xml:space="preserve">are being used in the service of developing a placement test which will replace assessors choosing the tier test the student will take. The linking items </w:t>
      </w:r>
      <w:r w:rsidR="00EA782A" w:rsidRPr="00D10CE9">
        <w:rPr>
          <w:rFonts w:ascii="Times New Roman" w:hAnsi="Times New Roman" w:cs="Times New Roman"/>
          <w:sz w:val="24"/>
          <w:szCs w:val="24"/>
        </w:rPr>
        <w:t xml:space="preserve">used for equating purposes </w:t>
      </w:r>
      <w:r w:rsidR="004D66EC" w:rsidRPr="00D10CE9">
        <w:rPr>
          <w:rFonts w:ascii="Times New Roman" w:hAnsi="Times New Roman" w:cs="Times New Roman"/>
          <w:sz w:val="24"/>
          <w:szCs w:val="24"/>
        </w:rPr>
        <w:t>range</w:t>
      </w:r>
      <w:r w:rsidR="00EA782A" w:rsidRPr="00D10CE9">
        <w:rPr>
          <w:rFonts w:ascii="Times New Roman" w:hAnsi="Times New Roman" w:cs="Times New Roman"/>
          <w:sz w:val="24"/>
          <w:szCs w:val="24"/>
        </w:rPr>
        <w:t xml:space="preserve"> in difficulty for the Tier 1 items, but will include more ‘easy’ items than hard items for the items from the Tier 2 designation.</w:t>
      </w:r>
    </w:p>
    <w:p w14:paraId="3755B858" w14:textId="77777777" w:rsidR="002A68CA" w:rsidRPr="00D10CE9" w:rsidRDefault="002A68CA" w:rsidP="00FA1928">
      <w:pPr>
        <w:spacing w:after="0" w:line="240" w:lineRule="auto"/>
        <w:rPr>
          <w:rFonts w:ascii="Times New Roman" w:hAnsi="Times New Roman" w:cs="Times New Roman"/>
          <w:sz w:val="24"/>
          <w:szCs w:val="24"/>
        </w:rPr>
      </w:pPr>
    </w:p>
    <w:p w14:paraId="6E8DCDB9" w14:textId="77777777" w:rsidR="005B5E3F" w:rsidRPr="00D10CE9" w:rsidRDefault="005B5E3F" w:rsidP="00FA1928">
      <w:pPr>
        <w:spacing w:after="0" w:line="240" w:lineRule="auto"/>
        <w:rPr>
          <w:rFonts w:ascii="Times New Roman" w:hAnsi="Times New Roman" w:cs="Times New Roman"/>
          <w:sz w:val="24"/>
          <w:szCs w:val="24"/>
        </w:rPr>
      </w:pPr>
      <w:r w:rsidRPr="00D10CE9">
        <w:rPr>
          <w:rFonts w:ascii="Times New Roman" w:hAnsi="Times New Roman" w:cs="Times New Roman"/>
          <w:sz w:val="24"/>
          <w:szCs w:val="24"/>
        </w:rPr>
        <w:t xml:space="preserve">The tables below present outlines by grade level of the number of </w:t>
      </w:r>
      <w:r w:rsidR="000F3B4E" w:rsidRPr="00D10CE9">
        <w:rPr>
          <w:rFonts w:ascii="Times New Roman" w:hAnsi="Times New Roman" w:cs="Times New Roman"/>
          <w:sz w:val="24"/>
          <w:szCs w:val="24"/>
        </w:rPr>
        <w:t>skills</w:t>
      </w:r>
      <w:r w:rsidRPr="00D10CE9">
        <w:rPr>
          <w:rFonts w:ascii="Times New Roman" w:hAnsi="Times New Roman" w:cs="Times New Roman"/>
          <w:sz w:val="24"/>
          <w:szCs w:val="24"/>
        </w:rPr>
        <w:t xml:space="preserve"> that can be expected by Reporting Category and Assessment Anchor.</w:t>
      </w:r>
    </w:p>
    <w:p w14:paraId="44F896A0" w14:textId="6BA5D154" w:rsidR="00200A85" w:rsidRDefault="00200A85" w:rsidP="005B5E3F">
      <w:pPr>
        <w:spacing w:after="0"/>
        <w:rPr>
          <w:rFonts w:ascii="Times New Roman" w:hAnsi="Times New Roman" w:cs="Times New Roman"/>
          <w:sz w:val="24"/>
          <w:szCs w:val="24"/>
        </w:rPr>
      </w:pPr>
    </w:p>
    <w:p w14:paraId="535C6D3D" w14:textId="1823A9B9" w:rsidR="002F4D38" w:rsidRDefault="002F4D38" w:rsidP="005B5E3F">
      <w:pPr>
        <w:spacing w:after="0"/>
        <w:rPr>
          <w:rFonts w:ascii="Times New Roman" w:hAnsi="Times New Roman" w:cs="Times New Roman"/>
          <w:sz w:val="24"/>
          <w:szCs w:val="24"/>
        </w:rPr>
      </w:pPr>
    </w:p>
    <w:p w14:paraId="2B32D581" w14:textId="12FD2325" w:rsidR="002F4D38" w:rsidRDefault="002F4D38" w:rsidP="005B5E3F">
      <w:pPr>
        <w:spacing w:after="0"/>
        <w:rPr>
          <w:rFonts w:ascii="Times New Roman" w:hAnsi="Times New Roman" w:cs="Times New Roman"/>
          <w:sz w:val="24"/>
          <w:szCs w:val="24"/>
        </w:rPr>
      </w:pPr>
    </w:p>
    <w:p w14:paraId="1439EE5A" w14:textId="58BE0F6C" w:rsidR="002F4D38" w:rsidRDefault="002F4D38" w:rsidP="005B5E3F">
      <w:pPr>
        <w:spacing w:after="0"/>
        <w:rPr>
          <w:rFonts w:ascii="Times New Roman" w:hAnsi="Times New Roman" w:cs="Times New Roman"/>
          <w:sz w:val="24"/>
          <w:szCs w:val="24"/>
        </w:rPr>
      </w:pPr>
    </w:p>
    <w:p w14:paraId="0E6274A9" w14:textId="153B5974" w:rsidR="002F4D38" w:rsidRDefault="002F4D38" w:rsidP="005B5E3F">
      <w:pPr>
        <w:spacing w:after="0"/>
        <w:rPr>
          <w:rFonts w:ascii="Times New Roman" w:hAnsi="Times New Roman" w:cs="Times New Roman"/>
          <w:sz w:val="24"/>
          <w:szCs w:val="24"/>
        </w:rPr>
      </w:pPr>
    </w:p>
    <w:p w14:paraId="20E3661F" w14:textId="0A05FA58" w:rsidR="002F4D38" w:rsidRDefault="002F4D38" w:rsidP="005B5E3F">
      <w:pPr>
        <w:spacing w:after="0"/>
        <w:rPr>
          <w:rFonts w:ascii="Times New Roman" w:hAnsi="Times New Roman" w:cs="Times New Roman"/>
          <w:sz w:val="24"/>
          <w:szCs w:val="24"/>
        </w:rPr>
      </w:pPr>
    </w:p>
    <w:p w14:paraId="2261A88F" w14:textId="0F1668FA" w:rsidR="002F4D38" w:rsidRDefault="002F4D38" w:rsidP="005B5E3F">
      <w:pPr>
        <w:spacing w:after="0"/>
        <w:rPr>
          <w:rFonts w:ascii="Times New Roman" w:hAnsi="Times New Roman" w:cs="Times New Roman"/>
          <w:sz w:val="24"/>
          <w:szCs w:val="24"/>
        </w:rPr>
      </w:pPr>
    </w:p>
    <w:p w14:paraId="69C5FD9C" w14:textId="73EA56A4" w:rsidR="002F4D38" w:rsidRDefault="002F4D38" w:rsidP="005B5E3F">
      <w:pPr>
        <w:spacing w:after="0"/>
        <w:rPr>
          <w:rFonts w:ascii="Times New Roman" w:hAnsi="Times New Roman" w:cs="Times New Roman"/>
          <w:sz w:val="24"/>
          <w:szCs w:val="24"/>
        </w:rPr>
      </w:pPr>
    </w:p>
    <w:p w14:paraId="000AC4E6" w14:textId="4D3CB3EE" w:rsidR="002F4D38" w:rsidRDefault="002F4D38" w:rsidP="005B5E3F">
      <w:pPr>
        <w:spacing w:after="0"/>
        <w:rPr>
          <w:rFonts w:ascii="Times New Roman" w:hAnsi="Times New Roman" w:cs="Times New Roman"/>
          <w:sz w:val="24"/>
          <w:szCs w:val="24"/>
        </w:rPr>
      </w:pPr>
    </w:p>
    <w:p w14:paraId="2CCF9318" w14:textId="07382CA5" w:rsidR="002F4D38" w:rsidRDefault="002F4D38" w:rsidP="005B5E3F">
      <w:pPr>
        <w:spacing w:after="0"/>
        <w:rPr>
          <w:rFonts w:ascii="Times New Roman" w:hAnsi="Times New Roman" w:cs="Times New Roman"/>
          <w:sz w:val="24"/>
          <w:szCs w:val="24"/>
        </w:rPr>
      </w:pPr>
    </w:p>
    <w:p w14:paraId="11157063" w14:textId="480763A9" w:rsidR="002F4D38" w:rsidRDefault="002F4D38" w:rsidP="005B5E3F">
      <w:pPr>
        <w:spacing w:after="0"/>
        <w:rPr>
          <w:rFonts w:ascii="Times New Roman" w:hAnsi="Times New Roman" w:cs="Times New Roman"/>
          <w:sz w:val="24"/>
          <w:szCs w:val="24"/>
        </w:rPr>
      </w:pPr>
    </w:p>
    <w:p w14:paraId="5E871F23" w14:textId="6954F63F" w:rsidR="002F4D38" w:rsidRDefault="002F4D38" w:rsidP="005B5E3F">
      <w:pPr>
        <w:spacing w:after="0"/>
        <w:rPr>
          <w:rFonts w:ascii="Times New Roman" w:hAnsi="Times New Roman" w:cs="Times New Roman"/>
          <w:sz w:val="24"/>
          <w:szCs w:val="24"/>
        </w:rPr>
      </w:pPr>
    </w:p>
    <w:p w14:paraId="7B77CE09" w14:textId="4B03CE9B" w:rsidR="002F4D38" w:rsidRDefault="002F4D38" w:rsidP="005B5E3F">
      <w:pPr>
        <w:spacing w:after="0"/>
        <w:rPr>
          <w:rFonts w:ascii="Times New Roman" w:hAnsi="Times New Roman" w:cs="Times New Roman"/>
          <w:sz w:val="24"/>
          <w:szCs w:val="24"/>
        </w:rPr>
      </w:pPr>
    </w:p>
    <w:p w14:paraId="6C19FE87" w14:textId="77777777" w:rsidR="002F4D38" w:rsidRDefault="002F4D38" w:rsidP="005B5E3F">
      <w:pPr>
        <w:spacing w:after="0"/>
        <w:rPr>
          <w:rFonts w:ascii="Times New Roman" w:hAnsi="Times New Roman" w:cs="Times New Roman"/>
          <w:sz w:val="24"/>
          <w:szCs w:val="24"/>
        </w:rPr>
      </w:pPr>
    </w:p>
    <w:p w14:paraId="067ABD39" w14:textId="3701CCB0" w:rsidR="00A730E2" w:rsidRPr="0096752D" w:rsidRDefault="00EA782A" w:rsidP="00EA782A">
      <w:pPr>
        <w:pStyle w:val="Caption"/>
        <w:spacing w:after="0"/>
        <w:rPr>
          <w:rFonts w:ascii="Times New Roman" w:hAnsi="Times New Roman" w:cs="Times New Roman"/>
          <w:color w:val="auto"/>
          <w:sz w:val="20"/>
          <w:szCs w:val="20"/>
        </w:rPr>
      </w:pPr>
      <w:bookmarkStart w:id="17" w:name="_Toc13212136"/>
      <w:r w:rsidRPr="0096752D">
        <w:rPr>
          <w:rFonts w:ascii="Arial" w:hAnsi="Arial" w:cs="Arial"/>
          <w:color w:val="auto"/>
          <w:sz w:val="20"/>
          <w:szCs w:val="20"/>
        </w:rPr>
        <w:lastRenderedPageBreak/>
        <w:t xml:space="preserve">Table </w:t>
      </w:r>
      <w:r w:rsidRPr="0096752D">
        <w:rPr>
          <w:rFonts w:ascii="Arial" w:hAnsi="Arial" w:cs="Arial"/>
          <w:color w:val="auto"/>
          <w:sz w:val="20"/>
          <w:szCs w:val="20"/>
        </w:rPr>
        <w:fldChar w:fldCharType="begin"/>
      </w:r>
      <w:r w:rsidRPr="0096752D">
        <w:rPr>
          <w:rFonts w:ascii="Arial" w:hAnsi="Arial" w:cs="Arial"/>
          <w:color w:val="auto"/>
          <w:sz w:val="20"/>
          <w:szCs w:val="20"/>
        </w:rPr>
        <w:instrText xml:space="preserve"> SEQ Table \* ARABIC </w:instrText>
      </w:r>
      <w:r w:rsidRPr="0096752D">
        <w:rPr>
          <w:rFonts w:ascii="Arial" w:hAnsi="Arial" w:cs="Arial"/>
          <w:color w:val="auto"/>
          <w:sz w:val="20"/>
          <w:szCs w:val="20"/>
        </w:rPr>
        <w:fldChar w:fldCharType="separate"/>
      </w:r>
      <w:r w:rsidR="00C14164" w:rsidRPr="0096752D">
        <w:rPr>
          <w:rFonts w:ascii="Arial" w:hAnsi="Arial" w:cs="Arial"/>
          <w:noProof/>
          <w:color w:val="auto"/>
          <w:sz w:val="20"/>
          <w:szCs w:val="20"/>
        </w:rPr>
        <w:t>2</w:t>
      </w:r>
      <w:r w:rsidRPr="0096752D">
        <w:rPr>
          <w:rFonts w:ascii="Arial" w:hAnsi="Arial" w:cs="Arial"/>
          <w:color w:val="auto"/>
          <w:sz w:val="20"/>
          <w:szCs w:val="20"/>
        </w:rPr>
        <w:fldChar w:fldCharType="end"/>
      </w:r>
      <w:r w:rsidRPr="0096752D">
        <w:rPr>
          <w:rFonts w:ascii="Arial" w:hAnsi="Arial" w:cs="Arial"/>
          <w:color w:val="auto"/>
          <w:sz w:val="20"/>
          <w:szCs w:val="20"/>
        </w:rPr>
        <w:t xml:space="preserve">. Grade </w:t>
      </w:r>
      <w:r w:rsidR="00041FEF" w:rsidRPr="0096752D">
        <w:rPr>
          <w:rFonts w:ascii="Arial" w:hAnsi="Arial" w:cs="Arial"/>
          <w:color w:val="auto"/>
          <w:sz w:val="20"/>
          <w:szCs w:val="20"/>
        </w:rPr>
        <w:t>3</w:t>
      </w:r>
      <w:r w:rsidRPr="0096752D">
        <w:rPr>
          <w:rFonts w:ascii="Arial" w:hAnsi="Arial" w:cs="Arial"/>
          <w:color w:val="auto"/>
          <w:sz w:val="20"/>
          <w:szCs w:val="20"/>
        </w:rPr>
        <w:t xml:space="preserve"> Test Specifications</w:t>
      </w:r>
      <w:bookmarkEnd w:id="17"/>
    </w:p>
    <w:tbl>
      <w:tblPr>
        <w:tblStyle w:val="TableGrid1"/>
        <w:tblW w:w="0" w:type="auto"/>
        <w:jc w:val="center"/>
        <w:tblLook w:val="04A0" w:firstRow="1" w:lastRow="0" w:firstColumn="1" w:lastColumn="0" w:noHBand="0" w:noVBand="1"/>
      </w:tblPr>
      <w:tblGrid>
        <w:gridCol w:w="6903"/>
        <w:gridCol w:w="1347"/>
        <w:gridCol w:w="1100"/>
      </w:tblGrid>
      <w:tr w:rsidR="00754C49" w:rsidRPr="00CC1912" w14:paraId="3F0EEA88" w14:textId="77777777" w:rsidTr="00200A85">
        <w:trPr>
          <w:trHeight w:val="144"/>
          <w:jc w:val="center"/>
        </w:trPr>
        <w:tc>
          <w:tcPr>
            <w:tcW w:w="6903" w:type="dxa"/>
            <w:shd w:val="clear" w:color="auto" w:fill="1B587C"/>
            <w:vAlign w:val="center"/>
          </w:tcPr>
          <w:p w14:paraId="2DB9F8CB" w14:textId="77777777" w:rsidR="00754C49" w:rsidRPr="00CC1912" w:rsidRDefault="00754C49" w:rsidP="00754C49">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Grade 3 Reporting Category and Assessment Anchor</w:t>
            </w:r>
          </w:p>
        </w:tc>
        <w:tc>
          <w:tcPr>
            <w:tcW w:w="1347" w:type="dxa"/>
            <w:shd w:val="clear" w:color="auto" w:fill="1B587C"/>
          </w:tcPr>
          <w:p w14:paraId="528A495B" w14:textId="77777777" w:rsidR="00754C49" w:rsidRPr="00CC1912" w:rsidRDefault="00754C49" w:rsidP="00754C49">
            <w:pPr>
              <w:jc w:val="center"/>
              <w:rPr>
                <w:rFonts w:ascii="Arial" w:eastAsia="Calibri" w:hAnsi="Arial" w:cs="Arial"/>
                <w:color w:val="FFFFFF"/>
              </w:rPr>
            </w:pPr>
            <w:r w:rsidRPr="00CC1912">
              <w:rPr>
                <w:rFonts w:ascii="Arial" w:eastAsia="Calibri" w:hAnsi="Arial" w:cs="Arial"/>
                <w:color w:val="FFFFFF"/>
              </w:rPr>
              <w:t xml:space="preserve">Number of Alternate Eligible Content </w:t>
            </w:r>
          </w:p>
        </w:tc>
        <w:tc>
          <w:tcPr>
            <w:tcW w:w="1100" w:type="dxa"/>
            <w:shd w:val="clear" w:color="auto" w:fill="1B587C"/>
          </w:tcPr>
          <w:p w14:paraId="1E2CF816" w14:textId="77777777" w:rsidR="00754C49" w:rsidRPr="00CC1912" w:rsidRDefault="00754C49" w:rsidP="00754C49">
            <w:pPr>
              <w:jc w:val="center"/>
              <w:rPr>
                <w:rFonts w:ascii="Arial" w:eastAsia="Calibri" w:hAnsi="Arial" w:cs="Arial"/>
                <w:color w:val="FFFFFF"/>
              </w:rPr>
            </w:pPr>
          </w:p>
          <w:p w14:paraId="3E36172B" w14:textId="77777777" w:rsidR="00754C49" w:rsidRPr="00CC1912" w:rsidRDefault="00754C49" w:rsidP="00754C49">
            <w:pPr>
              <w:jc w:val="center"/>
              <w:rPr>
                <w:rFonts w:ascii="Arial" w:eastAsia="Calibri" w:hAnsi="Arial" w:cs="Arial"/>
                <w:color w:val="FFFFFF"/>
              </w:rPr>
            </w:pPr>
          </w:p>
          <w:p w14:paraId="3C23A8C9" w14:textId="77777777" w:rsidR="00754C49" w:rsidRPr="00CC1912" w:rsidRDefault="00754C49" w:rsidP="00754C49">
            <w:pPr>
              <w:jc w:val="center"/>
              <w:rPr>
                <w:rFonts w:ascii="Arial" w:eastAsia="Calibri" w:hAnsi="Arial" w:cs="Arial"/>
                <w:color w:val="FFFFFF"/>
              </w:rPr>
            </w:pPr>
            <w:r w:rsidRPr="00CC1912">
              <w:rPr>
                <w:rFonts w:ascii="Arial" w:eastAsia="Calibri" w:hAnsi="Arial" w:cs="Arial"/>
                <w:color w:val="FFFFFF"/>
              </w:rPr>
              <w:t>Number of Skills</w:t>
            </w:r>
          </w:p>
        </w:tc>
      </w:tr>
      <w:tr w:rsidR="00754C49" w:rsidRPr="00CC1912" w14:paraId="1731D280" w14:textId="77777777" w:rsidTr="00200A85">
        <w:trPr>
          <w:trHeight w:val="144"/>
          <w:jc w:val="center"/>
        </w:trPr>
        <w:tc>
          <w:tcPr>
            <w:tcW w:w="6903" w:type="dxa"/>
            <w:shd w:val="clear" w:color="auto" w:fill="4DA4D8"/>
            <w:vAlign w:val="center"/>
          </w:tcPr>
          <w:p w14:paraId="3A483022" w14:textId="7229F188" w:rsidR="00754C49" w:rsidRPr="00CC1912" w:rsidRDefault="00754C49" w:rsidP="00200A85">
            <w:pPr>
              <w:rPr>
                <w:rFonts w:ascii="Arial" w:eastAsia="Calibri" w:hAnsi="Arial" w:cs="Arial"/>
                <w:color w:val="FFFFFF"/>
              </w:rPr>
            </w:pPr>
            <w:r w:rsidRPr="00CC1912">
              <w:rPr>
                <w:rFonts w:ascii="Arial" w:eastAsia="Calibri" w:hAnsi="Arial" w:cs="Arial"/>
                <w:color w:val="FFFFFF"/>
              </w:rPr>
              <w:t>M03.AT. Numbers and Operations</w:t>
            </w:r>
          </w:p>
        </w:tc>
        <w:tc>
          <w:tcPr>
            <w:tcW w:w="1347" w:type="dxa"/>
            <w:shd w:val="clear" w:color="auto" w:fill="4DA4D8"/>
            <w:vAlign w:val="center"/>
          </w:tcPr>
          <w:p w14:paraId="7E6B6230" w14:textId="4B7395A4" w:rsidR="00754C49" w:rsidRPr="00CC1912" w:rsidRDefault="00200A85" w:rsidP="00754C49">
            <w:pPr>
              <w:widowControl w:val="0"/>
              <w:autoSpaceDE w:val="0"/>
              <w:autoSpaceDN w:val="0"/>
              <w:spacing w:before="32"/>
              <w:ind w:left="14"/>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6</w:t>
            </w:r>
          </w:p>
        </w:tc>
        <w:tc>
          <w:tcPr>
            <w:tcW w:w="1100" w:type="dxa"/>
            <w:shd w:val="clear" w:color="auto" w:fill="4DA4D8"/>
            <w:vAlign w:val="center"/>
          </w:tcPr>
          <w:p w14:paraId="78A2C378" w14:textId="442148AE" w:rsidR="00754C49" w:rsidRPr="00CC1912" w:rsidRDefault="00200A85" w:rsidP="00CC467A">
            <w:pPr>
              <w:widowControl w:val="0"/>
              <w:autoSpaceDE w:val="0"/>
              <w:autoSpaceDN w:val="0"/>
              <w:spacing w:before="32"/>
              <w:ind w:left="14"/>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10-13</w:t>
            </w:r>
          </w:p>
        </w:tc>
      </w:tr>
      <w:tr w:rsidR="00754C49" w:rsidRPr="00CC1912" w14:paraId="64202DB6" w14:textId="77777777" w:rsidTr="00200A85">
        <w:trPr>
          <w:trHeight w:val="144"/>
          <w:jc w:val="center"/>
        </w:trPr>
        <w:tc>
          <w:tcPr>
            <w:tcW w:w="6903" w:type="dxa"/>
            <w:shd w:val="clear" w:color="auto" w:fill="C3E0F2"/>
            <w:vAlign w:val="center"/>
          </w:tcPr>
          <w:p w14:paraId="6D652E5F" w14:textId="4AEDC6E5" w:rsidR="00754C49" w:rsidRPr="00CC1912" w:rsidRDefault="00200A85" w:rsidP="00200A85">
            <w:pPr>
              <w:ind w:hanging="9"/>
              <w:rPr>
                <w:rFonts w:ascii="Times New Roman" w:eastAsia="Calibri" w:hAnsi="Times New Roman" w:cs="Times New Roman"/>
              </w:rPr>
            </w:pPr>
            <w:r w:rsidRPr="00CC1912">
              <w:rPr>
                <w:rFonts w:ascii="Times New Roman" w:eastAsia="Calibri" w:hAnsi="Times New Roman" w:cs="Times New Roman"/>
              </w:rPr>
              <w:t>AT.1</w:t>
            </w:r>
            <w:r w:rsidR="00754C49" w:rsidRPr="00CC1912">
              <w:rPr>
                <w:rFonts w:ascii="Times New Roman" w:eastAsia="Calibri" w:hAnsi="Times New Roman" w:cs="Times New Roman"/>
              </w:rPr>
              <w:t xml:space="preserve"> </w:t>
            </w:r>
            <w:r w:rsidRPr="00CC1912">
              <w:rPr>
                <w:rFonts w:ascii="Times New Roman" w:eastAsia="Calibri" w:hAnsi="Times New Roman" w:cs="Times New Roman"/>
              </w:rPr>
              <w:t>Numbers and operations with whole numbers</w:t>
            </w:r>
          </w:p>
        </w:tc>
        <w:tc>
          <w:tcPr>
            <w:tcW w:w="1347" w:type="dxa"/>
            <w:shd w:val="clear" w:color="auto" w:fill="C3E0F2"/>
            <w:vAlign w:val="center"/>
          </w:tcPr>
          <w:p w14:paraId="5DB0E35A"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4</w:t>
            </w:r>
          </w:p>
        </w:tc>
        <w:tc>
          <w:tcPr>
            <w:tcW w:w="1100" w:type="dxa"/>
            <w:shd w:val="clear" w:color="auto" w:fill="C3E0F2"/>
            <w:vAlign w:val="center"/>
          </w:tcPr>
          <w:p w14:paraId="660EE2D0" w14:textId="46F6DB11" w:rsidR="00754C49" w:rsidRPr="00CC1912" w:rsidRDefault="00532173" w:rsidP="00CC467A">
            <w:pPr>
              <w:jc w:val="center"/>
              <w:rPr>
                <w:rFonts w:ascii="Times New Roman" w:eastAsia="Calibri" w:hAnsi="Times New Roman" w:cs="Times New Roman"/>
              </w:rPr>
            </w:pPr>
            <w:r w:rsidRPr="00CC1912">
              <w:rPr>
                <w:rFonts w:ascii="Times New Roman" w:eastAsia="Calibri" w:hAnsi="Times New Roman" w:cs="Times New Roman"/>
              </w:rPr>
              <w:t>8-</w:t>
            </w:r>
            <w:r w:rsidR="00CC467A" w:rsidRPr="00CC1912">
              <w:rPr>
                <w:rFonts w:ascii="Times New Roman" w:eastAsia="Calibri" w:hAnsi="Times New Roman" w:cs="Times New Roman"/>
              </w:rPr>
              <w:t>10</w:t>
            </w:r>
          </w:p>
        </w:tc>
      </w:tr>
      <w:tr w:rsidR="00754C49" w:rsidRPr="00CC1912" w14:paraId="11DBDF97" w14:textId="77777777" w:rsidTr="00200A85">
        <w:trPr>
          <w:trHeight w:val="144"/>
          <w:jc w:val="center"/>
        </w:trPr>
        <w:tc>
          <w:tcPr>
            <w:tcW w:w="6903" w:type="dxa"/>
            <w:shd w:val="clear" w:color="auto" w:fill="C3E0F2"/>
            <w:vAlign w:val="center"/>
          </w:tcPr>
          <w:p w14:paraId="2976967E" w14:textId="4C45A234" w:rsidR="00754C49" w:rsidRPr="00CC1912" w:rsidRDefault="00754C49" w:rsidP="00200A85">
            <w:pPr>
              <w:ind w:left="510" w:hanging="510"/>
              <w:rPr>
                <w:rFonts w:ascii="Times New Roman" w:eastAsia="Calibri" w:hAnsi="Times New Roman" w:cs="Times New Roman"/>
              </w:rPr>
            </w:pPr>
            <w:r w:rsidRPr="00CC1912">
              <w:rPr>
                <w:rFonts w:ascii="Times New Roman" w:eastAsia="Calibri" w:hAnsi="Times New Roman" w:cs="Times New Roman"/>
              </w:rPr>
              <w:t xml:space="preserve">AF.1 </w:t>
            </w:r>
            <w:r w:rsidR="00200A85" w:rsidRPr="00CC1912">
              <w:rPr>
                <w:rFonts w:ascii="Times New Roman" w:eastAsia="Calibri" w:hAnsi="Times New Roman" w:cs="Times New Roman"/>
              </w:rPr>
              <w:t>Numbers and operations with fractions</w:t>
            </w:r>
          </w:p>
        </w:tc>
        <w:tc>
          <w:tcPr>
            <w:tcW w:w="1347" w:type="dxa"/>
            <w:shd w:val="clear" w:color="auto" w:fill="C3E0F2"/>
            <w:vAlign w:val="center"/>
          </w:tcPr>
          <w:p w14:paraId="457826CE"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2</w:t>
            </w:r>
          </w:p>
        </w:tc>
        <w:tc>
          <w:tcPr>
            <w:tcW w:w="1100" w:type="dxa"/>
            <w:shd w:val="clear" w:color="auto" w:fill="C3E0F2"/>
            <w:vAlign w:val="center"/>
          </w:tcPr>
          <w:p w14:paraId="2D758E2B"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2-3</w:t>
            </w:r>
          </w:p>
        </w:tc>
      </w:tr>
      <w:tr w:rsidR="00754C49" w:rsidRPr="00CC1912" w14:paraId="0098D1E3" w14:textId="77777777" w:rsidTr="00200A85">
        <w:trPr>
          <w:trHeight w:val="144"/>
          <w:jc w:val="center"/>
        </w:trPr>
        <w:tc>
          <w:tcPr>
            <w:tcW w:w="6903" w:type="dxa"/>
            <w:shd w:val="clear" w:color="auto" w:fill="4DA4D8"/>
            <w:vAlign w:val="center"/>
          </w:tcPr>
          <w:p w14:paraId="3B1D60C6" w14:textId="77777777" w:rsidR="00754C49" w:rsidRPr="00CC1912" w:rsidRDefault="00754C49" w:rsidP="00754C49">
            <w:pPr>
              <w:rPr>
                <w:rFonts w:ascii="Arial" w:eastAsia="Calibri" w:hAnsi="Arial" w:cs="Arial"/>
                <w:color w:val="FFFFFF"/>
              </w:rPr>
            </w:pPr>
            <w:r w:rsidRPr="00CC1912">
              <w:rPr>
                <w:rFonts w:ascii="Arial" w:eastAsia="Calibri" w:hAnsi="Arial" w:cs="Arial"/>
                <w:color w:val="FFFFFF"/>
              </w:rPr>
              <w:t>M03.BO. Operations and Algebraic Thinking</w:t>
            </w:r>
          </w:p>
        </w:tc>
        <w:tc>
          <w:tcPr>
            <w:tcW w:w="1347" w:type="dxa"/>
            <w:shd w:val="clear" w:color="auto" w:fill="4DA4D8"/>
            <w:vAlign w:val="center"/>
          </w:tcPr>
          <w:p w14:paraId="71165941" w14:textId="77777777" w:rsidR="00754C49" w:rsidRPr="00CC1912" w:rsidRDefault="00754C49" w:rsidP="00754C49">
            <w:pPr>
              <w:widowControl w:val="0"/>
              <w:autoSpaceDE w:val="0"/>
              <w:autoSpaceDN w:val="0"/>
              <w:spacing w:before="32"/>
              <w:ind w:left="14"/>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4</w:t>
            </w:r>
          </w:p>
        </w:tc>
        <w:tc>
          <w:tcPr>
            <w:tcW w:w="1100" w:type="dxa"/>
            <w:shd w:val="clear" w:color="auto" w:fill="4DA4D8"/>
            <w:vAlign w:val="center"/>
          </w:tcPr>
          <w:p w14:paraId="016AFDD7" w14:textId="14D908CC" w:rsidR="00754C49" w:rsidRPr="00CC1912" w:rsidRDefault="00CC467A" w:rsidP="00754C49">
            <w:pPr>
              <w:widowControl w:val="0"/>
              <w:autoSpaceDE w:val="0"/>
              <w:autoSpaceDN w:val="0"/>
              <w:spacing w:before="32"/>
              <w:ind w:left="14"/>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3-5</w:t>
            </w:r>
          </w:p>
        </w:tc>
      </w:tr>
      <w:tr w:rsidR="00754C49" w:rsidRPr="00CC1912" w14:paraId="1CE9E7F5" w14:textId="77777777" w:rsidTr="00200A85">
        <w:trPr>
          <w:trHeight w:val="144"/>
          <w:jc w:val="center"/>
        </w:trPr>
        <w:tc>
          <w:tcPr>
            <w:tcW w:w="6903" w:type="dxa"/>
            <w:shd w:val="clear" w:color="auto" w:fill="C3E0F2"/>
            <w:vAlign w:val="center"/>
          </w:tcPr>
          <w:p w14:paraId="01B8AE76" w14:textId="6700CFD5" w:rsidR="00754C49" w:rsidRPr="00CC1912" w:rsidRDefault="00754C49" w:rsidP="00215D5C">
            <w:pPr>
              <w:ind w:left="60" w:hanging="9"/>
              <w:rPr>
                <w:rFonts w:ascii="Times New Roman" w:eastAsia="Calibri" w:hAnsi="Times New Roman" w:cs="Times New Roman"/>
              </w:rPr>
            </w:pPr>
            <w:r w:rsidRPr="00CC1912">
              <w:rPr>
                <w:rFonts w:ascii="Times New Roman" w:eastAsia="Calibri" w:hAnsi="Times New Roman" w:cs="Times New Roman"/>
              </w:rPr>
              <w:t>BO.1 Understand</w:t>
            </w:r>
            <w:r w:rsidR="00215D5C" w:rsidRPr="00CC1912">
              <w:rPr>
                <w:rFonts w:ascii="Times New Roman" w:eastAsia="Calibri" w:hAnsi="Times New Roman" w:cs="Times New Roman"/>
              </w:rPr>
              <w:t>ing</w:t>
            </w:r>
            <w:r w:rsidRPr="00CC1912">
              <w:rPr>
                <w:rFonts w:ascii="Times New Roman" w:eastAsia="Calibri" w:hAnsi="Times New Roman" w:cs="Times New Roman"/>
              </w:rPr>
              <w:t xml:space="preserve"> multiplication and division</w:t>
            </w:r>
          </w:p>
        </w:tc>
        <w:tc>
          <w:tcPr>
            <w:tcW w:w="1347" w:type="dxa"/>
            <w:shd w:val="clear" w:color="auto" w:fill="C3E0F2"/>
            <w:vAlign w:val="center"/>
          </w:tcPr>
          <w:p w14:paraId="25099E4D"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1</w:t>
            </w:r>
          </w:p>
        </w:tc>
        <w:tc>
          <w:tcPr>
            <w:tcW w:w="1100" w:type="dxa"/>
            <w:shd w:val="clear" w:color="auto" w:fill="C3E0F2"/>
            <w:vAlign w:val="center"/>
          </w:tcPr>
          <w:p w14:paraId="7D0AA85D" w14:textId="177B09F8" w:rsidR="00754C49" w:rsidRPr="00CC1912" w:rsidRDefault="00CC467A" w:rsidP="00754C49">
            <w:pPr>
              <w:jc w:val="center"/>
              <w:rPr>
                <w:rFonts w:ascii="Times New Roman" w:eastAsia="Calibri" w:hAnsi="Times New Roman" w:cs="Times New Roman"/>
              </w:rPr>
            </w:pPr>
            <w:r w:rsidRPr="00CC1912">
              <w:rPr>
                <w:rFonts w:ascii="Times New Roman" w:eastAsia="Calibri" w:hAnsi="Times New Roman" w:cs="Times New Roman"/>
              </w:rPr>
              <w:t>0-1</w:t>
            </w:r>
          </w:p>
        </w:tc>
      </w:tr>
      <w:tr w:rsidR="00754C49" w:rsidRPr="00CC1912" w14:paraId="0D16D67D" w14:textId="77777777" w:rsidTr="00200A85">
        <w:trPr>
          <w:trHeight w:val="144"/>
          <w:jc w:val="center"/>
        </w:trPr>
        <w:tc>
          <w:tcPr>
            <w:tcW w:w="6903" w:type="dxa"/>
            <w:shd w:val="clear" w:color="auto" w:fill="C3E0F2"/>
            <w:vAlign w:val="center"/>
          </w:tcPr>
          <w:p w14:paraId="54745255" w14:textId="7E79DF4D" w:rsidR="00754C49" w:rsidRPr="00CC1912" w:rsidRDefault="00754C49" w:rsidP="00200A85">
            <w:pPr>
              <w:ind w:left="600" w:hanging="549"/>
              <w:rPr>
                <w:rFonts w:ascii="Times New Roman" w:eastAsia="Calibri" w:hAnsi="Times New Roman" w:cs="Times New Roman"/>
              </w:rPr>
            </w:pPr>
            <w:r w:rsidRPr="00CC1912">
              <w:rPr>
                <w:rFonts w:ascii="Times New Roman" w:eastAsia="Calibri" w:hAnsi="Times New Roman" w:cs="Times New Roman"/>
              </w:rPr>
              <w:t>BO.3 Us</w:t>
            </w:r>
            <w:r w:rsidR="00200A85" w:rsidRPr="00CC1912">
              <w:rPr>
                <w:rFonts w:ascii="Times New Roman" w:eastAsia="Calibri" w:hAnsi="Times New Roman" w:cs="Times New Roman"/>
              </w:rPr>
              <w:t>ing</w:t>
            </w:r>
            <w:r w:rsidRPr="00CC1912">
              <w:rPr>
                <w:rFonts w:ascii="Times New Roman" w:eastAsia="Calibri" w:hAnsi="Times New Roman" w:cs="Times New Roman"/>
              </w:rPr>
              <w:t xml:space="preserve"> operations</w:t>
            </w:r>
            <w:r w:rsidR="00200A85" w:rsidRPr="00CC1912">
              <w:rPr>
                <w:rFonts w:ascii="Times New Roman" w:eastAsia="Calibri" w:hAnsi="Times New Roman" w:cs="Times New Roman"/>
              </w:rPr>
              <w:t xml:space="preserve"> </w:t>
            </w:r>
            <w:r w:rsidR="006E3218" w:rsidRPr="00CC1912">
              <w:rPr>
                <w:rFonts w:ascii="Times New Roman" w:eastAsia="Calibri" w:hAnsi="Times New Roman" w:cs="Times New Roman"/>
              </w:rPr>
              <w:t xml:space="preserve">and patterns </w:t>
            </w:r>
            <w:r w:rsidR="00200A85" w:rsidRPr="00CC1912">
              <w:rPr>
                <w:rFonts w:ascii="Times New Roman" w:eastAsia="Calibri" w:hAnsi="Times New Roman" w:cs="Times New Roman"/>
              </w:rPr>
              <w:t>t</w:t>
            </w:r>
            <w:r w:rsidRPr="00CC1912">
              <w:rPr>
                <w:rFonts w:ascii="Times New Roman" w:eastAsia="Calibri" w:hAnsi="Times New Roman" w:cs="Times New Roman"/>
              </w:rPr>
              <w:t xml:space="preserve">o solve problems </w:t>
            </w:r>
          </w:p>
        </w:tc>
        <w:tc>
          <w:tcPr>
            <w:tcW w:w="1347" w:type="dxa"/>
            <w:shd w:val="clear" w:color="auto" w:fill="C3E0F2"/>
            <w:vAlign w:val="center"/>
          </w:tcPr>
          <w:p w14:paraId="0D8766CA"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3</w:t>
            </w:r>
          </w:p>
        </w:tc>
        <w:tc>
          <w:tcPr>
            <w:tcW w:w="1100" w:type="dxa"/>
            <w:shd w:val="clear" w:color="auto" w:fill="C3E0F2"/>
            <w:vAlign w:val="center"/>
          </w:tcPr>
          <w:p w14:paraId="1E7F1A0B" w14:textId="425B2FCE" w:rsidR="00754C49" w:rsidRPr="00CC1912" w:rsidRDefault="00CC467A" w:rsidP="00754C49">
            <w:pPr>
              <w:jc w:val="center"/>
              <w:rPr>
                <w:rFonts w:ascii="Times New Roman" w:eastAsia="Calibri" w:hAnsi="Times New Roman" w:cs="Times New Roman"/>
              </w:rPr>
            </w:pPr>
            <w:r w:rsidRPr="00CC1912">
              <w:rPr>
                <w:rFonts w:ascii="Times New Roman" w:eastAsia="Calibri" w:hAnsi="Times New Roman" w:cs="Times New Roman"/>
              </w:rPr>
              <w:t>3-4</w:t>
            </w:r>
          </w:p>
        </w:tc>
      </w:tr>
      <w:tr w:rsidR="00754C49" w:rsidRPr="00CC1912" w14:paraId="4DC9C6CD" w14:textId="77777777" w:rsidTr="00200A85">
        <w:trPr>
          <w:trHeight w:val="144"/>
          <w:jc w:val="center"/>
        </w:trPr>
        <w:tc>
          <w:tcPr>
            <w:tcW w:w="6903" w:type="dxa"/>
            <w:shd w:val="clear" w:color="auto" w:fill="4DA4D8"/>
            <w:vAlign w:val="center"/>
          </w:tcPr>
          <w:p w14:paraId="402F3F9E" w14:textId="77777777" w:rsidR="00754C49" w:rsidRPr="00CC1912" w:rsidRDefault="00754C49" w:rsidP="00754C49">
            <w:pPr>
              <w:rPr>
                <w:rFonts w:ascii="Arial" w:eastAsia="Calibri" w:hAnsi="Arial" w:cs="Arial"/>
                <w:color w:val="F07F09"/>
              </w:rPr>
            </w:pPr>
            <w:r w:rsidRPr="00CC1912">
              <w:rPr>
                <w:rFonts w:ascii="Arial" w:eastAsia="Calibri" w:hAnsi="Arial" w:cs="Arial"/>
                <w:color w:val="FFFFFF"/>
              </w:rPr>
              <w:t>M03.CG Geometry</w:t>
            </w:r>
          </w:p>
        </w:tc>
        <w:tc>
          <w:tcPr>
            <w:tcW w:w="1347" w:type="dxa"/>
            <w:shd w:val="clear" w:color="auto" w:fill="4DA4D8"/>
            <w:vAlign w:val="center"/>
          </w:tcPr>
          <w:p w14:paraId="6FA871CD" w14:textId="77777777" w:rsidR="00754C49" w:rsidRPr="00CC1912" w:rsidRDefault="00754C49" w:rsidP="00754C49">
            <w:pPr>
              <w:widowControl w:val="0"/>
              <w:autoSpaceDE w:val="0"/>
              <w:autoSpaceDN w:val="0"/>
              <w:spacing w:before="32"/>
              <w:ind w:left="14"/>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2</w:t>
            </w:r>
          </w:p>
        </w:tc>
        <w:tc>
          <w:tcPr>
            <w:tcW w:w="1100" w:type="dxa"/>
            <w:shd w:val="clear" w:color="auto" w:fill="4DA4D8"/>
            <w:vAlign w:val="center"/>
          </w:tcPr>
          <w:p w14:paraId="2C22CAC6" w14:textId="77777777" w:rsidR="00754C49" w:rsidRPr="00CC1912" w:rsidRDefault="00532173" w:rsidP="00754C49">
            <w:pPr>
              <w:widowControl w:val="0"/>
              <w:autoSpaceDE w:val="0"/>
              <w:autoSpaceDN w:val="0"/>
              <w:spacing w:before="32"/>
              <w:ind w:left="14"/>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2-3</w:t>
            </w:r>
          </w:p>
        </w:tc>
      </w:tr>
      <w:tr w:rsidR="00754C49" w:rsidRPr="00CC1912" w14:paraId="4D189F2C" w14:textId="77777777" w:rsidTr="00200A85">
        <w:trPr>
          <w:trHeight w:val="144"/>
          <w:jc w:val="center"/>
        </w:trPr>
        <w:tc>
          <w:tcPr>
            <w:tcW w:w="6903" w:type="dxa"/>
            <w:shd w:val="clear" w:color="auto" w:fill="C3E0F2"/>
            <w:vAlign w:val="center"/>
          </w:tcPr>
          <w:p w14:paraId="50DC7B24" w14:textId="0ED8B3F3" w:rsidR="00754C49" w:rsidRPr="00CC1912" w:rsidRDefault="00754C49" w:rsidP="006E3218">
            <w:pPr>
              <w:ind w:left="60" w:hanging="9"/>
              <w:rPr>
                <w:rFonts w:ascii="Times New Roman" w:eastAsia="Calibri" w:hAnsi="Times New Roman" w:cs="Times New Roman"/>
              </w:rPr>
            </w:pPr>
            <w:r w:rsidRPr="00CC1912">
              <w:rPr>
                <w:rFonts w:ascii="Times New Roman" w:eastAsia="Calibri" w:hAnsi="Times New Roman" w:cs="Times New Roman"/>
              </w:rPr>
              <w:t xml:space="preserve">CG.1 </w:t>
            </w:r>
            <w:r w:rsidR="00E4414B" w:rsidRPr="00CC1912">
              <w:rPr>
                <w:rFonts w:ascii="Times New Roman" w:eastAsia="Calibri" w:hAnsi="Times New Roman" w:cs="Times New Roman"/>
              </w:rPr>
              <w:t>Classifying</w:t>
            </w:r>
            <w:r w:rsidRPr="00CC1912">
              <w:rPr>
                <w:rFonts w:ascii="Times New Roman" w:eastAsia="Calibri" w:hAnsi="Times New Roman" w:cs="Times New Roman"/>
              </w:rPr>
              <w:t xml:space="preserve"> </w:t>
            </w:r>
            <w:r w:rsidR="006E3218" w:rsidRPr="00CC1912">
              <w:rPr>
                <w:rFonts w:ascii="Times New Roman" w:eastAsia="Calibri" w:hAnsi="Times New Roman" w:cs="Times New Roman"/>
              </w:rPr>
              <w:t xml:space="preserve">and manipulating shapes </w:t>
            </w:r>
          </w:p>
        </w:tc>
        <w:tc>
          <w:tcPr>
            <w:tcW w:w="1347" w:type="dxa"/>
            <w:shd w:val="clear" w:color="auto" w:fill="C3E0F2"/>
            <w:vAlign w:val="center"/>
          </w:tcPr>
          <w:p w14:paraId="356CF7A9"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2</w:t>
            </w:r>
          </w:p>
        </w:tc>
        <w:tc>
          <w:tcPr>
            <w:tcW w:w="1100" w:type="dxa"/>
            <w:shd w:val="clear" w:color="auto" w:fill="C3E0F2"/>
            <w:vAlign w:val="center"/>
          </w:tcPr>
          <w:p w14:paraId="3065D13B" w14:textId="77777777" w:rsidR="00754C49" w:rsidRPr="00CC1912" w:rsidRDefault="00532173" w:rsidP="00754C49">
            <w:pPr>
              <w:jc w:val="center"/>
              <w:rPr>
                <w:rFonts w:ascii="Times New Roman" w:eastAsia="Calibri" w:hAnsi="Times New Roman" w:cs="Times New Roman"/>
              </w:rPr>
            </w:pPr>
            <w:r w:rsidRPr="00CC1912">
              <w:rPr>
                <w:rFonts w:ascii="Times New Roman" w:eastAsia="Calibri" w:hAnsi="Times New Roman" w:cs="Times New Roman"/>
              </w:rPr>
              <w:t>2-3</w:t>
            </w:r>
          </w:p>
        </w:tc>
      </w:tr>
      <w:tr w:rsidR="00754C49" w:rsidRPr="00CC1912" w14:paraId="4465C846" w14:textId="77777777" w:rsidTr="00200A85">
        <w:trPr>
          <w:trHeight w:val="144"/>
          <w:jc w:val="center"/>
        </w:trPr>
        <w:tc>
          <w:tcPr>
            <w:tcW w:w="6903" w:type="dxa"/>
            <w:shd w:val="clear" w:color="auto" w:fill="4DA4D8"/>
            <w:vAlign w:val="center"/>
          </w:tcPr>
          <w:p w14:paraId="449F338D" w14:textId="77777777" w:rsidR="00754C49" w:rsidRPr="00CC1912" w:rsidRDefault="00754C49" w:rsidP="00754C49">
            <w:pPr>
              <w:rPr>
                <w:rFonts w:ascii="Arial" w:eastAsia="Calibri" w:hAnsi="Arial" w:cs="Arial"/>
                <w:color w:val="FFFFFF"/>
              </w:rPr>
            </w:pPr>
            <w:r w:rsidRPr="00CC1912">
              <w:rPr>
                <w:rFonts w:ascii="Arial" w:eastAsia="Calibri" w:hAnsi="Arial" w:cs="Arial"/>
                <w:color w:val="FFFFFF"/>
              </w:rPr>
              <w:t>M03.DM. Measurement and Data</w:t>
            </w:r>
          </w:p>
        </w:tc>
        <w:tc>
          <w:tcPr>
            <w:tcW w:w="1347" w:type="dxa"/>
            <w:shd w:val="clear" w:color="auto" w:fill="4DA4D8"/>
            <w:vAlign w:val="center"/>
          </w:tcPr>
          <w:p w14:paraId="2A897686" w14:textId="77777777" w:rsidR="00754C49" w:rsidRPr="00CC1912" w:rsidRDefault="00754C49" w:rsidP="00754C49">
            <w:pPr>
              <w:widowControl w:val="0"/>
              <w:autoSpaceDE w:val="0"/>
              <w:autoSpaceDN w:val="0"/>
              <w:spacing w:before="32"/>
              <w:ind w:left="14"/>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7</w:t>
            </w:r>
          </w:p>
        </w:tc>
        <w:tc>
          <w:tcPr>
            <w:tcW w:w="1100" w:type="dxa"/>
            <w:shd w:val="clear" w:color="auto" w:fill="4DA4D8"/>
            <w:vAlign w:val="center"/>
          </w:tcPr>
          <w:p w14:paraId="7694C566" w14:textId="1A194BCD" w:rsidR="00754C49" w:rsidRPr="00CC1912" w:rsidRDefault="00CC467A" w:rsidP="006E3218">
            <w:pPr>
              <w:widowControl w:val="0"/>
              <w:autoSpaceDE w:val="0"/>
              <w:autoSpaceDN w:val="0"/>
              <w:spacing w:before="32"/>
              <w:ind w:left="18"/>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1</w:t>
            </w:r>
            <w:r w:rsidR="006E3218" w:rsidRPr="00CC1912">
              <w:rPr>
                <w:rFonts w:ascii="Arial" w:eastAsia="Times New Roman" w:hAnsi="Times New Roman" w:cs="Times New Roman"/>
                <w:color w:val="EDECEC"/>
                <w:lang w:bidi="en-US"/>
              </w:rPr>
              <w:t>0</w:t>
            </w:r>
            <w:r w:rsidR="008E6E66" w:rsidRPr="00CC1912">
              <w:rPr>
                <w:rFonts w:ascii="Arial" w:eastAsia="Times New Roman" w:hAnsi="Times New Roman" w:cs="Times New Roman"/>
                <w:color w:val="EDECEC"/>
                <w:lang w:bidi="en-US"/>
              </w:rPr>
              <w:t>-</w:t>
            </w:r>
            <w:r w:rsidRPr="00CC1912">
              <w:rPr>
                <w:rFonts w:ascii="Arial" w:eastAsia="Times New Roman" w:hAnsi="Times New Roman" w:cs="Times New Roman"/>
                <w:color w:val="EDECEC"/>
                <w:lang w:bidi="en-US"/>
              </w:rPr>
              <w:t>1</w:t>
            </w:r>
            <w:r w:rsidR="006E3218" w:rsidRPr="00CC1912">
              <w:rPr>
                <w:rFonts w:ascii="Arial" w:eastAsia="Times New Roman" w:hAnsi="Times New Roman" w:cs="Times New Roman"/>
                <w:color w:val="EDECEC"/>
                <w:lang w:bidi="en-US"/>
              </w:rPr>
              <w:t>6</w:t>
            </w:r>
          </w:p>
        </w:tc>
      </w:tr>
      <w:tr w:rsidR="00754C49" w:rsidRPr="00CC1912" w14:paraId="580E744C" w14:textId="77777777" w:rsidTr="00200A85">
        <w:trPr>
          <w:trHeight w:val="144"/>
          <w:jc w:val="center"/>
        </w:trPr>
        <w:tc>
          <w:tcPr>
            <w:tcW w:w="6903" w:type="dxa"/>
            <w:shd w:val="clear" w:color="auto" w:fill="C3E0F2"/>
            <w:vAlign w:val="center"/>
          </w:tcPr>
          <w:p w14:paraId="0FC106C4" w14:textId="68A1D4F8" w:rsidR="00754C49" w:rsidRPr="00CC1912" w:rsidRDefault="00200A85" w:rsidP="006E3218">
            <w:pPr>
              <w:rPr>
                <w:rFonts w:ascii="Times New Roman" w:eastAsia="Calibri" w:hAnsi="Times New Roman" w:cs="Times New Roman"/>
              </w:rPr>
            </w:pPr>
            <w:r w:rsidRPr="00CC1912">
              <w:rPr>
                <w:rFonts w:ascii="Times New Roman" w:eastAsia="Calibri" w:hAnsi="Times New Roman" w:cs="Times New Roman"/>
              </w:rPr>
              <w:t>DM.1</w:t>
            </w:r>
            <w:r w:rsidR="00754C49" w:rsidRPr="00CC1912">
              <w:rPr>
                <w:rFonts w:ascii="Times New Roman" w:eastAsia="Calibri" w:hAnsi="Times New Roman" w:cs="Times New Roman"/>
              </w:rPr>
              <w:t xml:space="preserve"> </w:t>
            </w:r>
            <w:r w:rsidR="006E3218" w:rsidRPr="00CC1912">
              <w:rPr>
                <w:rFonts w:ascii="Times New Roman" w:eastAsia="Calibri" w:hAnsi="Times New Roman" w:cs="Times New Roman"/>
              </w:rPr>
              <w:t>Using measuring tools and counting money</w:t>
            </w:r>
          </w:p>
        </w:tc>
        <w:tc>
          <w:tcPr>
            <w:tcW w:w="1347" w:type="dxa"/>
            <w:shd w:val="clear" w:color="auto" w:fill="C3E0F2"/>
            <w:vAlign w:val="center"/>
          </w:tcPr>
          <w:p w14:paraId="7B2D3ECD" w14:textId="7169E556" w:rsidR="00754C49" w:rsidRPr="00CC1912" w:rsidRDefault="00200A85" w:rsidP="00754C49">
            <w:pPr>
              <w:jc w:val="center"/>
              <w:rPr>
                <w:rFonts w:ascii="Times New Roman" w:eastAsia="Calibri" w:hAnsi="Times New Roman" w:cs="Times New Roman"/>
              </w:rPr>
            </w:pPr>
            <w:r w:rsidRPr="00CC1912">
              <w:rPr>
                <w:rFonts w:ascii="Times New Roman" w:eastAsia="Calibri" w:hAnsi="Times New Roman" w:cs="Times New Roman"/>
              </w:rPr>
              <w:t>4</w:t>
            </w:r>
          </w:p>
        </w:tc>
        <w:tc>
          <w:tcPr>
            <w:tcW w:w="1100" w:type="dxa"/>
            <w:shd w:val="clear" w:color="auto" w:fill="C3E0F2"/>
            <w:vAlign w:val="center"/>
          </w:tcPr>
          <w:p w14:paraId="11CF481E" w14:textId="1F728047" w:rsidR="00754C49" w:rsidRPr="00CC1912" w:rsidRDefault="00200A85" w:rsidP="00200A85">
            <w:pPr>
              <w:jc w:val="center"/>
              <w:rPr>
                <w:rFonts w:ascii="Times New Roman" w:eastAsia="Calibri" w:hAnsi="Times New Roman" w:cs="Times New Roman"/>
              </w:rPr>
            </w:pPr>
            <w:r w:rsidRPr="00CC1912">
              <w:rPr>
                <w:rFonts w:ascii="Times New Roman" w:eastAsia="Calibri" w:hAnsi="Times New Roman" w:cs="Times New Roman"/>
              </w:rPr>
              <w:t>8</w:t>
            </w:r>
            <w:r w:rsidR="00CC467A" w:rsidRPr="00CC1912">
              <w:rPr>
                <w:rFonts w:ascii="Times New Roman" w:eastAsia="Calibri" w:hAnsi="Times New Roman" w:cs="Times New Roman"/>
              </w:rPr>
              <w:t>-</w:t>
            </w:r>
            <w:r w:rsidRPr="00CC1912">
              <w:rPr>
                <w:rFonts w:ascii="Times New Roman" w:eastAsia="Calibri" w:hAnsi="Times New Roman" w:cs="Times New Roman"/>
              </w:rPr>
              <w:t>11</w:t>
            </w:r>
          </w:p>
        </w:tc>
      </w:tr>
      <w:tr w:rsidR="00754C49" w:rsidRPr="00CC1912" w14:paraId="0FBCBE16" w14:textId="77777777" w:rsidTr="00200A85">
        <w:trPr>
          <w:trHeight w:val="144"/>
          <w:jc w:val="center"/>
        </w:trPr>
        <w:tc>
          <w:tcPr>
            <w:tcW w:w="6903" w:type="dxa"/>
            <w:shd w:val="clear" w:color="auto" w:fill="C3E0F2"/>
            <w:vAlign w:val="center"/>
          </w:tcPr>
          <w:p w14:paraId="33FBD20B" w14:textId="4324EBFE" w:rsidR="00754C49" w:rsidRPr="00CC1912" w:rsidRDefault="00754C49" w:rsidP="00215D5C">
            <w:pPr>
              <w:rPr>
                <w:rFonts w:ascii="Times New Roman" w:eastAsia="Calibri" w:hAnsi="Times New Roman" w:cs="Times New Roman"/>
              </w:rPr>
            </w:pPr>
            <w:r w:rsidRPr="00CC1912">
              <w:rPr>
                <w:rFonts w:ascii="Times New Roman" w:eastAsia="Calibri" w:hAnsi="Times New Roman" w:cs="Times New Roman"/>
              </w:rPr>
              <w:t xml:space="preserve">DM.2 </w:t>
            </w:r>
            <w:r w:rsidR="00215D5C" w:rsidRPr="00CC1912">
              <w:rPr>
                <w:rFonts w:ascii="Times New Roman" w:eastAsia="Calibri" w:hAnsi="Times New Roman" w:cs="Times New Roman"/>
              </w:rPr>
              <w:t>Displa</w:t>
            </w:r>
            <w:r w:rsidR="006E3218" w:rsidRPr="00CC1912">
              <w:rPr>
                <w:rFonts w:ascii="Times New Roman" w:eastAsia="Calibri" w:hAnsi="Times New Roman" w:cs="Times New Roman"/>
              </w:rPr>
              <w:t xml:space="preserve">ying data </w:t>
            </w:r>
            <w:r w:rsidR="00215D5C" w:rsidRPr="00CC1912">
              <w:rPr>
                <w:rFonts w:ascii="Times New Roman" w:eastAsia="Calibri" w:hAnsi="Times New Roman" w:cs="Times New Roman"/>
              </w:rPr>
              <w:t>with graphic representations</w:t>
            </w:r>
          </w:p>
        </w:tc>
        <w:tc>
          <w:tcPr>
            <w:tcW w:w="1347" w:type="dxa"/>
            <w:shd w:val="clear" w:color="auto" w:fill="C3E0F2"/>
            <w:vAlign w:val="center"/>
          </w:tcPr>
          <w:p w14:paraId="5EB5C856"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1</w:t>
            </w:r>
          </w:p>
        </w:tc>
        <w:tc>
          <w:tcPr>
            <w:tcW w:w="1100" w:type="dxa"/>
            <w:shd w:val="clear" w:color="auto" w:fill="C3E0F2"/>
            <w:vAlign w:val="center"/>
          </w:tcPr>
          <w:p w14:paraId="7ED36AFF" w14:textId="10D5B571"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2</w:t>
            </w:r>
            <w:r w:rsidR="00CC467A" w:rsidRPr="00CC1912">
              <w:rPr>
                <w:rFonts w:ascii="Times New Roman" w:eastAsia="Calibri" w:hAnsi="Times New Roman" w:cs="Times New Roman"/>
              </w:rPr>
              <w:t>-3</w:t>
            </w:r>
          </w:p>
        </w:tc>
      </w:tr>
      <w:tr w:rsidR="00754C49" w:rsidRPr="00CC1912" w14:paraId="696CEB41" w14:textId="77777777" w:rsidTr="00200A85">
        <w:trPr>
          <w:trHeight w:val="144"/>
          <w:jc w:val="center"/>
        </w:trPr>
        <w:tc>
          <w:tcPr>
            <w:tcW w:w="6903" w:type="dxa"/>
            <w:shd w:val="clear" w:color="auto" w:fill="C3E0F2"/>
            <w:vAlign w:val="center"/>
          </w:tcPr>
          <w:p w14:paraId="56D518CC" w14:textId="36247A6C" w:rsidR="00754C49" w:rsidRPr="00CC1912" w:rsidRDefault="00754C49" w:rsidP="006E3218">
            <w:pPr>
              <w:rPr>
                <w:rFonts w:ascii="Times New Roman" w:eastAsia="Calibri" w:hAnsi="Times New Roman" w:cs="Times New Roman"/>
              </w:rPr>
            </w:pPr>
            <w:r w:rsidRPr="00CC1912">
              <w:rPr>
                <w:rFonts w:ascii="Times New Roman" w:eastAsia="Calibri" w:hAnsi="Times New Roman" w:cs="Times New Roman"/>
              </w:rPr>
              <w:t xml:space="preserve">DM.3 </w:t>
            </w:r>
            <w:r w:rsidR="006E3218" w:rsidRPr="00CC1912">
              <w:rPr>
                <w:rFonts w:ascii="Times New Roman" w:eastAsia="Calibri" w:hAnsi="Times New Roman" w:cs="Times New Roman"/>
              </w:rPr>
              <w:t>Understanding area</w:t>
            </w:r>
          </w:p>
        </w:tc>
        <w:tc>
          <w:tcPr>
            <w:tcW w:w="1347" w:type="dxa"/>
            <w:shd w:val="clear" w:color="auto" w:fill="C3E0F2"/>
            <w:vAlign w:val="center"/>
          </w:tcPr>
          <w:p w14:paraId="48253CE6"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1</w:t>
            </w:r>
          </w:p>
        </w:tc>
        <w:tc>
          <w:tcPr>
            <w:tcW w:w="1100" w:type="dxa"/>
            <w:shd w:val="clear" w:color="auto" w:fill="C3E0F2"/>
            <w:vAlign w:val="center"/>
          </w:tcPr>
          <w:p w14:paraId="579E27E2" w14:textId="77777777" w:rsidR="00754C49" w:rsidRPr="00CC1912" w:rsidRDefault="008E6E66" w:rsidP="00754C49">
            <w:pPr>
              <w:jc w:val="center"/>
              <w:rPr>
                <w:rFonts w:ascii="Times New Roman" w:eastAsia="Calibri" w:hAnsi="Times New Roman" w:cs="Times New Roman"/>
              </w:rPr>
            </w:pPr>
            <w:r w:rsidRPr="00CC1912">
              <w:rPr>
                <w:rFonts w:ascii="Times New Roman" w:eastAsia="Calibri" w:hAnsi="Times New Roman" w:cs="Times New Roman"/>
              </w:rPr>
              <w:t>0-1</w:t>
            </w:r>
          </w:p>
        </w:tc>
      </w:tr>
      <w:tr w:rsidR="00754C49" w:rsidRPr="00CC1912" w14:paraId="4FE5EE69" w14:textId="77777777" w:rsidTr="00200A85">
        <w:trPr>
          <w:trHeight w:val="144"/>
          <w:jc w:val="center"/>
        </w:trPr>
        <w:tc>
          <w:tcPr>
            <w:tcW w:w="6903" w:type="dxa"/>
            <w:shd w:val="clear" w:color="auto" w:fill="C3E0F2"/>
            <w:vAlign w:val="center"/>
          </w:tcPr>
          <w:p w14:paraId="128A1ADF" w14:textId="27AE68B9" w:rsidR="00754C49" w:rsidRPr="00CC1912" w:rsidRDefault="00754C49" w:rsidP="006E3218">
            <w:pPr>
              <w:rPr>
                <w:rFonts w:ascii="Times New Roman" w:eastAsia="Calibri" w:hAnsi="Times New Roman" w:cs="Times New Roman"/>
              </w:rPr>
            </w:pPr>
            <w:r w:rsidRPr="00CC1912">
              <w:rPr>
                <w:rFonts w:ascii="Times New Roman" w:eastAsia="Calibri" w:hAnsi="Times New Roman" w:cs="Times New Roman"/>
              </w:rPr>
              <w:t xml:space="preserve">DM.4 </w:t>
            </w:r>
            <w:r w:rsidR="006E3218" w:rsidRPr="00CC1912">
              <w:rPr>
                <w:rFonts w:ascii="Times New Roman" w:eastAsia="Calibri" w:hAnsi="Times New Roman" w:cs="Times New Roman"/>
              </w:rPr>
              <w:t>Understanding perimeter</w:t>
            </w:r>
          </w:p>
        </w:tc>
        <w:tc>
          <w:tcPr>
            <w:tcW w:w="1347" w:type="dxa"/>
            <w:shd w:val="clear" w:color="auto" w:fill="C3E0F2"/>
            <w:vAlign w:val="center"/>
          </w:tcPr>
          <w:p w14:paraId="573592F6"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1</w:t>
            </w:r>
          </w:p>
        </w:tc>
        <w:tc>
          <w:tcPr>
            <w:tcW w:w="1100" w:type="dxa"/>
            <w:shd w:val="clear" w:color="auto" w:fill="C3E0F2"/>
            <w:vAlign w:val="center"/>
          </w:tcPr>
          <w:p w14:paraId="3D53B8D1" w14:textId="1B0CCFE0" w:rsidR="00754C49" w:rsidRPr="00CC1912" w:rsidRDefault="006E3218" w:rsidP="00754C49">
            <w:pPr>
              <w:jc w:val="center"/>
              <w:rPr>
                <w:rFonts w:ascii="Times New Roman" w:eastAsia="Calibri" w:hAnsi="Times New Roman" w:cs="Times New Roman"/>
              </w:rPr>
            </w:pPr>
            <w:r w:rsidRPr="00CC1912">
              <w:rPr>
                <w:rFonts w:ascii="Times New Roman" w:eastAsia="Calibri" w:hAnsi="Times New Roman" w:cs="Times New Roman"/>
              </w:rPr>
              <w:t>0-1</w:t>
            </w:r>
          </w:p>
        </w:tc>
      </w:tr>
    </w:tbl>
    <w:p w14:paraId="2A4FA84C" w14:textId="77777777" w:rsidR="002F4D38" w:rsidRDefault="002F4D38" w:rsidP="00EA782A">
      <w:pPr>
        <w:pStyle w:val="Caption"/>
        <w:spacing w:after="0"/>
        <w:rPr>
          <w:rFonts w:ascii="Arial" w:hAnsi="Arial" w:cs="Arial"/>
          <w:color w:val="auto"/>
          <w:sz w:val="22"/>
          <w:szCs w:val="22"/>
        </w:rPr>
      </w:pPr>
    </w:p>
    <w:p w14:paraId="4FE0DCCD" w14:textId="04A6EFD9" w:rsidR="00EA782A" w:rsidRPr="0096752D" w:rsidRDefault="00EA782A" w:rsidP="00EA782A">
      <w:pPr>
        <w:pStyle w:val="Caption"/>
        <w:spacing w:after="0"/>
        <w:rPr>
          <w:rFonts w:ascii="Arial" w:hAnsi="Arial" w:cs="Arial"/>
          <w:color w:val="auto"/>
          <w:sz w:val="20"/>
          <w:szCs w:val="20"/>
        </w:rPr>
      </w:pPr>
      <w:bookmarkStart w:id="18" w:name="_Toc13212137"/>
      <w:r w:rsidRPr="0096752D">
        <w:rPr>
          <w:rFonts w:ascii="Arial" w:hAnsi="Arial" w:cs="Arial"/>
          <w:color w:val="auto"/>
          <w:sz w:val="20"/>
          <w:szCs w:val="20"/>
        </w:rPr>
        <w:t xml:space="preserve">Table </w:t>
      </w:r>
      <w:r w:rsidRPr="0096752D">
        <w:rPr>
          <w:rFonts w:ascii="Arial" w:hAnsi="Arial" w:cs="Arial"/>
          <w:color w:val="auto"/>
          <w:sz w:val="20"/>
          <w:szCs w:val="20"/>
        </w:rPr>
        <w:fldChar w:fldCharType="begin"/>
      </w:r>
      <w:r w:rsidRPr="0096752D">
        <w:rPr>
          <w:rFonts w:ascii="Arial" w:hAnsi="Arial" w:cs="Arial"/>
          <w:color w:val="auto"/>
          <w:sz w:val="20"/>
          <w:szCs w:val="20"/>
        </w:rPr>
        <w:instrText xml:space="preserve"> SEQ Table \* ARABIC </w:instrText>
      </w:r>
      <w:r w:rsidRPr="0096752D">
        <w:rPr>
          <w:rFonts w:ascii="Arial" w:hAnsi="Arial" w:cs="Arial"/>
          <w:color w:val="auto"/>
          <w:sz w:val="20"/>
          <w:szCs w:val="20"/>
        </w:rPr>
        <w:fldChar w:fldCharType="separate"/>
      </w:r>
      <w:r w:rsidR="00C14164" w:rsidRPr="0096752D">
        <w:rPr>
          <w:rFonts w:ascii="Arial" w:hAnsi="Arial" w:cs="Arial"/>
          <w:noProof/>
          <w:color w:val="auto"/>
          <w:sz w:val="20"/>
          <w:szCs w:val="20"/>
        </w:rPr>
        <w:t>3</w:t>
      </w:r>
      <w:r w:rsidRPr="0096752D">
        <w:rPr>
          <w:rFonts w:ascii="Arial" w:hAnsi="Arial" w:cs="Arial"/>
          <w:color w:val="auto"/>
          <w:sz w:val="20"/>
          <w:szCs w:val="20"/>
        </w:rPr>
        <w:fldChar w:fldCharType="end"/>
      </w:r>
      <w:r w:rsidRPr="0096752D">
        <w:rPr>
          <w:rFonts w:ascii="Arial" w:hAnsi="Arial" w:cs="Arial"/>
          <w:color w:val="auto"/>
          <w:sz w:val="20"/>
          <w:szCs w:val="20"/>
        </w:rPr>
        <w:t xml:space="preserve">. Grade </w:t>
      </w:r>
      <w:r w:rsidR="00041FEF" w:rsidRPr="0096752D">
        <w:rPr>
          <w:rFonts w:ascii="Arial" w:hAnsi="Arial" w:cs="Arial"/>
          <w:color w:val="auto"/>
          <w:sz w:val="20"/>
          <w:szCs w:val="20"/>
        </w:rPr>
        <w:t>4</w:t>
      </w:r>
      <w:r w:rsidRPr="0096752D">
        <w:rPr>
          <w:rFonts w:ascii="Arial" w:hAnsi="Arial" w:cs="Arial"/>
          <w:color w:val="auto"/>
          <w:sz w:val="20"/>
          <w:szCs w:val="20"/>
        </w:rPr>
        <w:t xml:space="preserve"> Test Specifications</w:t>
      </w:r>
      <w:bookmarkEnd w:id="18"/>
    </w:p>
    <w:tbl>
      <w:tblPr>
        <w:tblStyle w:val="TableGrid2"/>
        <w:tblW w:w="9394" w:type="dxa"/>
        <w:jc w:val="center"/>
        <w:tblLayout w:type="fixed"/>
        <w:tblLook w:val="01E0" w:firstRow="1" w:lastRow="1" w:firstColumn="1" w:lastColumn="1" w:noHBand="0" w:noVBand="0"/>
      </w:tblPr>
      <w:tblGrid>
        <w:gridCol w:w="6925"/>
        <w:gridCol w:w="1320"/>
        <w:gridCol w:w="1149"/>
      </w:tblGrid>
      <w:tr w:rsidR="00754C49" w:rsidRPr="00CC1912" w14:paraId="242241DF" w14:textId="77777777" w:rsidTr="00232CCD">
        <w:trPr>
          <w:trHeight w:val="144"/>
          <w:jc w:val="center"/>
        </w:trPr>
        <w:tc>
          <w:tcPr>
            <w:tcW w:w="6925" w:type="dxa"/>
            <w:shd w:val="clear" w:color="auto" w:fill="1B587C"/>
            <w:vAlign w:val="center"/>
          </w:tcPr>
          <w:p w14:paraId="00837F84" w14:textId="77777777" w:rsidR="00754C49" w:rsidRPr="00CC1912" w:rsidRDefault="00754C49" w:rsidP="00754C49">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Grade 4 Reporting Category and Assessment Anchor</w:t>
            </w:r>
          </w:p>
        </w:tc>
        <w:tc>
          <w:tcPr>
            <w:tcW w:w="1320" w:type="dxa"/>
            <w:shd w:val="clear" w:color="auto" w:fill="1B587C"/>
            <w:vAlign w:val="bottom"/>
          </w:tcPr>
          <w:p w14:paraId="4FBF92AA" w14:textId="77777777" w:rsidR="00754C49" w:rsidRPr="00CC1912" w:rsidRDefault="00754C49" w:rsidP="00754C49">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 xml:space="preserve">Number of Alternate Eligible Content </w:t>
            </w:r>
          </w:p>
        </w:tc>
        <w:tc>
          <w:tcPr>
            <w:tcW w:w="1149" w:type="dxa"/>
            <w:shd w:val="clear" w:color="auto" w:fill="1B587C"/>
            <w:vAlign w:val="bottom"/>
          </w:tcPr>
          <w:p w14:paraId="036A67F1" w14:textId="77777777" w:rsidR="00754C49" w:rsidRPr="00CC1912" w:rsidRDefault="00754C49" w:rsidP="00754C49">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Number of Skills</w:t>
            </w:r>
          </w:p>
        </w:tc>
      </w:tr>
      <w:tr w:rsidR="00754C49" w:rsidRPr="00CC1912" w14:paraId="17CFC033" w14:textId="77777777" w:rsidTr="00232CCD">
        <w:trPr>
          <w:trHeight w:val="144"/>
          <w:jc w:val="center"/>
        </w:trPr>
        <w:tc>
          <w:tcPr>
            <w:tcW w:w="6925" w:type="dxa"/>
            <w:shd w:val="clear" w:color="auto" w:fill="4DA4D8"/>
            <w:vAlign w:val="center"/>
          </w:tcPr>
          <w:p w14:paraId="5145E020" w14:textId="328FE847" w:rsidR="00754C49" w:rsidRPr="00CC1912" w:rsidRDefault="00200A85" w:rsidP="00200A85">
            <w:pPr>
              <w:rPr>
                <w:rFonts w:ascii="Arial" w:eastAsia="Calibri" w:hAnsi="Arial" w:cs="Arial"/>
                <w:color w:val="FFFFFF"/>
              </w:rPr>
            </w:pPr>
            <w:r w:rsidRPr="00CC1912">
              <w:rPr>
                <w:rFonts w:ascii="Arial" w:eastAsia="Calibri" w:hAnsi="Arial" w:cs="Arial"/>
                <w:color w:val="FFFFFF"/>
              </w:rPr>
              <w:t>M04.AT. Numbers and Operations</w:t>
            </w:r>
          </w:p>
        </w:tc>
        <w:tc>
          <w:tcPr>
            <w:tcW w:w="1320" w:type="dxa"/>
            <w:shd w:val="clear" w:color="auto" w:fill="4DA4D8"/>
            <w:vAlign w:val="center"/>
          </w:tcPr>
          <w:p w14:paraId="00B41CD9" w14:textId="17C6B6C6" w:rsidR="00754C49" w:rsidRPr="00CC1912" w:rsidRDefault="00200A85" w:rsidP="00754C49">
            <w:pPr>
              <w:jc w:val="center"/>
              <w:rPr>
                <w:rFonts w:ascii="Arial" w:eastAsia="Calibri" w:hAnsi="Arial" w:cs="Arial"/>
                <w:color w:val="FFFFFF"/>
              </w:rPr>
            </w:pPr>
            <w:r w:rsidRPr="00CC1912">
              <w:rPr>
                <w:rFonts w:ascii="Arial" w:eastAsia="Calibri" w:hAnsi="Arial" w:cs="Arial"/>
                <w:color w:val="FFFFFF"/>
              </w:rPr>
              <w:t>10</w:t>
            </w:r>
          </w:p>
        </w:tc>
        <w:tc>
          <w:tcPr>
            <w:tcW w:w="1149" w:type="dxa"/>
            <w:shd w:val="clear" w:color="auto" w:fill="4DA4D8"/>
            <w:vAlign w:val="center"/>
          </w:tcPr>
          <w:p w14:paraId="18C34F8E" w14:textId="374CB580" w:rsidR="00754C49" w:rsidRPr="00CC1912" w:rsidRDefault="00200A85" w:rsidP="00200A85">
            <w:pPr>
              <w:jc w:val="center"/>
              <w:rPr>
                <w:rFonts w:ascii="Arial" w:eastAsia="Calibri" w:hAnsi="Arial" w:cs="Arial"/>
                <w:color w:val="FFFFFF"/>
              </w:rPr>
            </w:pPr>
            <w:r w:rsidRPr="00CC1912">
              <w:rPr>
                <w:rFonts w:ascii="Arial" w:eastAsia="Calibri" w:hAnsi="Arial" w:cs="Arial"/>
                <w:color w:val="FFFFFF"/>
              </w:rPr>
              <w:t>13</w:t>
            </w:r>
            <w:r w:rsidR="00A705D8" w:rsidRPr="00CC1912">
              <w:rPr>
                <w:rFonts w:ascii="Arial" w:eastAsia="Calibri" w:hAnsi="Arial" w:cs="Arial"/>
                <w:color w:val="FFFFFF"/>
              </w:rPr>
              <w:t>-1</w:t>
            </w:r>
            <w:r w:rsidRPr="00CC1912">
              <w:rPr>
                <w:rFonts w:ascii="Arial" w:eastAsia="Calibri" w:hAnsi="Arial" w:cs="Arial"/>
                <w:color w:val="FFFFFF"/>
              </w:rPr>
              <w:t>6</w:t>
            </w:r>
          </w:p>
        </w:tc>
      </w:tr>
      <w:tr w:rsidR="00754C49" w:rsidRPr="00CC1912" w14:paraId="68378824" w14:textId="77777777" w:rsidTr="00232CCD">
        <w:trPr>
          <w:trHeight w:val="144"/>
          <w:jc w:val="center"/>
        </w:trPr>
        <w:tc>
          <w:tcPr>
            <w:tcW w:w="6925" w:type="dxa"/>
            <w:shd w:val="clear" w:color="auto" w:fill="C3E0F2"/>
            <w:vAlign w:val="center"/>
          </w:tcPr>
          <w:p w14:paraId="180D19B1" w14:textId="79A1ACC3" w:rsidR="00754C49" w:rsidRPr="00CC1912" w:rsidRDefault="00200A85" w:rsidP="00200A85">
            <w:pPr>
              <w:ind w:left="600" w:hanging="630"/>
              <w:rPr>
                <w:rFonts w:ascii="Times New Roman" w:eastAsia="Calibri" w:hAnsi="Times New Roman" w:cs="Times New Roman"/>
              </w:rPr>
            </w:pPr>
            <w:r w:rsidRPr="00CC1912">
              <w:rPr>
                <w:rFonts w:ascii="Times New Roman" w:eastAsia="Calibri" w:hAnsi="Times New Roman" w:cs="Times New Roman"/>
              </w:rPr>
              <w:t>AT.1</w:t>
            </w:r>
            <w:r w:rsidR="00754C49" w:rsidRPr="00CC1912">
              <w:rPr>
                <w:rFonts w:ascii="Times New Roman" w:eastAsia="Calibri" w:hAnsi="Times New Roman" w:cs="Times New Roman"/>
              </w:rPr>
              <w:t xml:space="preserve"> </w:t>
            </w:r>
            <w:r w:rsidRPr="00CC1912">
              <w:rPr>
                <w:rFonts w:ascii="Times New Roman" w:eastAsia="Calibri" w:hAnsi="Times New Roman" w:cs="Times New Roman"/>
              </w:rPr>
              <w:t>Numbers and operations with whole numbers</w:t>
            </w:r>
          </w:p>
        </w:tc>
        <w:tc>
          <w:tcPr>
            <w:tcW w:w="1320" w:type="dxa"/>
            <w:shd w:val="clear" w:color="auto" w:fill="C3E0F2"/>
            <w:vAlign w:val="center"/>
          </w:tcPr>
          <w:p w14:paraId="499F5D20"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2</w:t>
            </w:r>
          </w:p>
        </w:tc>
        <w:tc>
          <w:tcPr>
            <w:tcW w:w="1149" w:type="dxa"/>
            <w:shd w:val="clear" w:color="auto" w:fill="C3E0F2"/>
            <w:vAlign w:val="center"/>
          </w:tcPr>
          <w:p w14:paraId="01C47134" w14:textId="499B3A48" w:rsidR="00754C49" w:rsidRPr="00CC1912" w:rsidRDefault="00232CCD" w:rsidP="00754C49">
            <w:pPr>
              <w:jc w:val="center"/>
              <w:rPr>
                <w:rFonts w:ascii="Times New Roman" w:eastAsia="Calibri" w:hAnsi="Times New Roman" w:cs="Times New Roman"/>
              </w:rPr>
            </w:pPr>
            <w:r w:rsidRPr="00CC1912">
              <w:rPr>
                <w:rFonts w:ascii="Times New Roman" w:eastAsia="Calibri" w:hAnsi="Times New Roman" w:cs="Times New Roman"/>
              </w:rPr>
              <w:t>4</w:t>
            </w:r>
            <w:r w:rsidR="00A705D8" w:rsidRPr="00CC1912">
              <w:rPr>
                <w:rFonts w:ascii="Times New Roman" w:eastAsia="Calibri" w:hAnsi="Times New Roman" w:cs="Times New Roman"/>
              </w:rPr>
              <w:t>-5</w:t>
            </w:r>
          </w:p>
        </w:tc>
      </w:tr>
      <w:tr w:rsidR="00754C49" w:rsidRPr="00CC1912" w14:paraId="1AECB802" w14:textId="77777777" w:rsidTr="00232CCD">
        <w:trPr>
          <w:trHeight w:val="144"/>
          <w:jc w:val="center"/>
        </w:trPr>
        <w:tc>
          <w:tcPr>
            <w:tcW w:w="6925" w:type="dxa"/>
            <w:shd w:val="clear" w:color="auto" w:fill="C3E0F2"/>
            <w:vAlign w:val="center"/>
          </w:tcPr>
          <w:p w14:paraId="356ECC62" w14:textId="2726EF56" w:rsidR="00754C49" w:rsidRPr="00CC1912" w:rsidRDefault="00200A85" w:rsidP="00200A85">
            <w:pPr>
              <w:ind w:left="330" w:hanging="360"/>
              <w:rPr>
                <w:rFonts w:ascii="Times New Roman" w:eastAsia="Calibri" w:hAnsi="Times New Roman" w:cs="Times New Roman"/>
              </w:rPr>
            </w:pPr>
            <w:r w:rsidRPr="00CC1912">
              <w:rPr>
                <w:rFonts w:ascii="Times New Roman" w:eastAsia="Calibri" w:hAnsi="Times New Roman" w:cs="Times New Roman"/>
              </w:rPr>
              <w:t>AT.2</w:t>
            </w:r>
            <w:r w:rsidR="00754C49" w:rsidRPr="00CC1912">
              <w:rPr>
                <w:rFonts w:ascii="Times New Roman" w:eastAsia="Calibri" w:hAnsi="Times New Roman" w:cs="Times New Roman"/>
              </w:rPr>
              <w:t xml:space="preserve"> Us</w:t>
            </w:r>
            <w:r w:rsidRPr="00CC1912">
              <w:rPr>
                <w:rFonts w:ascii="Times New Roman" w:eastAsia="Calibri" w:hAnsi="Times New Roman" w:cs="Times New Roman"/>
              </w:rPr>
              <w:t>ing</w:t>
            </w:r>
            <w:r w:rsidR="00754C49" w:rsidRPr="00CC1912">
              <w:rPr>
                <w:rFonts w:ascii="Times New Roman" w:eastAsia="Calibri" w:hAnsi="Times New Roman" w:cs="Times New Roman"/>
              </w:rPr>
              <w:t xml:space="preserve"> operations to solve problems</w:t>
            </w:r>
            <w:r w:rsidRPr="00CC1912">
              <w:rPr>
                <w:rFonts w:ascii="Times New Roman" w:eastAsia="Calibri" w:hAnsi="Times New Roman" w:cs="Times New Roman"/>
              </w:rPr>
              <w:t xml:space="preserve"> with whole numbers</w:t>
            </w:r>
          </w:p>
        </w:tc>
        <w:tc>
          <w:tcPr>
            <w:tcW w:w="1320" w:type="dxa"/>
            <w:shd w:val="clear" w:color="auto" w:fill="C3E0F2"/>
            <w:vAlign w:val="center"/>
          </w:tcPr>
          <w:p w14:paraId="76A3AD61"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3</w:t>
            </w:r>
          </w:p>
        </w:tc>
        <w:tc>
          <w:tcPr>
            <w:tcW w:w="1149" w:type="dxa"/>
            <w:shd w:val="clear" w:color="auto" w:fill="C3E0F2"/>
            <w:vAlign w:val="center"/>
          </w:tcPr>
          <w:p w14:paraId="003F6405" w14:textId="205A418D" w:rsidR="00754C49" w:rsidRPr="00CC1912" w:rsidRDefault="00232CCD" w:rsidP="00A705D8">
            <w:pPr>
              <w:jc w:val="center"/>
              <w:rPr>
                <w:rFonts w:ascii="Times New Roman" w:eastAsia="Calibri" w:hAnsi="Times New Roman" w:cs="Times New Roman"/>
              </w:rPr>
            </w:pPr>
            <w:r w:rsidRPr="00CC1912">
              <w:rPr>
                <w:rFonts w:ascii="Times New Roman" w:eastAsia="Calibri" w:hAnsi="Times New Roman" w:cs="Times New Roman"/>
              </w:rPr>
              <w:t>4-</w:t>
            </w:r>
            <w:r w:rsidR="00A705D8" w:rsidRPr="00CC1912">
              <w:rPr>
                <w:rFonts w:ascii="Times New Roman" w:eastAsia="Calibri" w:hAnsi="Times New Roman" w:cs="Times New Roman"/>
              </w:rPr>
              <w:t>6</w:t>
            </w:r>
          </w:p>
        </w:tc>
      </w:tr>
      <w:tr w:rsidR="00754C49" w:rsidRPr="00CC1912" w14:paraId="50D26A81" w14:textId="77777777" w:rsidTr="00232CCD">
        <w:trPr>
          <w:trHeight w:val="144"/>
          <w:jc w:val="center"/>
        </w:trPr>
        <w:tc>
          <w:tcPr>
            <w:tcW w:w="6925" w:type="dxa"/>
            <w:shd w:val="clear" w:color="auto" w:fill="C3E0F2"/>
            <w:vAlign w:val="center"/>
          </w:tcPr>
          <w:p w14:paraId="74A45F74" w14:textId="506E881C" w:rsidR="00754C49" w:rsidRPr="00CC1912" w:rsidRDefault="00754C49" w:rsidP="00200A85">
            <w:pPr>
              <w:ind w:left="600" w:hanging="600"/>
              <w:rPr>
                <w:rFonts w:ascii="Times New Roman" w:eastAsia="Calibri" w:hAnsi="Times New Roman" w:cs="Times New Roman"/>
              </w:rPr>
            </w:pPr>
            <w:r w:rsidRPr="00CC1912">
              <w:rPr>
                <w:rFonts w:ascii="Times New Roman" w:eastAsia="Calibri" w:hAnsi="Times New Roman" w:cs="Times New Roman"/>
              </w:rPr>
              <w:t xml:space="preserve">AF.1 </w:t>
            </w:r>
            <w:r w:rsidR="00200A85" w:rsidRPr="00CC1912">
              <w:rPr>
                <w:rFonts w:ascii="Times New Roman" w:eastAsia="Calibri" w:hAnsi="Times New Roman" w:cs="Times New Roman"/>
              </w:rPr>
              <w:t>Numbers and operations with fractions</w:t>
            </w:r>
          </w:p>
        </w:tc>
        <w:tc>
          <w:tcPr>
            <w:tcW w:w="1320" w:type="dxa"/>
            <w:shd w:val="clear" w:color="auto" w:fill="C3E0F2"/>
            <w:vAlign w:val="center"/>
          </w:tcPr>
          <w:p w14:paraId="60EEE15F"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2</w:t>
            </w:r>
          </w:p>
        </w:tc>
        <w:tc>
          <w:tcPr>
            <w:tcW w:w="1149" w:type="dxa"/>
            <w:shd w:val="clear" w:color="auto" w:fill="C3E0F2"/>
            <w:vAlign w:val="center"/>
          </w:tcPr>
          <w:p w14:paraId="4748D9A5" w14:textId="1C23C1E6" w:rsidR="00754C49" w:rsidRPr="00CC1912" w:rsidRDefault="00232CCD" w:rsidP="00754C49">
            <w:pPr>
              <w:jc w:val="center"/>
              <w:rPr>
                <w:rFonts w:ascii="Times New Roman" w:eastAsia="Calibri" w:hAnsi="Times New Roman" w:cs="Times New Roman"/>
              </w:rPr>
            </w:pPr>
            <w:r w:rsidRPr="00CC1912">
              <w:rPr>
                <w:rFonts w:ascii="Times New Roman" w:eastAsia="Calibri" w:hAnsi="Times New Roman" w:cs="Times New Roman"/>
              </w:rPr>
              <w:t>2-</w:t>
            </w:r>
            <w:r w:rsidR="00E163FB" w:rsidRPr="00CC1912">
              <w:rPr>
                <w:rFonts w:ascii="Times New Roman" w:eastAsia="Calibri" w:hAnsi="Times New Roman" w:cs="Times New Roman"/>
              </w:rPr>
              <w:t>3</w:t>
            </w:r>
          </w:p>
        </w:tc>
      </w:tr>
      <w:tr w:rsidR="00754C49" w:rsidRPr="00CC1912" w14:paraId="19B7AB78" w14:textId="77777777" w:rsidTr="00232CCD">
        <w:trPr>
          <w:trHeight w:val="144"/>
          <w:jc w:val="center"/>
        </w:trPr>
        <w:tc>
          <w:tcPr>
            <w:tcW w:w="6925" w:type="dxa"/>
            <w:shd w:val="clear" w:color="auto" w:fill="C3E0F2"/>
            <w:vAlign w:val="center"/>
          </w:tcPr>
          <w:p w14:paraId="334CAF5B" w14:textId="3E3DB6D2" w:rsidR="00754C49" w:rsidRPr="00CC1912" w:rsidRDefault="00754C49" w:rsidP="006E3218">
            <w:pPr>
              <w:ind w:left="600" w:hanging="600"/>
              <w:rPr>
                <w:rFonts w:ascii="Times New Roman" w:eastAsia="Calibri" w:hAnsi="Times New Roman" w:cs="Times New Roman"/>
              </w:rPr>
            </w:pPr>
            <w:r w:rsidRPr="00CC1912">
              <w:rPr>
                <w:rFonts w:ascii="Times New Roman" w:eastAsia="Calibri" w:hAnsi="Times New Roman" w:cs="Times New Roman"/>
              </w:rPr>
              <w:t xml:space="preserve">AF.2 </w:t>
            </w:r>
            <w:r w:rsidR="006E3218" w:rsidRPr="00CC1912">
              <w:rPr>
                <w:rFonts w:ascii="Times New Roman" w:eastAsia="Calibri" w:hAnsi="Times New Roman" w:cs="Times New Roman"/>
              </w:rPr>
              <w:t>Using operations to solve problems with fractions</w:t>
            </w:r>
            <w:r w:rsidRPr="00CC1912">
              <w:rPr>
                <w:rFonts w:ascii="Times New Roman" w:eastAsia="Calibri" w:hAnsi="Times New Roman" w:cs="Times New Roman"/>
              </w:rPr>
              <w:t xml:space="preserve"> </w:t>
            </w:r>
          </w:p>
        </w:tc>
        <w:tc>
          <w:tcPr>
            <w:tcW w:w="1320" w:type="dxa"/>
            <w:shd w:val="clear" w:color="auto" w:fill="C3E0F2"/>
            <w:vAlign w:val="center"/>
          </w:tcPr>
          <w:p w14:paraId="1FEFFD65"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2</w:t>
            </w:r>
          </w:p>
        </w:tc>
        <w:tc>
          <w:tcPr>
            <w:tcW w:w="1149" w:type="dxa"/>
            <w:shd w:val="clear" w:color="auto" w:fill="C3E0F2"/>
            <w:vAlign w:val="center"/>
          </w:tcPr>
          <w:p w14:paraId="54D8BC2B" w14:textId="51FBCC89" w:rsidR="00754C49" w:rsidRPr="00CC1912" w:rsidRDefault="00232CCD" w:rsidP="00754C49">
            <w:pPr>
              <w:jc w:val="center"/>
              <w:rPr>
                <w:rFonts w:ascii="Times New Roman" w:eastAsia="Calibri" w:hAnsi="Times New Roman" w:cs="Times New Roman"/>
              </w:rPr>
            </w:pPr>
            <w:r w:rsidRPr="00CC1912">
              <w:rPr>
                <w:rFonts w:ascii="Times New Roman" w:eastAsia="Calibri" w:hAnsi="Times New Roman" w:cs="Times New Roman"/>
              </w:rPr>
              <w:t>2</w:t>
            </w:r>
            <w:r w:rsidR="00DF7A9C" w:rsidRPr="00CC1912">
              <w:rPr>
                <w:rFonts w:ascii="Times New Roman" w:eastAsia="Calibri" w:hAnsi="Times New Roman" w:cs="Times New Roman"/>
              </w:rPr>
              <w:t>-3</w:t>
            </w:r>
          </w:p>
        </w:tc>
      </w:tr>
      <w:tr w:rsidR="00754C49" w:rsidRPr="00CC1912" w14:paraId="20A80F8F" w14:textId="77777777" w:rsidTr="00232CCD">
        <w:trPr>
          <w:trHeight w:val="144"/>
          <w:jc w:val="center"/>
        </w:trPr>
        <w:tc>
          <w:tcPr>
            <w:tcW w:w="6925" w:type="dxa"/>
            <w:shd w:val="clear" w:color="auto" w:fill="C3E0F2"/>
            <w:vAlign w:val="center"/>
          </w:tcPr>
          <w:p w14:paraId="3639D903" w14:textId="1320EF36" w:rsidR="00754C49" w:rsidRPr="00CC1912" w:rsidRDefault="00754C49" w:rsidP="006E3218">
            <w:pPr>
              <w:widowControl w:val="0"/>
              <w:autoSpaceDE w:val="0"/>
              <w:autoSpaceDN w:val="0"/>
              <w:adjustRightInd w:val="0"/>
              <w:spacing w:line="300" w:lineRule="atLeast"/>
              <w:ind w:left="600" w:hanging="600"/>
              <w:rPr>
                <w:rFonts w:ascii="Times New Roman" w:eastAsia="Calibri" w:hAnsi="Times New Roman" w:cs="Times New Roman"/>
                <w:bCs/>
              </w:rPr>
            </w:pPr>
            <w:r w:rsidRPr="00CC1912">
              <w:rPr>
                <w:rFonts w:ascii="Times New Roman" w:eastAsia="Calibri" w:hAnsi="Times New Roman" w:cs="Times New Roman"/>
                <w:bCs/>
              </w:rPr>
              <w:t xml:space="preserve">AF.3 </w:t>
            </w:r>
            <w:r w:rsidR="006E3218" w:rsidRPr="00CC1912">
              <w:rPr>
                <w:rFonts w:ascii="Times New Roman" w:eastAsia="Calibri" w:hAnsi="Times New Roman" w:cs="Times New Roman"/>
                <w:bCs/>
              </w:rPr>
              <w:t xml:space="preserve">Converting </w:t>
            </w:r>
            <w:r w:rsidR="00200A85" w:rsidRPr="00CC1912">
              <w:rPr>
                <w:rFonts w:ascii="Times New Roman" w:eastAsia="Calibri" w:hAnsi="Times New Roman" w:cs="Times New Roman"/>
                <w:bCs/>
              </w:rPr>
              <w:t>decimals</w:t>
            </w:r>
            <w:r w:rsidR="006E3218" w:rsidRPr="00CC1912">
              <w:rPr>
                <w:rFonts w:ascii="Times New Roman" w:eastAsia="Calibri" w:hAnsi="Times New Roman" w:cs="Times New Roman"/>
                <w:bCs/>
              </w:rPr>
              <w:t xml:space="preserve"> and fractions</w:t>
            </w:r>
          </w:p>
        </w:tc>
        <w:tc>
          <w:tcPr>
            <w:tcW w:w="1320" w:type="dxa"/>
            <w:shd w:val="clear" w:color="auto" w:fill="C3E0F2"/>
            <w:vAlign w:val="center"/>
          </w:tcPr>
          <w:p w14:paraId="64470754"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1</w:t>
            </w:r>
          </w:p>
        </w:tc>
        <w:tc>
          <w:tcPr>
            <w:tcW w:w="1149" w:type="dxa"/>
            <w:shd w:val="clear" w:color="auto" w:fill="C3E0F2"/>
            <w:vAlign w:val="center"/>
          </w:tcPr>
          <w:p w14:paraId="13F1070C" w14:textId="12C0F09B" w:rsidR="00754C49" w:rsidRPr="00CC1912" w:rsidRDefault="00A705D8" w:rsidP="00232CCD">
            <w:pPr>
              <w:jc w:val="center"/>
              <w:rPr>
                <w:rFonts w:ascii="Times New Roman" w:eastAsia="Calibri" w:hAnsi="Times New Roman" w:cs="Times New Roman"/>
              </w:rPr>
            </w:pPr>
            <w:r w:rsidRPr="00CC1912">
              <w:rPr>
                <w:rFonts w:ascii="Times New Roman" w:eastAsia="Calibri" w:hAnsi="Times New Roman" w:cs="Times New Roman"/>
              </w:rPr>
              <w:t>0-1</w:t>
            </w:r>
          </w:p>
        </w:tc>
      </w:tr>
      <w:tr w:rsidR="00754C49" w:rsidRPr="00CC1912" w14:paraId="5D3641BB" w14:textId="77777777" w:rsidTr="00232CCD">
        <w:trPr>
          <w:trHeight w:val="144"/>
          <w:jc w:val="center"/>
        </w:trPr>
        <w:tc>
          <w:tcPr>
            <w:tcW w:w="6925" w:type="dxa"/>
            <w:shd w:val="clear" w:color="auto" w:fill="4DA4D8"/>
            <w:vAlign w:val="center"/>
          </w:tcPr>
          <w:p w14:paraId="6A699D44" w14:textId="77777777" w:rsidR="00754C49" w:rsidRPr="00CC1912" w:rsidRDefault="00754C49" w:rsidP="00754C49">
            <w:pPr>
              <w:rPr>
                <w:rFonts w:ascii="Arial" w:eastAsia="Calibri" w:hAnsi="Arial" w:cs="Arial"/>
                <w:color w:val="FFFFFF"/>
              </w:rPr>
            </w:pPr>
            <w:r w:rsidRPr="00CC1912">
              <w:rPr>
                <w:rFonts w:ascii="Arial" w:eastAsia="Calibri" w:hAnsi="Arial" w:cs="Arial"/>
                <w:color w:val="FFFFFF"/>
              </w:rPr>
              <w:t>M04.BO. Operations and Algebraic Thinking</w:t>
            </w:r>
          </w:p>
        </w:tc>
        <w:tc>
          <w:tcPr>
            <w:tcW w:w="1320" w:type="dxa"/>
            <w:shd w:val="clear" w:color="auto" w:fill="4DA4D8"/>
            <w:vAlign w:val="center"/>
          </w:tcPr>
          <w:p w14:paraId="70C31C02" w14:textId="77777777" w:rsidR="00754C49" w:rsidRPr="00CC1912" w:rsidRDefault="00754C49" w:rsidP="00754C49">
            <w:pPr>
              <w:jc w:val="center"/>
              <w:rPr>
                <w:rFonts w:ascii="Arial" w:eastAsia="Calibri" w:hAnsi="Arial" w:cs="Arial"/>
                <w:color w:val="FFFFFF"/>
              </w:rPr>
            </w:pPr>
            <w:r w:rsidRPr="00CC1912">
              <w:rPr>
                <w:rFonts w:ascii="Arial" w:eastAsia="Calibri" w:hAnsi="Arial" w:cs="Arial"/>
                <w:color w:val="FFFFFF"/>
              </w:rPr>
              <w:t>4</w:t>
            </w:r>
          </w:p>
        </w:tc>
        <w:tc>
          <w:tcPr>
            <w:tcW w:w="1149" w:type="dxa"/>
            <w:shd w:val="clear" w:color="auto" w:fill="4DA4D8"/>
            <w:vAlign w:val="center"/>
          </w:tcPr>
          <w:p w14:paraId="08165E8F" w14:textId="595F0D35" w:rsidR="00754C49" w:rsidRPr="00CC1912" w:rsidRDefault="00A705D8" w:rsidP="00754C49">
            <w:pPr>
              <w:jc w:val="center"/>
              <w:rPr>
                <w:rFonts w:ascii="Arial" w:eastAsia="Calibri" w:hAnsi="Arial" w:cs="Arial"/>
                <w:color w:val="FFFFFF"/>
              </w:rPr>
            </w:pPr>
            <w:r w:rsidRPr="00CC1912">
              <w:rPr>
                <w:rFonts w:ascii="Arial" w:eastAsia="Calibri" w:hAnsi="Arial" w:cs="Arial"/>
                <w:color w:val="FFFFFF"/>
              </w:rPr>
              <w:t>4-</w:t>
            </w:r>
            <w:r w:rsidR="00E163FB" w:rsidRPr="00CC1912">
              <w:rPr>
                <w:rFonts w:ascii="Arial" w:eastAsia="Calibri" w:hAnsi="Arial" w:cs="Arial"/>
                <w:color w:val="FFFFFF"/>
              </w:rPr>
              <w:t>8</w:t>
            </w:r>
          </w:p>
        </w:tc>
      </w:tr>
      <w:tr w:rsidR="00754C49" w:rsidRPr="00CC1912" w14:paraId="74C189A4" w14:textId="77777777" w:rsidTr="00232CCD">
        <w:trPr>
          <w:trHeight w:val="144"/>
          <w:jc w:val="center"/>
        </w:trPr>
        <w:tc>
          <w:tcPr>
            <w:tcW w:w="6925" w:type="dxa"/>
            <w:shd w:val="clear" w:color="auto" w:fill="C3E0F2"/>
            <w:vAlign w:val="center"/>
          </w:tcPr>
          <w:p w14:paraId="05847C1A" w14:textId="23CC5227" w:rsidR="00754C49" w:rsidRPr="00CC1912" w:rsidRDefault="00754C49" w:rsidP="006E3218">
            <w:pPr>
              <w:widowControl w:val="0"/>
              <w:autoSpaceDE w:val="0"/>
              <w:autoSpaceDN w:val="0"/>
              <w:adjustRightInd w:val="0"/>
              <w:spacing w:line="300" w:lineRule="atLeast"/>
              <w:ind w:left="600" w:hanging="600"/>
              <w:rPr>
                <w:rFonts w:ascii="Times New Roman" w:eastAsia="Calibri" w:hAnsi="Times New Roman" w:cs="Times New Roman"/>
                <w:bCs/>
              </w:rPr>
            </w:pPr>
            <w:r w:rsidRPr="00CC1912">
              <w:rPr>
                <w:rFonts w:ascii="Times New Roman" w:eastAsia="Calibri" w:hAnsi="Times New Roman" w:cs="Times New Roman"/>
                <w:bCs/>
              </w:rPr>
              <w:t xml:space="preserve">BO.1 </w:t>
            </w:r>
            <w:r w:rsidR="006E3218" w:rsidRPr="00CC1912">
              <w:rPr>
                <w:rFonts w:ascii="Times New Roman" w:eastAsia="Calibri" w:hAnsi="Times New Roman" w:cs="Times New Roman"/>
                <w:bCs/>
              </w:rPr>
              <w:t>Using operations to solve problems with whole numbers</w:t>
            </w:r>
          </w:p>
        </w:tc>
        <w:tc>
          <w:tcPr>
            <w:tcW w:w="1320" w:type="dxa"/>
            <w:shd w:val="clear" w:color="auto" w:fill="C3E0F2"/>
            <w:vAlign w:val="center"/>
          </w:tcPr>
          <w:p w14:paraId="4699AAC4"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2</w:t>
            </w:r>
          </w:p>
        </w:tc>
        <w:tc>
          <w:tcPr>
            <w:tcW w:w="1149" w:type="dxa"/>
            <w:shd w:val="clear" w:color="auto" w:fill="C3E0F2"/>
            <w:vAlign w:val="center"/>
          </w:tcPr>
          <w:p w14:paraId="1038F952" w14:textId="61FBE993" w:rsidR="00754C49" w:rsidRPr="00CC1912" w:rsidRDefault="00A705D8" w:rsidP="00754C49">
            <w:pPr>
              <w:jc w:val="center"/>
              <w:rPr>
                <w:rFonts w:ascii="Times New Roman" w:eastAsia="Calibri" w:hAnsi="Times New Roman" w:cs="Times New Roman"/>
              </w:rPr>
            </w:pPr>
            <w:r w:rsidRPr="00CC1912">
              <w:rPr>
                <w:rFonts w:ascii="Times New Roman" w:eastAsia="Calibri" w:hAnsi="Times New Roman" w:cs="Times New Roman"/>
              </w:rPr>
              <w:t>2-4</w:t>
            </w:r>
          </w:p>
        </w:tc>
      </w:tr>
      <w:tr w:rsidR="00754C49" w:rsidRPr="00CC1912" w14:paraId="024F4320" w14:textId="77777777" w:rsidTr="00232CCD">
        <w:trPr>
          <w:trHeight w:val="144"/>
          <w:jc w:val="center"/>
        </w:trPr>
        <w:tc>
          <w:tcPr>
            <w:tcW w:w="6925" w:type="dxa"/>
            <w:shd w:val="clear" w:color="auto" w:fill="C3E0F2"/>
            <w:vAlign w:val="center"/>
          </w:tcPr>
          <w:p w14:paraId="3FCA4407" w14:textId="36D68BF4" w:rsidR="00754C49" w:rsidRPr="00CC1912" w:rsidRDefault="00754C49" w:rsidP="00613E85">
            <w:pPr>
              <w:widowControl w:val="0"/>
              <w:autoSpaceDE w:val="0"/>
              <w:autoSpaceDN w:val="0"/>
              <w:adjustRightInd w:val="0"/>
              <w:spacing w:line="300" w:lineRule="atLeast"/>
              <w:ind w:left="600" w:hanging="600"/>
              <w:rPr>
                <w:rFonts w:ascii="Times New Roman" w:eastAsia="Calibri" w:hAnsi="Times New Roman" w:cs="Times New Roman"/>
              </w:rPr>
            </w:pPr>
            <w:r w:rsidRPr="00CC1912">
              <w:rPr>
                <w:rFonts w:ascii="Times New Roman" w:eastAsia="Calibri" w:hAnsi="Times New Roman" w:cs="Times New Roman"/>
              </w:rPr>
              <w:t xml:space="preserve">BO.2 </w:t>
            </w:r>
            <w:r w:rsidR="00613E85" w:rsidRPr="00CC1912">
              <w:rPr>
                <w:rFonts w:ascii="Times New Roman" w:eastAsia="Calibri" w:hAnsi="Times New Roman" w:cs="Times New Roman"/>
                <w:bCs/>
              </w:rPr>
              <w:t>Identifying multiples</w:t>
            </w:r>
          </w:p>
        </w:tc>
        <w:tc>
          <w:tcPr>
            <w:tcW w:w="1320" w:type="dxa"/>
            <w:shd w:val="clear" w:color="auto" w:fill="C3E0F2"/>
            <w:vAlign w:val="center"/>
          </w:tcPr>
          <w:p w14:paraId="4DA0864D"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1</w:t>
            </w:r>
          </w:p>
        </w:tc>
        <w:tc>
          <w:tcPr>
            <w:tcW w:w="1149" w:type="dxa"/>
            <w:shd w:val="clear" w:color="auto" w:fill="C3E0F2"/>
            <w:vAlign w:val="center"/>
          </w:tcPr>
          <w:p w14:paraId="224D15EF" w14:textId="7A445401" w:rsidR="00754C49" w:rsidRPr="00CC1912" w:rsidRDefault="00A705D8" w:rsidP="00754C49">
            <w:pPr>
              <w:jc w:val="center"/>
              <w:rPr>
                <w:rFonts w:ascii="Times New Roman" w:eastAsia="Calibri" w:hAnsi="Times New Roman" w:cs="Times New Roman"/>
              </w:rPr>
            </w:pPr>
            <w:r w:rsidRPr="00CC1912">
              <w:rPr>
                <w:rFonts w:ascii="Times New Roman" w:eastAsia="Calibri" w:hAnsi="Times New Roman" w:cs="Times New Roman"/>
              </w:rPr>
              <w:t>0-</w:t>
            </w:r>
            <w:r w:rsidR="00E163FB" w:rsidRPr="00CC1912">
              <w:rPr>
                <w:rFonts w:ascii="Times New Roman" w:eastAsia="Calibri" w:hAnsi="Times New Roman" w:cs="Times New Roman"/>
              </w:rPr>
              <w:t>1</w:t>
            </w:r>
          </w:p>
        </w:tc>
      </w:tr>
      <w:tr w:rsidR="00754C49" w:rsidRPr="00CC1912" w14:paraId="34950AB8" w14:textId="77777777" w:rsidTr="00232CCD">
        <w:trPr>
          <w:trHeight w:val="144"/>
          <w:jc w:val="center"/>
        </w:trPr>
        <w:tc>
          <w:tcPr>
            <w:tcW w:w="6925" w:type="dxa"/>
            <w:shd w:val="clear" w:color="auto" w:fill="C3E0F2"/>
            <w:vAlign w:val="center"/>
          </w:tcPr>
          <w:p w14:paraId="35CED92C" w14:textId="5CB4B563" w:rsidR="00754C49" w:rsidRPr="00CC1912" w:rsidRDefault="00754C49" w:rsidP="00613E85">
            <w:pPr>
              <w:widowControl w:val="0"/>
              <w:autoSpaceDE w:val="0"/>
              <w:autoSpaceDN w:val="0"/>
              <w:adjustRightInd w:val="0"/>
              <w:spacing w:line="300" w:lineRule="atLeast"/>
              <w:ind w:left="600" w:hanging="600"/>
              <w:rPr>
                <w:rFonts w:ascii="Times New Roman" w:eastAsia="Calibri" w:hAnsi="Times New Roman" w:cs="Times New Roman"/>
                <w:bCs/>
              </w:rPr>
            </w:pPr>
            <w:r w:rsidRPr="00CC1912">
              <w:rPr>
                <w:rFonts w:ascii="Times New Roman" w:eastAsia="Calibri" w:hAnsi="Times New Roman" w:cs="Times New Roman"/>
                <w:bCs/>
              </w:rPr>
              <w:t xml:space="preserve">BO.3 </w:t>
            </w:r>
            <w:r w:rsidR="00613E85" w:rsidRPr="00CC1912">
              <w:rPr>
                <w:rFonts w:ascii="Times New Roman" w:eastAsia="Calibri" w:hAnsi="Times New Roman" w:cs="Times New Roman"/>
                <w:bCs/>
              </w:rPr>
              <w:t>Generating patterns</w:t>
            </w:r>
          </w:p>
        </w:tc>
        <w:tc>
          <w:tcPr>
            <w:tcW w:w="1320" w:type="dxa"/>
            <w:shd w:val="clear" w:color="auto" w:fill="C3E0F2"/>
            <w:vAlign w:val="center"/>
          </w:tcPr>
          <w:p w14:paraId="5B6E4FD1"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1</w:t>
            </w:r>
          </w:p>
        </w:tc>
        <w:tc>
          <w:tcPr>
            <w:tcW w:w="1149" w:type="dxa"/>
            <w:shd w:val="clear" w:color="auto" w:fill="C3E0F2"/>
            <w:vAlign w:val="center"/>
          </w:tcPr>
          <w:p w14:paraId="31F8E5CF" w14:textId="2A579A62" w:rsidR="00754C49" w:rsidRPr="00CC1912" w:rsidRDefault="00232CCD" w:rsidP="00754C49">
            <w:pPr>
              <w:jc w:val="center"/>
              <w:rPr>
                <w:rFonts w:ascii="Times New Roman" w:eastAsia="Calibri" w:hAnsi="Times New Roman" w:cs="Times New Roman"/>
              </w:rPr>
            </w:pPr>
            <w:r w:rsidRPr="00CC1912">
              <w:rPr>
                <w:rFonts w:ascii="Times New Roman" w:eastAsia="Calibri" w:hAnsi="Times New Roman" w:cs="Times New Roman"/>
              </w:rPr>
              <w:t>2</w:t>
            </w:r>
            <w:r w:rsidR="00E163FB" w:rsidRPr="00CC1912">
              <w:rPr>
                <w:rFonts w:ascii="Times New Roman" w:eastAsia="Calibri" w:hAnsi="Times New Roman" w:cs="Times New Roman"/>
              </w:rPr>
              <w:t>-3</w:t>
            </w:r>
          </w:p>
        </w:tc>
      </w:tr>
      <w:tr w:rsidR="00754C49" w:rsidRPr="00CC1912" w14:paraId="271EB1AA" w14:textId="77777777" w:rsidTr="00232CCD">
        <w:trPr>
          <w:trHeight w:val="144"/>
          <w:jc w:val="center"/>
        </w:trPr>
        <w:tc>
          <w:tcPr>
            <w:tcW w:w="6925" w:type="dxa"/>
            <w:shd w:val="clear" w:color="auto" w:fill="4DA4D8"/>
            <w:vAlign w:val="center"/>
          </w:tcPr>
          <w:p w14:paraId="54C90A7C" w14:textId="77777777" w:rsidR="00754C49" w:rsidRPr="00CC1912" w:rsidRDefault="00754C49" w:rsidP="00754C49">
            <w:pPr>
              <w:rPr>
                <w:rFonts w:ascii="Arial" w:eastAsia="Calibri" w:hAnsi="Arial" w:cs="Arial"/>
                <w:color w:val="F07F09"/>
              </w:rPr>
            </w:pPr>
            <w:r w:rsidRPr="00CC1912">
              <w:rPr>
                <w:rFonts w:ascii="Arial" w:eastAsia="Calibri" w:hAnsi="Arial" w:cs="Arial"/>
                <w:color w:val="FFFFFF"/>
              </w:rPr>
              <w:t>M04.CG Geometry</w:t>
            </w:r>
          </w:p>
        </w:tc>
        <w:tc>
          <w:tcPr>
            <w:tcW w:w="1320" w:type="dxa"/>
            <w:shd w:val="clear" w:color="auto" w:fill="4DA4D8"/>
            <w:vAlign w:val="center"/>
          </w:tcPr>
          <w:p w14:paraId="3FA4287D" w14:textId="77777777" w:rsidR="00754C49" w:rsidRPr="00CC1912" w:rsidRDefault="00754C49" w:rsidP="00754C49">
            <w:pPr>
              <w:jc w:val="center"/>
              <w:rPr>
                <w:rFonts w:ascii="Arial" w:eastAsia="Calibri" w:hAnsi="Arial" w:cs="Arial"/>
                <w:color w:val="FFFFFF"/>
              </w:rPr>
            </w:pPr>
            <w:r w:rsidRPr="00CC1912">
              <w:rPr>
                <w:rFonts w:ascii="Arial" w:eastAsia="Calibri" w:hAnsi="Arial" w:cs="Arial"/>
                <w:color w:val="FFFFFF"/>
              </w:rPr>
              <w:t>2</w:t>
            </w:r>
          </w:p>
        </w:tc>
        <w:tc>
          <w:tcPr>
            <w:tcW w:w="1149" w:type="dxa"/>
            <w:shd w:val="clear" w:color="auto" w:fill="4DA4D8"/>
            <w:vAlign w:val="center"/>
          </w:tcPr>
          <w:p w14:paraId="17B21D67" w14:textId="5682CEE5" w:rsidR="00754C49" w:rsidRPr="00CC1912" w:rsidRDefault="00A705D8" w:rsidP="00754C49">
            <w:pPr>
              <w:jc w:val="center"/>
              <w:rPr>
                <w:rFonts w:ascii="Arial" w:eastAsia="Calibri" w:hAnsi="Arial" w:cs="Arial"/>
                <w:color w:val="FFFFFF"/>
              </w:rPr>
            </w:pPr>
            <w:r w:rsidRPr="00CC1912">
              <w:rPr>
                <w:rFonts w:ascii="Arial" w:eastAsia="Calibri" w:hAnsi="Arial" w:cs="Arial"/>
                <w:color w:val="FFFFFF"/>
              </w:rPr>
              <w:t>2-</w:t>
            </w:r>
            <w:r w:rsidR="00780AA0" w:rsidRPr="00CC1912">
              <w:rPr>
                <w:rFonts w:ascii="Arial" w:eastAsia="Calibri" w:hAnsi="Arial" w:cs="Arial"/>
                <w:color w:val="FFFFFF"/>
              </w:rPr>
              <w:t>3</w:t>
            </w:r>
          </w:p>
        </w:tc>
      </w:tr>
      <w:tr w:rsidR="00754C49" w:rsidRPr="00CC1912" w14:paraId="4D088F11" w14:textId="77777777" w:rsidTr="00232CCD">
        <w:trPr>
          <w:trHeight w:val="144"/>
          <w:jc w:val="center"/>
        </w:trPr>
        <w:tc>
          <w:tcPr>
            <w:tcW w:w="6925" w:type="dxa"/>
            <w:shd w:val="clear" w:color="auto" w:fill="C3E0F2"/>
            <w:vAlign w:val="center"/>
          </w:tcPr>
          <w:p w14:paraId="5F9297E7" w14:textId="28FCD4E5" w:rsidR="00754C49" w:rsidRPr="00CC1912" w:rsidRDefault="00754C49" w:rsidP="00232CCD">
            <w:pPr>
              <w:widowControl w:val="0"/>
              <w:autoSpaceDE w:val="0"/>
              <w:autoSpaceDN w:val="0"/>
              <w:adjustRightInd w:val="0"/>
              <w:spacing w:line="300" w:lineRule="atLeast"/>
              <w:ind w:left="600" w:hanging="600"/>
              <w:rPr>
                <w:rFonts w:ascii="Times New Roman" w:eastAsia="Calibri" w:hAnsi="Times New Roman" w:cs="Times New Roman"/>
                <w:bCs/>
              </w:rPr>
            </w:pPr>
            <w:r w:rsidRPr="00CC1912">
              <w:rPr>
                <w:rFonts w:ascii="Times New Roman" w:eastAsia="Calibri" w:hAnsi="Times New Roman" w:cs="Times New Roman"/>
                <w:bCs/>
              </w:rPr>
              <w:t xml:space="preserve">CG.1 </w:t>
            </w:r>
            <w:r w:rsidR="00613E85" w:rsidRPr="00CC1912">
              <w:rPr>
                <w:rFonts w:ascii="Times New Roman" w:eastAsia="Calibri" w:hAnsi="Times New Roman" w:cs="Times New Roman"/>
              </w:rPr>
              <w:t>Classifying and manipulating shapes</w:t>
            </w:r>
          </w:p>
        </w:tc>
        <w:tc>
          <w:tcPr>
            <w:tcW w:w="1320" w:type="dxa"/>
            <w:shd w:val="clear" w:color="auto" w:fill="C3E0F2"/>
            <w:vAlign w:val="center"/>
          </w:tcPr>
          <w:p w14:paraId="15DA6E42"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2</w:t>
            </w:r>
          </w:p>
        </w:tc>
        <w:tc>
          <w:tcPr>
            <w:tcW w:w="1149" w:type="dxa"/>
            <w:shd w:val="clear" w:color="auto" w:fill="C3E0F2"/>
            <w:vAlign w:val="center"/>
          </w:tcPr>
          <w:p w14:paraId="77C49EAF" w14:textId="049E9760" w:rsidR="00754C49" w:rsidRPr="00CC1912" w:rsidRDefault="00A705D8" w:rsidP="00754C49">
            <w:pPr>
              <w:jc w:val="center"/>
              <w:rPr>
                <w:rFonts w:ascii="Times New Roman" w:eastAsia="Calibri" w:hAnsi="Times New Roman" w:cs="Times New Roman"/>
              </w:rPr>
            </w:pPr>
            <w:r w:rsidRPr="00CC1912">
              <w:rPr>
                <w:rFonts w:ascii="Times New Roman" w:eastAsia="Calibri" w:hAnsi="Times New Roman" w:cs="Times New Roman"/>
              </w:rPr>
              <w:t>2-</w:t>
            </w:r>
            <w:r w:rsidR="00780AA0" w:rsidRPr="00CC1912">
              <w:rPr>
                <w:rFonts w:ascii="Times New Roman" w:eastAsia="Calibri" w:hAnsi="Times New Roman" w:cs="Times New Roman"/>
              </w:rPr>
              <w:t>3</w:t>
            </w:r>
          </w:p>
        </w:tc>
      </w:tr>
      <w:tr w:rsidR="00754C49" w:rsidRPr="00CC1912" w14:paraId="3AEC35E1" w14:textId="77777777" w:rsidTr="00232CCD">
        <w:trPr>
          <w:trHeight w:val="144"/>
          <w:jc w:val="center"/>
        </w:trPr>
        <w:tc>
          <w:tcPr>
            <w:tcW w:w="6925" w:type="dxa"/>
            <w:shd w:val="clear" w:color="auto" w:fill="4DA4D8"/>
            <w:vAlign w:val="center"/>
          </w:tcPr>
          <w:p w14:paraId="5C6563CE" w14:textId="77777777" w:rsidR="00754C49" w:rsidRPr="00CC1912" w:rsidRDefault="00754C49" w:rsidP="00754C49">
            <w:pPr>
              <w:rPr>
                <w:rFonts w:ascii="Arial" w:eastAsia="Calibri" w:hAnsi="Arial" w:cs="Arial"/>
                <w:color w:val="FFFFFF"/>
              </w:rPr>
            </w:pPr>
            <w:r w:rsidRPr="00CC1912">
              <w:rPr>
                <w:rFonts w:ascii="Arial" w:eastAsia="Calibri" w:hAnsi="Arial" w:cs="Arial"/>
                <w:color w:val="FFFFFF"/>
              </w:rPr>
              <w:t>04.DM Measurement and Data</w:t>
            </w:r>
          </w:p>
        </w:tc>
        <w:tc>
          <w:tcPr>
            <w:tcW w:w="1320" w:type="dxa"/>
            <w:shd w:val="clear" w:color="auto" w:fill="4DA4D8"/>
            <w:vAlign w:val="center"/>
          </w:tcPr>
          <w:p w14:paraId="38B2AD81" w14:textId="77777777" w:rsidR="00754C49" w:rsidRPr="00CC1912" w:rsidRDefault="00754C49" w:rsidP="00754C49">
            <w:pPr>
              <w:jc w:val="center"/>
              <w:rPr>
                <w:rFonts w:ascii="Arial" w:eastAsia="Calibri" w:hAnsi="Arial" w:cs="Arial"/>
                <w:color w:val="FFFFFF"/>
              </w:rPr>
            </w:pPr>
            <w:r w:rsidRPr="00CC1912">
              <w:rPr>
                <w:rFonts w:ascii="Arial" w:eastAsia="Calibri" w:hAnsi="Arial" w:cs="Arial"/>
                <w:color w:val="FFFFFF"/>
              </w:rPr>
              <w:t>4</w:t>
            </w:r>
          </w:p>
        </w:tc>
        <w:tc>
          <w:tcPr>
            <w:tcW w:w="1149" w:type="dxa"/>
            <w:shd w:val="clear" w:color="auto" w:fill="4DA4D8"/>
            <w:vAlign w:val="center"/>
          </w:tcPr>
          <w:p w14:paraId="39B6F545" w14:textId="7E3A9099" w:rsidR="00754C49" w:rsidRPr="00CC1912" w:rsidRDefault="00A705D8" w:rsidP="00754C49">
            <w:pPr>
              <w:jc w:val="center"/>
              <w:rPr>
                <w:rFonts w:ascii="Arial" w:eastAsia="Calibri" w:hAnsi="Arial" w:cs="Arial"/>
              </w:rPr>
            </w:pPr>
            <w:r w:rsidRPr="00CC1912">
              <w:rPr>
                <w:rFonts w:ascii="Arial" w:eastAsia="Calibri" w:hAnsi="Arial" w:cs="Arial"/>
                <w:color w:val="FFFFFF"/>
              </w:rPr>
              <w:t>6-</w:t>
            </w:r>
            <w:r w:rsidR="00E163FB" w:rsidRPr="00CC1912">
              <w:rPr>
                <w:rFonts w:ascii="Arial" w:eastAsia="Calibri" w:hAnsi="Arial" w:cs="Arial"/>
                <w:color w:val="FFFFFF"/>
              </w:rPr>
              <w:t>8</w:t>
            </w:r>
          </w:p>
        </w:tc>
      </w:tr>
      <w:tr w:rsidR="00754C49" w:rsidRPr="00CC1912" w14:paraId="1389FBAA" w14:textId="77777777" w:rsidTr="00232CCD">
        <w:trPr>
          <w:trHeight w:val="144"/>
          <w:jc w:val="center"/>
        </w:trPr>
        <w:tc>
          <w:tcPr>
            <w:tcW w:w="6925" w:type="dxa"/>
            <w:shd w:val="clear" w:color="auto" w:fill="C3E0F2"/>
            <w:vAlign w:val="center"/>
          </w:tcPr>
          <w:p w14:paraId="12DBBC1A" w14:textId="76B20416" w:rsidR="00754C49" w:rsidRPr="00CC1912" w:rsidRDefault="00754C49" w:rsidP="00613E85">
            <w:pPr>
              <w:widowControl w:val="0"/>
              <w:autoSpaceDE w:val="0"/>
              <w:autoSpaceDN w:val="0"/>
              <w:adjustRightInd w:val="0"/>
              <w:spacing w:line="300" w:lineRule="atLeast"/>
              <w:ind w:left="600" w:hanging="550"/>
              <w:rPr>
                <w:rFonts w:ascii="Times New Roman" w:eastAsia="Calibri" w:hAnsi="Times New Roman" w:cs="Times New Roman"/>
                <w:bCs/>
              </w:rPr>
            </w:pPr>
            <w:r w:rsidRPr="00CC1912">
              <w:rPr>
                <w:rFonts w:ascii="Times New Roman" w:eastAsia="Calibri" w:hAnsi="Times New Roman" w:cs="Times New Roman"/>
                <w:bCs/>
              </w:rPr>
              <w:t>DM.1 Solv</w:t>
            </w:r>
            <w:r w:rsidR="00200A85" w:rsidRPr="00CC1912">
              <w:rPr>
                <w:rFonts w:ascii="Times New Roman" w:eastAsia="Calibri" w:hAnsi="Times New Roman" w:cs="Times New Roman"/>
                <w:bCs/>
              </w:rPr>
              <w:t>ing</w:t>
            </w:r>
            <w:r w:rsidRPr="00CC1912">
              <w:rPr>
                <w:rFonts w:ascii="Times New Roman" w:eastAsia="Calibri" w:hAnsi="Times New Roman" w:cs="Times New Roman"/>
                <w:bCs/>
              </w:rPr>
              <w:t xml:space="preserve"> problems involving </w:t>
            </w:r>
            <w:r w:rsidR="00613E85" w:rsidRPr="00CC1912">
              <w:rPr>
                <w:rFonts w:ascii="Times New Roman" w:eastAsia="Calibri" w:hAnsi="Times New Roman" w:cs="Times New Roman"/>
                <w:bCs/>
              </w:rPr>
              <w:t>measurement,</w:t>
            </w:r>
            <w:r w:rsidRPr="00CC1912">
              <w:rPr>
                <w:rFonts w:ascii="Times New Roman" w:eastAsia="Calibri" w:hAnsi="Times New Roman" w:cs="Times New Roman"/>
                <w:bCs/>
              </w:rPr>
              <w:t xml:space="preserve"> area, and perimeter</w:t>
            </w:r>
          </w:p>
        </w:tc>
        <w:tc>
          <w:tcPr>
            <w:tcW w:w="1320" w:type="dxa"/>
            <w:shd w:val="clear" w:color="auto" w:fill="C3E0F2"/>
            <w:vAlign w:val="center"/>
          </w:tcPr>
          <w:p w14:paraId="12CBF03D"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2</w:t>
            </w:r>
          </w:p>
        </w:tc>
        <w:tc>
          <w:tcPr>
            <w:tcW w:w="1149" w:type="dxa"/>
            <w:shd w:val="clear" w:color="auto" w:fill="C3E0F2"/>
            <w:vAlign w:val="center"/>
          </w:tcPr>
          <w:p w14:paraId="34CC0FE1" w14:textId="2E8A96AD" w:rsidR="00754C49" w:rsidRPr="00CC1912" w:rsidRDefault="00232CCD" w:rsidP="00754C49">
            <w:pPr>
              <w:jc w:val="center"/>
              <w:rPr>
                <w:rFonts w:ascii="Times New Roman" w:eastAsia="Calibri" w:hAnsi="Times New Roman" w:cs="Times New Roman"/>
              </w:rPr>
            </w:pPr>
            <w:r w:rsidRPr="00CC1912">
              <w:rPr>
                <w:rFonts w:ascii="Times New Roman" w:eastAsia="Calibri" w:hAnsi="Times New Roman" w:cs="Times New Roman"/>
              </w:rPr>
              <w:t>4</w:t>
            </w:r>
            <w:r w:rsidR="00E163FB" w:rsidRPr="00CC1912">
              <w:rPr>
                <w:rFonts w:ascii="Times New Roman" w:eastAsia="Calibri" w:hAnsi="Times New Roman" w:cs="Times New Roman"/>
              </w:rPr>
              <w:t>-5</w:t>
            </w:r>
          </w:p>
        </w:tc>
      </w:tr>
      <w:tr w:rsidR="00754C49" w:rsidRPr="00CC1912" w14:paraId="43957A9E" w14:textId="77777777" w:rsidTr="00232CCD">
        <w:trPr>
          <w:trHeight w:val="144"/>
          <w:jc w:val="center"/>
        </w:trPr>
        <w:tc>
          <w:tcPr>
            <w:tcW w:w="6925" w:type="dxa"/>
            <w:shd w:val="clear" w:color="auto" w:fill="C3E0F2"/>
            <w:vAlign w:val="center"/>
          </w:tcPr>
          <w:p w14:paraId="2F8862D4" w14:textId="123158AA" w:rsidR="00754C49" w:rsidRPr="00CC1912" w:rsidRDefault="00754C49" w:rsidP="00613E85">
            <w:pPr>
              <w:ind w:left="696" w:hanging="640"/>
              <w:rPr>
                <w:rFonts w:ascii="Times New Roman" w:eastAsia="Calibri" w:hAnsi="Times New Roman" w:cs="Times New Roman"/>
              </w:rPr>
            </w:pPr>
            <w:r w:rsidRPr="00CC1912">
              <w:rPr>
                <w:rFonts w:ascii="Times New Roman" w:eastAsia="Calibri" w:hAnsi="Times New Roman" w:cs="Times New Roman"/>
              </w:rPr>
              <w:t>DM.2 Organiz</w:t>
            </w:r>
            <w:r w:rsidR="00613E85" w:rsidRPr="00CC1912">
              <w:rPr>
                <w:rFonts w:ascii="Times New Roman" w:eastAsia="Calibri" w:hAnsi="Times New Roman" w:cs="Times New Roman"/>
              </w:rPr>
              <w:t>ing</w:t>
            </w:r>
            <w:r w:rsidRPr="00CC1912">
              <w:rPr>
                <w:rFonts w:ascii="Times New Roman" w:eastAsia="Calibri" w:hAnsi="Times New Roman" w:cs="Times New Roman"/>
              </w:rPr>
              <w:t xml:space="preserve"> and answer</w:t>
            </w:r>
            <w:r w:rsidR="00613E85" w:rsidRPr="00CC1912">
              <w:rPr>
                <w:rFonts w:ascii="Times New Roman" w:eastAsia="Calibri" w:hAnsi="Times New Roman" w:cs="Times New Roman"/>
              </w:rPr>
              <w:t>ing</w:t>
            </w:r>
            <w:r w:rsidRPr="00CC1912">
              <w:rPr>
                <w:rFonts w:ascii="Times New Roman" w:eastAsia="Calibri" w:hAnsi="Times New Roman" w:cs="Times New Roman"/>
              </w:rPr>
              <w:t xml:space="preserve"> questions </w:t>
            </w:r>
            <w:r w:rsidR="00613E85" w:rsidRPr="00CC1912">
              <w:rPr>
                <w:rFonts w:ascii="Times New Roman" w:eastAsia="Calibri" w:hAnsi="Times New Roman" w:cs="Times New Roman"/>
              </w:rPr>
              <w:t>about</w:t>
            </w:r>
            <w:r w:rsidRPr="00CC1912">
              <w:rPr>
                <w:rFonts w:ascii="Times New Roman" w:eastAsia="Calibri" w:hAnsi="Times New Roman" w:cs="Times New Roman"/>
              </w:rPr>
              <w:t xml:space="preserve"> data</w:t>
            </w:r>
            <w:r w:rsidR="00613E85" w:rsidRPr="00CC1912">
              <w:rPr>
                <w:rFonts w:ascii="Times New Roman" w:eastAsia="Calibri" w:hAnsi="Times New Roman" w:cs="Times New Roman"/>
              </w:rPr>
              <w:t xml:space="preserve"> presented in graphs</w:t>
            </w:r>
          </w:p>
        </w:tc>
        <w:tc>
          <w:tcPr>
            <w:tcW w:w="1320" w:type="dxa"/>
            <w:shd w:val="clear" w:color="auto" w:fill="C3E0F2"/>
            <w:vAlign w:val="center"/>
          </w:tcPr>
          <w:p w14:paraId="1E443017"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2</w:t>
            </w:r>
          </w:p>
        </w:tc>
        <w:tc>
          <w:tcPr>
            <w:tcW w:w="1149" w:type="dxa"/>
            <w:shd w:val="clear" w:color="auto" w:fill="C3E0F2"/>
            <w:vAlign w:val="center"/>
          </w:tcPr>
          <w:p w14:paraId="38F5AA5D" w14:textId="4009A804" w:rsidR="00754C49" w:rsidRPr="00CC1912" w:rsidRDefault="00A705D8" w:rsidP="00754C49">
            <w:pPr>
              <w:jc w:val="center"/>
              <w:rPr>
                <w:rFonts w:ascii="Times New Roman" w:eastAsia="Calibri" w:hAnsi="Times New Roman" w:cs="Times New Roman"/>
              </w:rPr>
            </w:pPr>
            <w:r w:rsidRPr="00CC1912">
              <w:rPr>
                <w:rFonts w:ascii="Times New Roman" w:eastAsia="Calibri" w:hAnsi="Times New Roman" w:cs="Times New Roman"/>
              </w:rPr>
              <w:t>2-3</w:t>
            </w:r>
          </w:p>
        </w:tc>
      </w:tr>
    </w:tbl>
    <w:p w14:paraId="52446851" w14:textId="5E6B37AB" w:rsidR="00754C49" w:rsidRDefault="00754C49" w:rsidP="00041FEF">
      <w:pPr>
        <w:pStyle w:val="Caption"/>
        <w:spacing w:after="0"/>
        <w:rPr>
          <w:rFonts w:ascii="Arial" w:hAnsi="Arial" w:cs="Arial"/>
          <w:color w:val="auto"/>
          <w:sz w:val="22"/>
          <w:szCs w:val="22"/>
        </w:rPr>
      </w:pPr>
    </w:p>
    <w:p w14:paraId="52437A5B" w14:textId="02EE7178" w:rsidR="002F4D38" w:rsidRDefault="002F4D38" w:rsidP="002F4D38"/>
    <w:p w14:paraId="1083CBE2" w14:textId="026A1FDA" w:rsidR="00CC1912" w:rsidRDefault="00CC1912" w:rsidP="002F4D38"/>
    <w:p w14:paraId="3C548E7D" w14:textId="7E791F4D" w:rsidR="00CC1912" w:rsidRDefault="00CC1912" w:rsidP="002F4D38"/>
    <w:p w14:paraId="07B2B760" w14:textId="77777777" w:rsidR="00CC1912" w:rsidRPr="002F4D38" w:rsidRDefault="00CC1912" w:rsidP="002F4D38"/>
    <w:p w14:paraId="08E1EDB9" w14:textId="3D7DCE22" w:rsidR="00041FEF" w:rsidRPr="0096752D" w:rsidRDefault="00754C49" w:rsidP="00041FEF">
      <w:pPr>
        <w:pStyle w:val="Caption"/>
        <w:spacing w:after="0"/>
        <w:rPr>
          <w:rFonts w:ascii="Arial" w:hAnsi="Arial" w:cs="Arial"/>
          <w:color w:val="auto"/>
          <w:sz w:val="20"/>
          <w:szCs w:val="20"/>
        </w:rPr>
      </w:pPr>
      <w:bookmarkStart w:id="19" w:name="_Toc13212138"/>
      <w:r w:rsidRPr="0096752D">
        <w:rPr>
          <w:rFonts w:ascii="Arial" w:hAnsi="Arial" w:cs="Arial"/>
          <w:color w:val="auto"/>
          <w:sz w:val="20"/>
          <w:szCs w:val="20"/>
        </w:rPr>
        <w:lastRenderedPageBreak/>
        <w:t>T</w:t>
      </w:r>
      <w:r w:rsidR="00041FEF" w:rsidRPr="0096752D">
        <w:rPr>
          <w:rFonts w:ascii="Arial" w:hAnsi="Arial" w:cs="Arial"/>
          <w:color w:val="auto"/>
          <w:sz w:val="20"/>
          <w:szCs w:val="20"/>
        </w:rPr>
        <w:t xml:space="preserve">able </w:t>
      </w:r>
      <w:r w:rsidR="00041FEF" w:rsidRPr="0096752D">
        <w:rPr>
          <w:rFonts w:ascii="Arial" w:hAnsi="Arial" w:cs="Arial"/>
          <w:color w:val="auto"/>
          <w:sz w:val="20"/>
          <w:szCs w:val="20"/>
        </w:rPr>
        <w:fldChar w:fldCharType="begin"/>
      </w:r>
      <w:r w:rsidR="00041FEF" w:rsidRPr="0096752D">
        <w:rPr>
          <w:rFonts w:ascii="Arial" w:hAnsi="Arial" w:cs="Arial"/>
          <w:color w:val="auto"/>
          <w:sz w:val="20"/>
          <w:szCs w:val="20"/>
        </w:rPr>
        <w:instrText xml:space="preserve"> SEQ Table \* ARABIC </w:instrText>
      </w:r>
      <w:r w:rsidR="00041FEF" w:rsidRPr="0096752D">
        <w:rPr>
          <w:rFonts w:ascii="Arial" w:hAnsi="Arial" w:cs="Arial"/>
          <w:color w:val="auto"/>
          <w:sz w:val="20"/>
          <w:szCs w:val="20"/>
        </w:rPr>
        <w:fldChar w:fldCharType="separate"/>
      </w:r>
      <w:r w:rsidR="00C14164" w:rsidRPr="0096752D">
        <w:rPr>
          <w:rFonts w:ascii="Arial" w:hAnsi="Arial" w:cs="Arial"/>
          <w:noProof/>
          <w:color w:val="auto"/>
          <w:sz w:val="20"/>
          <w:szCs w:val="20"/>
        </w:rPr>
        <w:t>4</w:t>
      </w:r>
      <w:r w:rsidR="00041FEF" w:rsidRPr="0096752D">
        <w:rPr>
          <w:rFonts w:ascii="Arial" w:hAnsi="Arial" w:cs="Arial"/>
          <w:color w:val="auto"/>
          <w:sz w:val="20"/>
          <w:szCs w:val="20"/>
        </w:rPr>
        <w:fldChar w:fldCharType="end"/>
      </w:r>
      <w:r w:rsidR="00041FEF" w:rsidRPr="0096752D">
        <w:rPr>
          <w:rFonts w:ascii="Arial" w:hAnsi="Arial" w:cs="Arial"/>
          <w:color w:val="auto"/>
          <w:sz w:val="20"/>
          <w:szCs w:val="20"/>
        </w:rPr>
        <w:t>. Grade 5 Test Specifications</w:t>
      </w:r>
      <w:bookmarkEnd w:id="19"/>
    </w:p>
    <w:tbl>
      <w:tblPr>
        <w:tblStyle w:val="TableGrid3"/>
        <w:tblpPr w:leftFromText="180" w:rightFromText="180" w:vertAnchor="text" w:horzAnchor="margin" w:tblpXSpec="center" w:tblpY="1"/>
        <w:tblW w:w="9355" w:type="dxa"/>
        <w:tblLayout w:type="fixed"/>
        <w:tblLook w:val="01E0" w:firstRow="1" w:lastRow="1" w:firstColumn="1" w:lastColumn="1" w:noHBand="0" w:noVBand="0"/>
      </w:tblPr>
      <w:tblGrid>
        <w:gridCol w:w="6925"/>
        <w:gridCol w:w="1260"/>
        <w:gridCol w:w="1170"/>
      </w:tblGrid>
      <w:tr w:rsidR="00754C49" w:rsidRPr="00CC1912" w14:paraId="2ECABE3A" w14:textId="77777777" w:rsidTr="00232CCD">
        <w:trPr>
          <w:trHeight w:val="144"/>
        </w:trPr>
        <w:tc>
          <w:tcPr>
            <w:tcW w:w="6925" w:type="dxa"/>
            <w:shd w:val="clear" w:color="auto" w:fill="1B587C"/>
            <w:vAlign w:val="center"/>
          </w:tcPr>
          <w:p w14:paraId="5E699771" w14:textId="77777777" w:rsidR="00754C49" w:rsidRPr="00CC1912" w:rsidRDefault="00754C49" w:rsidP="00232CCD">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Grade 5 Reporting Category and Assessment Anchor</w:t>
            </w:r>
          </w:p>
        </w:tc>
        <w:tc>
          <w:tcPr>
            <w:tcW w:w="1260" w:type="dxa"/>
            <w:shd w:val="clear" w:color="auto" w:fill="1B587C"/>
            <w:vAlign w:val="bottom"/>
          </w:tcPr>
          <w:p w14:paraId="13E3A91A" w14:textId="77777777" w:rsidR="00754C49" w:rsidRPr="00CC1912" w:rsidRDefault="00754C49" w:rsidP="00232CCD">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 xml:space="preserve">Number of Alternate Eligible Content </w:t>
            </w:r>
          </w:p>
        </w:tc>
        <w:tc>
          <w:tcPr>
            <w:tcW w:w="1170" w:type="dxa"/>
            <w:shd w:val="clear" w:color="auto" w:fill="1B587C"/>
            <w:vAlign w:val="bottom"/>
          </w:tcPr>
          <w:p w14:paraId="1FDAFA8D" w14:textId="77777777" w:rsidR="00754C49" w:rsidRPr="00CC1912" w:rsidRDefault="00754C49" w:rsidP="00232CCD">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 xml:space="preserve">Number of Skills </w:t>
            </w:r>
          </w:p>
        </w:tc>
      </w:tr>
      <w:tr w:rsidR="00754C49" w:rsidRPr="00CC1912" w14:paraId="760095B2" w14:textId="77777777" w:rsidTr="00232CCD">
        <w:trPr>
          <w:trHeight w:val="144"/>
        </w:trPr>
        <w:tc>
          <w:tcPr>
            <w:tcW w:w="6925" w:type="dxa"/>
            <w:shd w:val="clear" w:color="auto" w:fill="4DA4D8"/>
            <w:vAlign w:val="center"/>
          </w:tcPr>
          <w:p w14:paraId="32F08A18" w14:textId="7ADD2E92" w:rsidR="00754C49" w:rsidRPr="00CC1912" w:rsidRDefault="00754C49" w:rsidP="00E46361">
            <w:pPr>
              <w:rPr>
                <w:rFonts w:ascii="Arial" w:eastAsia="Calibri" w:hAnsi="Arial" w:cs="Arial"/>
                <w:color w:val="FFFFFF"/>
              </w:rPr>
            </w:pPr>
            <w:r w:rsidRPr="00CC1912">
              <w:rPr>
                <w:rFonts w:ascii="Arial" w:eastAsia="Calibri" w:hAnsi="Arial" w:cs="Arial"/>
                <w:color w:val="FFFFFF"/>
              </w:rPr>
              <w:t xml:space="preserve">M05.AT. Numbers and Operations </w:t>
            </w:r>
          </w:p>
        </w:tc>
        <w:tc>
          <w:tcPr>
            <w:tcW w:w="1260" w:type="dxa"/>
            <w:shd w:val="clear" w:color="auto" w:fill="4DA4D8"/>
            <w:vAlign w:val="center"/>
          </w:tcPr>
          <w:p w14:paraId="50EE7816" w14:textId="245D907A" w:rsidR="00754C49" w:rsidRPr="00CC1912" w:rsidRDefault="00613E85" w:rsidP="00232CCD">
            <w:pPr>
              <w:jc w:val="center"/>
              <w:rPr>
                <w:rFonts w:ascii="Arial" w:eastAsia="Calibri" w:hAnsi="Arial" w:cs="Arial"/>
                <w:color w:val="FFFFFF"/>
              </w:rPr>
            </w:pPr>
            <w:r w:rsidRPr="00CC1912">
              <w:rPr>
                <w:rFonts w:ascii="Arial" w:eastAsia="Calibri" w:hAnsi="Arial" w:cs="Arial"/>
                <w:color w:val="FFFFFF"/>
              </w:rPr>
              <w:t>9</w:t>
            </w:r>
          </w:p>
        </w:tc>
        <w:tc>
          <w:tcPr>
            <w:tcW w:w="1170" w:type="dxa"/>
            <w:shd w:val="clear" w:color="auto" w:fill="4DA4D8"/>
            <w:vAlign w:val="center"/>
          </w:tcPr>
          <w:p w14:paraId="6781B4C3" w14:textId="0D03384B" w:rsidR="00754C49" w:rsidRPr="00CC1912" w:rsidRDefault="00A914DF" w:rsidP="00613E85">
            <w:pPr>
              <w:jc w:val="center"/>
              <w:rPr>
                <w:rFonts w:ascii="Arial" w:eastAsia="Calibri" w:hAnsi="Arial" w:cs="Arial"/>
                <w:color w:val="FFFFFF"/>
              </w:rPr>
            </w:pPr>
            <w:r w:rsidRPr="00CC1912">
              <w:rPr>
                <w:rFonts w:ascii="Arial" w:eastAsia="Calibri" w:hAnsi="Arial" w:cs="Arial"/>
                <w:color w:val="FFFFFF"/>
              </w:rPr>
              <w:t>1</w:t>
            </w:r>
            <w:r w:rsidR="00613E85" w:rsidRPr="00CC1912">
              <w:rPr>
                <w:rFonts w:ascii="Arial" w:eastAsia="Calibri" w:hAnsi="Arial" w:cs="Arial"/>
                <w:color w:val="FFFFFF"/>
              </w:rPr>
              <w:t>2</w:t>
            </w:r>
            <w:r w:rsidRPr="00CC1912">
              <w:rPr>
                <w:rFonts w:ascii="Arial" w:eastAsia="Calibri" w:hAnsi="Arial" w:cs="Arial"/>
                <w:color w:val="FFFFFF"/>
              </w:rPr>
              <w:t>-1</w:t>
            </w:r>
            <w:r w:rsidR="00613E85" w:rsidRPr="00CC1912">
              <w:rPr>
                <w:rFonts w:ascii="Arial" w:eastAsia="Calibri" w:hAnsi="Arial" w:cs="Arial"/>
                <w:color w:val="FFFFFF"/>
              </w:rPr>
              <w:t>9</w:t>
            </w:r>
          </w:p>
        </w:tc>
      </w:tr>
      <w:tr w:rsidR="00754C49" w:rsidRPr="00CC1912" w14:paraId="5B517F84" w14:textId="77777777" w:rsidTr="00613E85">
        <w:trPr>
          <w:trHeight w:val="144"/>
        </w:trPr>
        <w:tc>
          <w:tcPr>
            <w:tcW w:w="6925" w:type="dxa"/>
            <w:shd w:val="clear" w:color="auto" w:fill="C3E0F2"/>
            <w:vAlign w:val="center"/>
          </w:tcPr>
          <w:p w14:paraId="0F7BCD58" w14:textId="60BFB130" w:rsidR="00754C49" w:rsidRPr="00CC1912" w:rsidRDefault="00754C49" w:rsidP="00613E85">
            <w:pPr>
              <w:widowControl w:val="0"/>
              <w:autoSpaceDE w:val="0"/>
              <w:autoSpaceDN w:val="0"/>
              <w:adjustRightInd w:val="0"/>
              <w:ind w:left="600" w:hanging="600"/>
              <w:rPr>
                <w:rFonts w:ascii="Times New Roman" w:eastAsia="Calibri" w:hAnsi="Times New Roman" w:cs="Times New Roman"/>
                <w:bCs/>
              </w:rPr>
            </w:pPr>
            <w:r w:rsidRPr="00CC1912">
              <w:rPr>
                <w:rFonts w:ascii="Times New Roman" w:eastAsia="Calibri" w:hAnsi="Times New Roman" w:cs="Times New Roman"/>
                <w:bCs/>
              </w:rPr>
              <w:t xml:space="preserve">AT.1. </w:t>
            </w:r>
            <w:r w:rsidR="00613E85" w:rsidRPr="00CC1912">
              <w:rPr>
                <w:rFonts w:ascii="Times New Roman" w:eastAsia="Calibri" w:hAnsi="Times New Roman" w:cs="Times New Roman"/>
                <w:bCs/>
              </w:rPr>
              <w:t>Understanding place-</w:t>
            </w:r>
            <w:r w:rsidRPr="00CC1912">
              <w:rPr>
                <w:rFonts w:ascii="Times New Roman" w:eastAsia="Calibri" w:hAnsi="Times New Roman" w:cs="Times New Roman"/>
                <w:bCs/>
              </w:rPr>
              <w:t>value of whole</w:t>
            </w:r>
            <w:r w:rsidR="00613E85" w:rsidRPr="00CC1912">
              <w:rPr>
                <w:rFonts w:ascii="Times New Roman" w:eastAsia="Calibri" w:hAnsi="Times New Roman" w:cs="Times New Roman"/>
                <w:bCs/>
              </w:rPr>
              <w:t xml:space="preserve"> numbers and decimals</w:t>
            </w:r>
          </w:p>
        </w:tc>
        <w:tc>
          <w:tcPr>
            <w:tcW w:w="1260" w:type="dxa"/>
            <w:shd w:val="clear" w:color="auto" w:fill="C3E0F2"/>
            <w:vAlign w:val="center"/>
          </w:tcPr>
          <w:p w14:paraId="1B81703A" w14:textId="77777777" w:rsidR="00754C49" w:rsidRPr="00CC1912" w:rsidRDefault="00754C49" w:rsidP="00613E85">
            <w:pPr>
              <w:jc w:val="center"/>
              <w:rPr>
                <w:rFonts w:ascii="Times New Roman" w:eastAsia="Calibri" w:hAnsi="Times New Roman" w:cs="Times New Roman"/>
              </w:rPr>
            </w:pPr>
            <w:r w:rsidRPr="00CC1912">
              <w:rPr>
                <w:rFonts w:ascii="Times New Roman" w:eastAsia="Calibri" w:hAnsi="Times New Roman" w:cs="Times New Roman"/>
              </w:rPr>
              <w:t>4</w:t>
            </w:r>
          </w:p>
        </w:tc>
        <w:tc>
          <w:tcPr>
            <w:tcW w:w="1170" w:type="dxa"/>
            <w:shd w:val="clear" w:color="auto" w:fill="C3E0F2"/>
            <w:vAlign w:val="center"/>
          </w:tcPr>
          <w:p w14:paraId="4FBB30F1" w14:textId="31AA92AF" w:rsidR="00754C49" w:rsidRPr="00CC1912" w:rsidRDefault="00A914DF" w:rsidP="00613E85">
            <w:pPr>
              <w:ind w:left="134"/>
              <w:jc w:val="center"/>
              <w:rPr>
                <w:rFonts w:ascii="Times New Roman" w:eastAsia="Calibri" w:hAnsi="Times New Roman" w:cs="Times New Roman"/>
              </w:rPr>
            </w:pPr>
            <w:r w:rsidRPr="00CC1912">
              <w:rPr>
                <w:rFonts w:ascii="Times New Roman" w:eastAsia="Calibri" w:hAnsi="Times New Roman" w:cs="Times New Roman"/>
              </w:rPr>
              <w:t>6-8</w:t>
            </w:r>
          </w:p>
        </w:tc>
      </w:tr>
      <w:tr w:rsidR="00754C49" w:rsidRPr="00CC1912" w14:paraId="4331D84E" w14:textId="77777777" w:rsidTr="00613E85">
        <w:trPr>
          <w:trHeight w:val="144"/>
        </w:trPr>
        <w:tc>
          <w:tcPr>
            <w:tcW w:w="6925" w:type="dxa"/>
            <w:shd w:val="clear" w:color="auto" w:fill="C3E0F2"/>
            <w:vAlign w:val="center"/>
          </w:tcPr>
          <w:p w14:paraId="6095CF5B" w14:textId="4791E7E0" w:rsidR="00754C49" w:rsidRPr="00CC1912" w:rsidRDefault="00754C49" w:rsidP="00613E85">
            <w:pPr>
              <w:widowControl w:val="0"/>
              <w:autoSpaceDE w:val="0"/>
              <w:autoSpaceDN w:val="0"/>
              <w:adjustRightInd w:val="0"/>
              <w:ind w:left="600" w:hanging="630"/>
              <w:rPr>
                <w:rFonts w:ascii="Times New Roman" w:eastAsia="Calibri" w:hAnsi="Times New Roman" w:cs="Times New Roman"/>
                <w:bCs/>
              </w:rPr>
            </w:pPr>
            <w:r w:rsidRPr="00CC1912">
              <w:rPr>
                <w:rFonts w:ascii="Times New Roman" w:eastAsia="Calibri" w:hAnsi="Times New Roman" w:cs="Times New Roman"/>
                <w:bCs/>
              </w:rPr>
              <w:t xml:space="preserve">AT.2. </w:t>
            </w:r>
            <w:r w:rsidR="00613E85" w:rsidRPr="00CC1912">
              <w:rPr>
                <w:rFonts w:ascii="Times New Roman" w:eastAsia="Calibri" w:hAnsi="Times New Roman" w:cs="Times New Roman"/>
                <w:bCs/>
              </w:rPr>
              <w:t>Using operations to solve problems with whole numbers and decimals</w:t>
            </w:r>
          </w:p>
        </w:tc>
        <w:tc>
          <w:tcPr>
            <w:tcW w:w="1260" w:type="dxa"/>
            <w:shd w:val="clear" w:color="auto" w:fill="C3E0F2"/>
            <w:vAlign w:val="center"/>
          </w:tcPr>
          <w:p w14:paraId="6E40BF2E" w14:textId="77777777" w:rsidR="00754C49" w:rsidRPr="00CC1912" w:rsidRDefault="00754C49" w:rsidP="00613E85">
            <w:pPr>
              <w:jc w:val="center"/>
              <w:rPr>
                <w:rFonts w:ascii="Times New Roman" w:eastAsia="Calibri" w:hAnsi="Times New Roman" w:cs="Times New Roman"/>
              </w:rPr>
            </w:pPr>
            <w:r w:rsidRPr="00CC1912">
              <w:rPr>
                <w:rFonts w:ascii="Times New Roman" w:eastAsia="Calibri" w:hAnsi="Times New Roman" w:cs="Times New Roman"/>
              </w:rPr>
              <w:t>3</w:t>
            </w:r>
          </w:p>
        </w:tc>
        <w:tc>
          <w:tcPr>
            <w:tcW w:w="1170" w:type="dxa"/>
            <w:shd w:val="clear" w:color="auto" w:fill="C3E0F2"/>
            <w:vAlign w:val="center"/>
          </w:tcPr>
          <w:p w14:paraId="44F341D8" w14:textId="0C9A1B64" w:rsidR="00754C49" w:rsidRPr="00CC1912" w:rsidRDefault="00A914DF" w:rsidP="00613E85">
            <w:pPr>
              <w:ind w:left="134"/>
              <w:jc w:val="center"/>
              <w:rPr>
                <w:rFonts w:ascii="Times New Roman" w:eastAsia="Calibri" w:hAnsi="Times New Roman" w:cs="Times New Roman"/>
              </w:rPr>
            </w:pPr>
            <w:r w:rsidRPr="00CC1912">
              <w:rPr>
                <w:rFonts w:ascii="Times New Roman" w:eastAsia="Calibri" w:hAnsi="Times New Roman" w:cs="Times New Roman"/>
              </w:rPr>
              <w:t>4-6</w:t>
            </w:r>
          </w:p>
        </w:tc>
      </w:tr>
      <w:tr w:rsidR="00754C49" w:rsidRPr="00CC1912" w14:paraId="44577B05" w14:textId="77777777" w:rsidTr="00613E85">
        <w:trPr>
          <w:trHeight w:val="144"/>
        </w:trPr>
        <w:tc>
          <w:tcPr>
            <w:tcW w:w="6925" w:type="dxa"/>
            <w:shd w:val="clear" w:color="auto" w:fill="C3E0F2"/>
            <w:vAlign w:val="center"/>
          </w:tcPr>
          <w:p w14:paraId="05D0E767" w14:textId="19B713EC" w:rsidR="00754C49" w:rsidRPr="00CC1912" w:rsidRDefault="00754C49" w:rsidP="00613E85">
            <w:pPr>
              <w:widowControl w:val="0"/>
              <w:autoSpaceDE w:val="0"/>
              <w:autoSpaceDN w:val="0"/>
              <w:adjustRightInd w:val="0"/>
              <w:ind w:left="880" w:hanging="880"/>
              <w:rPr>
                <w:rFonts w:ascii="Times New Roman" w:eastAsia="Calibri" w:hAnsi="Times New Roman" w:cs="Times New Roman"/>
                <w:bCs/>
              </w:rPr>
            </w:pPr>
            <w:r w:rsidRPr="00CC1912">
              <w:rPr>
                <w:rFonts w:ascii="Times New Roman" w:eastAsia="Calibri" w:hAnsi="Times New Roman" w:cs="Times New Roman"/>
                <w:bCs/>
              </w:rPr>
              <w:t>AF.1 Solv</w:t>
            </w:r>
            <w:r w:rsidR="00613E85" w:rsidRPr="00CC1912">
              <w:rPr>
                <w:rFonts w:ascii="Times New Roman" w:eastAsia="Calibri" w:hAnsi="Times New Roman" w:cs="Times New Roman"/>
                <w:bCs/>
              </w:rPr>
              <w:t>ing</w:t>
            </w:r>
            <w:r w:rsidRPr="00CC1912">
              <w:rPr>
                <w:rFonts w:ascii="Times New Roman" w:eastAsia="Calibri" w:hAnsi="Times New Roman" w:cs="Times New Roman"/>
                <w:bCs/>
              </w:rPr>
              <w:t xml:space="preserve"> addition and subtraction problems </w:t>
            </w:r>
            <w:r w:rsidR="00613E85" w:rsidRPr="00CC1912">
              <w:rPr>
                <w:rFonts w:ascii="Times New Roman" w:eastAsia="Calibri" w:hAnsi="Times New Roman" w:cs="Times New Roman"/>
                <w:bCs/>
              </w:rPr>
              <w:t>with</w:t>
            </w:r>
            <w:r w:rsidRPr="00CC1912">
              <w:rPr>
                <w:rFonts w:ascii="Times New Roman" w:eastAsia="Calibri" w:hAnsi="Times New Roman" w:cs="Times New Roman"/>
                <w:bCs/>
              </w:rPr>
              <w:t xml:space="preserve"> fractions</w:t>
            </w:r>
          </w:p>
        </w:tc>
        <w:tc>
          <w:tcPr>
            <w:tcW w:w="1260" w:type="dxa"/>
            <w:shd w:val="clear" w:color="auto" w:fill="C3E0F2"/>
            <w:vAlign w:val="center"/>
          </w:tcPr>
          <w:p w14:paraId="3A4A1324" w14:textId="77777777" w:rsidR="00754C49" w:rsidRPr="00CC1912" w:rsidRDefault="00754C49" w:rsidP="00613E85">
            <w:pPr>
              <w:widowControl w:val="0"/>
              <w:autoSpaceDE w:val="0"/>
              <w:autoSpaceDN w:val="0"/>
              <w:adjustRightInd w:val="0"/>
              <w:ind w:hanging="14"/>
              <w:jc w:val="center"/>
              <w:rPr>
                <w:rFonts w:ascii="Times New Roman" w:eastAsia="Calibri" w:hAnsi="Times New Roman" w:cs="Times New Roman"/>
                <w:bCs/>
              </w:rPr>
            </w:pPr>
            <w:r w:rsidRPr="00CC1912">
              <w:rPr>
                <w:rFonts w:ascii="Times New Roman" w:eastAsia="Calibri" w:hAnsi="Times New Roman" w:cs="Times New Roman"/>
                <w:bCs/>
              </w:rPr>
              <w:t>1</w:t>
            </w:r>
          </w:p>
        </w:tc>
        <w:tc>
          <w:tcPr>
            <w:tcW w:w="1170" w:type="dxa"/>
            <w:shd w:val="clear" w:color="auto" w:fill="C3E0F2"/>
            <w:vAlign w:val="center"/>
          </w:tcPr>
          <w:p w14:paraId="46CD12CF" w14:textId="4DAE8344" w:rsidR="00754C49" w:rsidRPr="00CC1912" w:rsidRDefault="00232CCD" w:rsidP="00613E85">
            <w:pPr>
              <w:widowControl w:val="0"/>
              <w:autoSpaceDE w:val="0"/>
              <w:autoSpaceDN w:val="0"/>
              <w:adjustRightInd w:val="0"/>
              <w:ind w:left="134"/>
              <w:jc w:val="center"/>
              <w:rPr>
                <w:rFonts w:ascii="Times New Roman" w:eastAsia="Calibri" w:hAnsi="Times New Roman" w:cs="Times New Roman"/>
                <w:bCs/>
              </w:rPr>
            </w:pPr>
            <w:r w:rsidRPr="00CC1912">
              <w:rPr>
                <w:rFonts w:ascii="Times New Roman" w:eastAsia="Calibri" w:hAnsi="Times New Roman" w:cs="Times New Roman"/>
                <w:bCs/>
              </w:rPr>
              <w:t>2</w:t>
            </w:r>
            <w:r w:rsidR="004F3625" w:rsidRPr="00CC1912">
              <w:rPr>
                <w:rFonts w:ascii="Times New Roman" w:eastAsia="Calibri" w:hAnsi="Times New Roman" w:cs="Times New Roman"/>
                <w:bCs/>
              </w:rPr>
              <w:t>-</w:t>
            </w:r>
            <w:r w:rsidR="00A914DF" w:rsidRPr="00CC1912">
              <w:rPr>
                <w:rFonts w:ascii="Times New Roman" w:eastAsia="Calibri" w:hAnsi="Times New Roman" w:cs="Times New Roman"/>
                <w:bCs/>
              </w:rPr>
              <w:t>4</w:t>
            </w:r>
          </w:p>
        </w:tc>
      </w:tr>
      <w:tr w:rsidR="00754C49" w:rsidRPr="00CC1912" w14:paraId="6400DE5D" w14:textId="77777777" w:rsidTr="00613E85">
        <w:trPr>
          <w:trHeight w:val="332"/>
        </w:trPr>
        <w:tc>
          <w:tcPr>
            <w:tcW w:w="6925" w:type="dxa"/>
            <w:shd w:val="clear" w:color="auto" w:fill="C3E0F2"/>
            <w:vAlign w:val="center"/>
          </w:tcPr>
          <w:p w14:paraId="6B175744" w14:textId="1F840480" w:rsidR="00754C49" w:rsidRPr="00CC1912" w:rsidRDefault="00754C49" w:rsidP="00613E85">
            <w:pPr>
              <w:widowControl w:val="0"/>
              <w:autoSpaceDE w:val="0"/>
              <w:autoSpaceDN w:val="0"/>
              <w:adjustRightInd w:val="0"/>
              <w:ind w:left="790" w:hanging="814"/>
              <w:rPr>
                <w:rFonts w:ascii="Times New Roman" w:eastAsia="Calibri" w:hAnsi="Times New Roman" w:cs="Times New Roman"/>
                <w:bCs/>
              </w:rPr>
            </w:pPr>
            <w:r w:rsidRPr="00CC1912">
              <w:rPr>
                <w:rFonts w:ascii="Times New Roman" w:eastAsia="Calibri" w:hAnsi="Times New Roman" w:cs="Times New Roman"/>
                <w:bCs/>
              </w:rPr>
              <w:t>AF.2 Solv</w:t>
            </w:r>
            <w:r w:rsidR="00613E85" w:rsidRPr="00CC1912">
              <w:rPr>
                <w:rFonts w:ascii="Times New Roman" w:eastAsia="Calibri" w:hAnsi="Times New Roman" w:cs="Times New Roman"/>
                <w:bCs/>
              </w:rPr>
              <w:t>ing</w:t>
            </w:r>
            <w:r w:rsidRPr="00CC1912">
              <w:rPr>
                <w:rFonts w:ascii="Times New Roman" w:eastAsia="Calibri" w:hAnsi="Times New Roman" w:cs="Times New Roman"/>
                <w:bCs/>
              </w:rPr>
              <w:t xml:space="preserve"> multiplication and division problems </w:t>
            </w:r>
            <w:r w:rsidR="00613E85" w:rsidRPr="00CC1912">
              <w:rPr>
                <w:rFonts w:ascii="Times New Roman" w:eastAsia="Calibri" w:hAnsi="Times New Roman" w:cs="Times New Roman"/>
                <w:bCs/>
              </w:rPr>
              <w:t>with</w:t>
            </w:r>
            <w:r w:rsidRPr="00CC1912">
              <w:rPr>
                <w:rFonts w:ascii="Times New Roman" w:eastAsia="Calibri" w:hAnsi="Times New Roman" w:cs="Times New Roman"/>
                <w:bCs/>
              </w:rPr>
              <w:t xml:space="preserve"> fractions</w:t>
            </w:r>
          </w:p>
        </w:tc>
        <w:tc>
          <w:tcPr>
            <w:tcW w:w="1260" w:type="dxa"/>
            <w:shd w:val="clear" w:color="auto" w:fill="C3E0F2"/>
            <w:vAlign w:val="center"/>
          </w:tcPr>
          <w:p w14:paraId="797BAD7B" w14:textId="77777777" w:rsidR="00754C49" w:rsidRPr="00CC1912" w:rsidRDefault="00754C49" w:rsidP="00613E85">
            <w:pPr>
              <w:widowControl w:val="0"/>
              <w:autoSpaceDE w:val="0"/>
              <w:autoSpaceDN w:val="0"/>
              <w:adjustRightInd w:val="0"/>
              <w:ind w:hanging="14"/>
              <w:jc w:val="center"/>
              <w:rPr>
                <w:rFonts w:ascii="Times New Roman" w:eastAsia="Calibri" w:hAnsi="Times New Roman" w:cs="Times New Roman"/>
                <w:bCs/>
              </w:rPr>
            </w:pPr>
            <w:r w:rsidRPr="00CC1912">
              <w:rPr>
                <w:rFonts w:ascii="Times New Roman" w:eastAsia="Calibri" w:hAnsi="Times New Roman" w:cs="Times New Roman"/>
                <w:bCs/>
              </w:rPr>
              <w:t>1</w:t>
            </w:r>
          </w:p>
        </w:tc>
        <w:tc>
          <w:tcPr>
            <w:tcW w:w="1170" w:type="dxa"/>
            <w:shd w:val="clear" w:color="auto" w:fill="C3E0F2"/>
            <w:vAlign w:val="center"/>
          </w:tcPr>
          <w:p w14:paraId="18BB4989" w14:textId="77777777" w:rsidR="00754C49" w:rsidRPr="00CC1912" w:rsidRDefault="004F3625" w:rsidP="00613E85">
            <w:pPr>
              <w:widowControl w:val="0"/>
              <w:autoSpaceDE w:val="0"/>
              <w:autoSpaceDN w:val="0"/>
              <w:adjustRightInd w:val="0"/>
              <w:ind w:left="134"/>
              <w:jc w:val="center"/>
              <w:rPr>
                <w:rFonts w:ascii="Times New Roman" w:eastAsia="Calibri" w:hAnsi="Times New Roman" w:cs="Times New Roman"/>
                <w:bCs/>
              </w:rPr>
            </w:pPr>
            <w:r w:rsidRPr="00CC1912">
              <w:rPr>
                <w:rFonts w:ascii="Times New Roman" w:eastAsia="Calibri" w:hAnsi="Times New Roman" w:cs="Times New Roman"/>
                <w:bCs/>
              </w:rPr>
              <w:t>0-1</w:t>
            </w:r>
          </w:p>
        </w:tc>
      </w:tr>
      <w:tr w:rsidR="00754C49" w:rsidRPr="00CC1912" w14:paraId="0A3CCD79" w14:textId="77777777" w:rsidTr="00232CCD">
        <w:trPr>
          <w:trHeight w:val="144"/>
        </w:trPr>
        <w:tc>
          <w:tcPr>
            <w:tcW w:w="6925" w:type="dxa"/>
            <w:shd w:val="clear" w:color="auto" w:fill="4DA4D8"/>
            <w:vAlign w:val="center"/>
          </w:tcPr>
          <w:p w14:paraId="105F8E93" w14:textId="77777777" w:rsidR="00754C49" w:rsidRPr="00CC1912" w:rsidRDefault="00754C49" w:rsidP="00232CCD">
            <w:pPr>
              <w:rPr>
                <w:rFonts w:ascii="Arial" w:eastAsia="Calibri" w:hAnsi="Arial" w:cs="Arial"/>
                <w:color w:val="FFFFFF"/>
              </w:rPr>
            </w:pPr>
            <w:r w:rsidRPr="00CC1912">
              <w:rPr>
                <w:rFonts w:ascii="Arial" w:eastAsia="Calibri" w:hAnsi="Arial" w:cs="Arial"/>
                <w:color w:val="FFFFFF"/>
              </w:rPr>
              <w:t>M05.BO. Operations and Algebraic Thinking</w:t>
            </w:r>
          </w:p>
        </w:tc>
        <w:tc>
          <w:tcPr>
            <w:tcW w:w="1260" w:type="dxa"/>
            <w:shd w:val="clear" w:color="auto" w:fill="4DA4D8"/>
            <w:vAlign w:val="center"/>
          </w:tcPr>
          <w:p w14:paraId="3CED4963" w14:textId="77777777" w:rsidR="00754C49" w:rsidRPr="00CC1912" w:rsidRDefault="00754C49" w:rsidP="00232CCD">
            <w:pPr>
              <w:jc w:val="center"/>
              <w:rPr>
                <w:rFonts w:ascii="Arial" w:eastAsia="Calibri" w:hAnsi="Arial" w:cs="Arial"/>
                <w:color w:val="FFFFFF"/>
              </w:rPr>
            </w:pPr>
            <w:r w:rsidRPr="00CC1912">
              <w:rPr>
                <w:rFonts w:ascii="Arial" w:eastAsia="Calibri" w:hAnsi="Arial" w:cs="Arial"/>
                <w:color w:val="FFFFFF"/>
              </w:rPr>
              <w:t>2</w:t>
            </w:r>
          </w:p>
        </w:tc>
        <w:tc>
          <w:tcPr>
            <w:tcW w:w="1170" w:type="dxa"/>
            <w:shd w:val="clear" w:color="auto" w:fill="4DA4D8"/>
            <w:vAlign w:val="center"/>
          </w:tcPr>
          <w:p w14:paraId="76252657" w14:textId="77777777" w:rsidR="00754C49" w:rsidRPr="00CC1912" w:rsidRDefault="004F3625" w:rsidP="00232CCD">
            <w:pPr>
              <w:jc w:val="center"/>
              <w:rPr>
                <w:rFonts w:ascii="Arial" w:eastAsia="Calibri" w:hAnsi="Arial" w:cs="Arial"/>
                <w:color w:val="FFFFFF"/>
              </w:rPr>
            </w:pPr>
            <w:r w:rsidRPr="00CC1912">
              <w:rPr>
                <w:rFonts w:ascii="Arial" w:eastAsia="Calibri" w:hAnsi="Arial" w:cs="Arial"/>
                <w:color w:val="FFFFFF"/>
              </w:rPr>
              <w:t>2-3</w:t>
            </w:r>
          </w:p>
        </w:tc>
      </w:tr>
      <w:tr w:rsidR="00754C49" w:rsidRPr="00CC1912" w14:paraId="30CCFEFA" w14:textId="77777777" w:rsidTr="00232CCD">
        <w:trPr>
          <w:trHeight w:val="144"/>
        </w:trPr>
        <w:tc>
          <w:tcPr>
            <w:tcW w:w="6925" w:type="dxa"/>
            <w:shd w:val="clear" w:color="auto" w:fill="C3E0F2"/>
            <w:vAlign w:val="center"/>
          </w:tcPr>
          <w:p w14:paraId="59A343CB" w14:textId="7B7415B4" w:rsidR="00754C49" w:rsidRPr="00CC1912" w:rsidRDefault="00754C49" w:rsidP="00613E85">
            <w:pPr>
              <w:widowControl w:val="0"/>
              <w:autoSpaceDE w:val="0"/>
              <w:autoSpaceDN w:val="0"/>
              <w:adjustRightInd w:val="0"/>
              <w:rPr>
                <w:rFonts w:ascii="Times New Roman" w:eastAsia="Calibri" w:hAnsi="Times New Roman" w:cs="Times New Roman"/>
              </w:rPr>
            </w:pPr>
            <w:r w:rsidRPr="00CC1912">
              <w:rPr>
                <w:rFonts w:ascii="Times New Roman" w:eastAsia="Calibri" w:hAnsi="Times New Roman" w:cs="Times New Roman"/>
              </w:rPr>
              <w:t xml:space="preserve">BO.2 </w:t>
            </w:r>
            <w:r w:rsidR="00613E85" w:rsidRPr="00CC1912">
              <w:rPr>
                <w:rFonts w:ascii="Times New Roman" w:eastAsia="Calibri" w:hAnsi="Times New Roman" w:cs="Times New Roman"/>
                <w:bCs/>
              </w:rPr>
              <w:t>Extending patterns and determining rules for patterns</w:t>
            </w:r>
          </w:p>
        </w:tc>
        <w:tc>
          <w:tcPr>
            <w:tcW w:w="1260" w:type="dxa"/>
            <w:shd w:val="clear" w:color="auto" w:fill="C3E0F2"/>
            <w:vAlign w:val="center"/>
          </w:tcPr>
          <w:p w14:paraId="676C9C5C" w14:textId="77777777" w:rsidR="00754C49" w:rsidRPr="00CC1912" w:rsidRDefault="00754C49" w:rsidP="00232CCD">
            <w:pPr>
              <w:jc w:val="center"/>
              <w:rPr>
                <w:rFonts w:ascii="Times New Roman" w:eastAsia="Calibri" w:hAnsi="Times New Roman" w:cs="Times New Roman"/>
              </w:rPr>
            </w:pPr>
            <w:r w:rsidRPr="00CC1912">
              <w:rPr>
                <w:rFonts w:ascii="Times New Roman" w:eastAsia="Calibri" w:hAnsi="Times New Roman" w:cs="Times New Roman"/>
              </w:rPr>
              <w:t>2</w:t>
            </w:r>
          </w:p>
        </w:tc>
        <w:tc>
          <w:tcPr>
            <w:tcW w:w="1170" w:type="dxa"/>
            <w:shd w:val="clear" w:color="auto" w:fill="C3E0F2"/>
            <w:vAlign w:val="center"/>
          </w:tcPr>
          <w:p w14:paraId="4CB7588D" w14:textId="77777777" w:rsidR="00754C49" w:rsidRPr="00CC1912" w:rsidRDefault="004F3625" w:rsidP="00232CCD">
            <w:pPr>
              <w:jc w:val="center"/>
              <w:rPr>
                <w:rFonts w:ascii="Times New Roman" w:eastAsia="Calibri" w:hAnsi="Times New Roman" w:cs="Times New Roman"/>
              </w:rPr>
            </w:pPr>
            <w:r w:rsidRPr="00CC1912">
              <w:rPr>
                <w:rFonts w:ascii="Times New Roman" w:eastAsia="Calibri" w:hAnsi="Times New Roman" w:cs="Times New Roman"/>
              </w:rPr>
              <w:t>2-3</w:t>
            </w:r>
          </w:p>
        </w:tc>
      </w:tr>
      <w:tr w:rsidR="00754C49" w:rsidRPr="00CC1912" w14:paraId="7557F26D" w14:textId="77777777" w:rsidTr="00232CCD">
        <w:trPr>
          <w:trHeight w:val="144"/>
        </w:trPr>
        <w:tc>
          <w:tcPr>
            <w:tcW w:w="6925" w:type="dxa"/>
            <w:shd w:val="clear" w:color="auto" w:fill="4DA4D8"/>
            <w:vAlign w:val="center"/>
          </w:tcPr>
          <w:p w14:paraId="435E89EC" w14:textId="77777777" w:rsidR="00754C49" w:rsidRPr="00CC1912" w:rsidRDefault="00754C49" w:rsidP="00232CCD">
            <w:pPr>
              <w:rPr>
                <w:rFonts w:ascii="Arial" w:eastAsia="Calibri" w:hAnsi="Arial" w:cs="Arial"/>
                <w:color w:val="F07F09"/>
              </w:rPr>
            </w:pPr>
            <w:r w:rsidRPr="00CC1912">
              <w:rPr>
                <w:rFonts w:ascii="Arial" w:eastAsia="Calibri" w:hAnsi="Arial" w:cs="Arial"/>
                <w:color w:val="FFFFFF"/>
              </w:rPr>
              <w:t>M05.CG Geometry</w:t>
            </w:r>
          </w:p>
        </w:tc>
        <w:tc>
          <w:tcPr>
            <w:tcW w:w="1260" w:type="dxa"/>
            <w:shd w:val="clear" w:color="auto" w:fill="4DA4D8"/>
            <w:vAlign w:val="center"/>
          </w:tcPr>
          <w:p w14:paraId="1CDDF90E" w14:textId="77777777" w:rsidR="00754C49" w:rsidRPr="00CC1912" w:rsidRDefault="00754C49" w:rsidP="00232CCD">
            <w:pPr>
              <w:jc w:val="center"/>
              <w:rPr>
                <w:rFonts w:ascii="Arial" w:eastAsia="Calibri" w:hAnsi="Arial" w:cs="Arial"/>
                <w:color w:val="FFFFFF"/>
              </w:rPr>
            </w:pPr>
            <w:r w:rsidRPr="00CC1912">
              <w:rPr>
                <w:rFonts w:ascii="Arial" w:eastAsia="Calibri" w:hAnsi="Arial" w:cs="Arial"/>
                <w:color w:val="FFFFFF"/>
              </w:rPr>
              <w:t>3</w:t>
            </w:r>
          </w:p>
        </w:tc>
        <w:tc>
          <w:tcPr>
            <w:tcW w:w="1170" w:type="dxa"/>
            <w:shd w:val="clear" w:color="auto" w:fill="4DA4D8"/>
            <w:vAlign w:val="center"/>
          </w:tcPr>
          <w:p w14:paraId="0AA84B28" w14:textId="77777777" w:rsidR="00754C49" w:rsidRPr="00CC1912" w:rsidRDefault="00754C49" w:rsidP="004F3625">
            <w:pPr>
              <w:jc w:val="center"/>
              <w:rPr>
                <w:rFonts w:ascii="Arial" w:eastAsia="Calibri" w:hAnsi="Arial" w:cs="Arial"/>
                <w:color w:val="FFFFFF"/>
              </w:rPr>
            </w:pPr>
            <w:r w:rsidRPr="00CC1912">
              <w:rPr>
                <w:rFonts w:ascii="Arial" w:eastAsia="Calibri" w:hAnsi="Arial" w:cs="Arial"/>
                <w:color w:val="FFFFFF"/>
              </w:rPr>
              <w:t>4-</w:t>
            </w:r>
            <w:r w:rsidR="004F3625" w:rsidRPr="00CC1912">
              <w:rPr>
                <w:rFonts w:ascii="Arial" w:eastAsia="Calibri" w:hAnsi="Arial" w:cs="Arial"/>
                <w:color w:val="FFFFFF"/>
              </w:rPr>
              <w:t>5</w:t>
            </w:r>
          </w:p>
        </w:tc>
      </w:tr>
      <w:tr w:rsidR="00754C49" w:rsidRPr="00CC1912" w14:paraId="0C8E453C" w14:textId="77777777" w:rsidTr="00232CCD">
        <w:trPr>
          <w:trHeight w:val="144"/>
        </w:trPr>
        <w:tc>
          <w:tcPr>
            <w:tcW w:w="6925" w:type="dxa"/>
            <w:shd w:val="clear" w:color="auto" w:fill="C3E0F2"/>
          </w:tcPr>
          <w:p w14:paraId="49FC48F1" w14:textId="66CD92E1" w:rsidR="00754C49" w:rsidRPr="00CC1912" w:rsidRDefault="00754C49" w:rsidP="00613E85">
            <w:pPr>
              <w:widowControl w:val="0"/>
              <w:autoSpaceDE w:val="0"/>
              <w:autoSpaceDN w:val="0"/>
              <w:adjustRightInd w:val="0"/>
              <w:ind w:left="516" w:hanging="516"/>
              <w:rPr>
                <w:rFonts w:ascii="Times New Roman" w:eastAsia="Calibri" w:hAnsi="Times New Roman" w:cs="Times New Roman"/>
                <w:bCs/>
              </w:rPr>
            </w:pPr>
            <w:r w:rsidRPr="00CC1912">
              <w:rPr>
                <w:rFonts w:ascii="Times New Roman" w:eastAsia="Calibri" w:hAnsi="Times New Roman" w:cs="Times New Roman"/>
                <w:bCs/>
              </w:rPr>
              <w:t>CG.1 Identify</w:t>
            </w:r>
            <w:r w:rsidR="00613E85" w:rsidRPr="00CC1912">
              <w:rPr>
                <w:rFonts w:ascii="Times New Roman" w:eastAsia="Calibri" w:hAnsi="Times New Roman" w:cs="Times New Roman"/>
                <w:bCs/>
              </w:rPr>
              <w:t>ing and graphing ordered pairs</w:t>
            </w:r>
          </w:p>
        </w:tc>
        <w:tc>
          <w:tcPr>
            <w:tcW w:w="1260" w:type="dxa"/>
            <w:shd w:val="clear" w:color="auto" w:fill="C3E0F2"/>
            <w:vAlign w:val="center"/>
          </w:tcPr>
          <w:p w14:paraId="6E871D70" w14:textId="77777777" w:rsidR="00754C49" w:rsidRPr="00CC1912" w:rsidRDefault="00754C49" w:rsidP="00232CCD">
            <w:pPr>
              <w:jc w:val="center"/>
              <w:rPr>
                <w:rFonts w:ascii="Times New Roman" w:eastAsia="Calibri" w:hAnsi="Times New Roman" w:cs="Times New Roman"/>
              </w:rPr>
            </w:pPr>
            <w:r w:rsidRPr="00CC1912">
              <w:rPr>
                <w:rFonts w:ascii="Times New Roman" w:eastAsia="Calibri" w:hAnsi="Times New Roman" w:cs="Times New Roman"/>
              </w:rPr>
              <w:t>2</w:t>
            </w:r>
          </w:p>
        </w:tc>
        <w:tc>
          <w:tcPr>
            <w:tcW w:w="1170" w:type="dxa"/>
            <w:shd w:val="clear" w:color="auto" w:fill="C3E0F2"/>
            <w:vAlign w:val="center"/>
          </w:tcPr>
          <w:p w14:paraId="5081545D" w14:textId="782D9974" w:rsidR="00754C49" w:rsidRPr="00CC1912" w:rsidRDefault="00A914DF" w:rsidP="00232CCD">
            <w:pPr>
              <w:jc w:val="center"/>
              <w:rPr>
                <w:rFonts w:ascii="Times New Roman" w:eastAsia="Calibri" w:hAnsi="Times New Roman" w:cs="Times New Roman"/>
              </w:rPr>
            </w:pPr>
            <w:r w:rsidRPr="00CC1912">
              <w:rPr>
                <w:rFonts w:ascii="Times New Roman" w:eastAsia="Calibri" w:hAnsi="Times New Roman" w:cs="Times New Roman"/>
              </w:rPr>
              <w:t>1-2</w:t>
            </w:r>
          </w:p>
        </w:tc>
      </w:tr>
      <w:tr w:rsidR="00754C49" w:rsidRPr="00CC1912" w14:paraId="3F5ED4FF" w14:textId="77777777" w:rsidTr="00232CCD">
        <w:trPr>
          <w:trHeight w:val="144"/>
        </w:trPr>
        <w:tc>
          <w:tcPr>
            <w:tcW w:w="6925" w:type="dxa"/>
            <w:shd w:val="clear" w:color="auto" w:fill="C3E0F2"/>
            <w:vAlign w:val="center"/>
          </w:tcPr>
          <w:p w14:paraId="4902D348" w14:textId="6DD7026E" w:rsidR="00754C49" w:rsidRPr="00CC1912" w:rsidRDefault="00754C49" w:rsidP="00613E85">
            <w:pPr>
              <w:widowControl w:val="0"/>
              <w:autoSpaceDE w:val="0"/>
              <w:autoSpaceDN w:val="0"/>
              <w:adjustRightInd w:val="0"/>
              <w:ind w:left="156" w:hanging="156"/>
              <w:rPr>
                <w:rFonts w:ascii="Times New Roman" w:eastAsia="Calibri" w:hAnsi="Times New Roman" w:cs="Times New Roman"/>
              </w:rPr>
            </w:pPr>
            <w:r w:rsidRPr="00CC1912">
              <w:rPr>
                <w:rFonts w:ascii="Times New Roman" w:eastAsia="Calibri" w:hAnsi="Times New Roman" w:cs="Times New Roman"/>
              </w:rPr>
              <w:t xml:space="preserve">CG.2 </w:t>
            </w:r>
            <w:r w:rsidR="00613E85" w:rsidRPr="00CC1912">
              <w:rPr>
                <w:rFonts w:ascii="Times New Roman" w:eastAsia="Calibri" w:hAnsi="Times New Roman" w:cs="Times New Roman"/>
                <w:bCs/>
              </w:rPr>
              <w:t>Identifying 2-dimensional shapes</w:t>
            </w:r>
          </w:p>
        </w:tc>
        <w:tc>
          <w:tcPr>
            <w:tcW w:w="1260" w:type="dxa"/>
            <w:shd w:val="clear" w:color="auto" w:fill="C3E0F2"/>
            <w:vAlign w:val="center"/>
          </w:tcPr>
          <w:p w14:paraId="0C704BBF" w14:textId="77777777" w:rsidR="00754C49" w:rsidRPr="00CC1912" w:rsidRDefault="00754C49" w:rsidP="00232CCD">
            <w:pPr>
              <w:jc w:val="center"/>
              <w:rPr>
                <w:rFonts w:ascii="Times New Roman" w:eastAsia="Calibri" w:hAnsi="Times New Roman" w:cs="Times New Roman"/>
              </w:rPr>
            </w:pPr>
            <w:r w:rsidRPr="00CC1912">
              <w:rPr>
                <w:rFonts w:ascii="Times New Roman" w:eastAsia="Calibri" w:hAnsi="Times New Roman" w:cs="Times New Roman"/>
              </w:rPr>
              <w:t>1</w:t>
            </w:r>
          </w:p>
        </w:tc>
        <w:tc>
          <w:tcPr>
            <w:tcW w:w="1170" w:type="dxa"/>
            <w:shd w:val="clear" w:color="auto" w:fill="C3E0F2"/>
            <w:vAlign w:val="center"/>
          </w:tcPr>
          <w:p w14:paraId="4B16A904" w14:textId="2280732A" w:rsidR="00754C49" w:rsidRPr="00CC1912" w:rsidRDefault="004F3625" w:rsidP="00232CCD">
            <w:pPr>
              <w:jc w:val="center"/>
              <w:rPr>
                <w:rFonts w:ascii="Times New Roman" w:eastAsia="Calibri" w:hAnsi="Times New Roman" w:cs="Times New Roman"/>
              </w:rPr>
            </w:pPr>
            <w:r w:rsidRPr="00CC1912">
              <w:rPr>
                <w:rFonts w:ascii="Times New Roman" w:eastAsia="Calibri" w:hAnsi="Times New Roman" w:cs="Times New Roman"/>
              </w:rPr>
              <w:t>2</w:t>
            </w:r>
            <w:r w:rsidR="00A914DF" w:rsidRPr="00CC1912">
              <w:rPr>
                <w:rFonts w:ascii="Times New Roman" w:eastAsia="Calibri" w:hAnsi="Times New Roman" w:cs="Times New Roman"/>
              </w:rPr>
              <w:t>-3</w:t>
            </w:r>
          </w:p>
        </w:tc>
      </w:tr>
      <w:tr w:rsidR="00754C49" w:rsidRPr="00CC1912" w14:paraId="19040CB2" w14:textId="77777777" w:rsidTr="00232CCD">
        <w:trPr>
          <w:trHeight w:val="144"/>
        </w:trPr>
        <w:tc>
          <w:tcPr>
            <w:tcW w:w="6925" w:type="dxa"/>
            <w:shd w:val="clear" w:color="auto" w:fill="4DA4D8"/>
            <w:vAlign w:val="center"/>
          </w:tcPr>
          <w:p w14:paraId="341E0C9C" w14:textId="77777777" w:rsidR="00754C49" w:rsidRPr="00CC1912" w:rsidRDefault="00754C49" w:rsidP="00232CCD">
            <w:pPr>
              <w:rPr>
                <w:rFonts w:ascii="Arial" w:eastAsia="Calibri" w:hAnsi="Arial" w:cs="Arial"/>
                <w:color w:val="FFFFFF"/>
              </w:rPr>
            </w:pPr>
            <w:r w:rsidRPr="00CC1912">
              <w:rPr>
                <w:rFonts w:ascii="Arial" w:eastAsia="Calibri" w:hAnsi="Arial" w:cs="Arial"/>
                <w:color w:val="FFFFFF"/>
              </w:rPr>
              <w:t>M05.DM Measurement and Data</w:t>
            </w:r>
          </w:p>
        </w:tc>
        <w:tc>
          <w:tcPr>
            <w:tcW w:w="1260" w:type="dxa"/>
            <w:shd w:val="clear" w:color="auto" w:fill="4DA4D8"/>
            <w:vAlign w:val="center"/>
          </w:tcPr>
          <w:p w14:paraId="7FD68B91" w14:textId="77777777" w:rsidR="00754C49" w:rsidRPr="00CC1912" w:rsidRDefault="00754C49" w:rsidP="00232CCD">
            <w:pPr>
              <w:jc w:val="center"/>
              <w:rPr>
                <w:rFonts w:ascii="Arial" w:eastAsia="Calibri" w:hAnsi="Arial" w:cs="Arial"/>
                <w:color w:val="FFFFFF"/>
              </w:rPr>
            </w:pPr>
            <w:r w:rsidRPr="00CC1912">
              <w:rPr>
                <w:rFonts w:ascii="Arial" w:eastAsia="Calibri" w:hAnsi="Arial" w:cs="Arial"/>
                <w:color w:val="FFFFFF"/>
              </w:rPr>
              <w:t>3</w:t>
            </w:r>
          </w:p>
        </w:tc>
        <w:tc>
          <w:tcPr>
            <w:tcW w:w="1170" w:type="dxa"/>
            <w:shd w:val="clear" w:color="auto" w:fill="4DA4D8"/>
            <w:vAlign w:val="center"/>
          </w:tcPr>
          <w:p w14:paraId="64B54424" w14:textId="0F1BF1AE" w:rsidR="00754C49" w:rsidRPr="00CC1912" w:rsidRDefault="005D28AC" w:rsidP="00232CCD">
            <w:pPr>
              <w:jc w:val="center"/>
              <w:rPr>
                <w:rFonts w:ascii="Arial" w:eastAsia="Calibri" w:hAnsi="Arial" w:cs="Arial"/>
                <w:color w:val="FFFFFF"/>
              </w:rPr>
            </w:pPr>
            <w:r w:rsidRPr="00CC1912">
              <w:rPr>
                <w:rFonts w:ascii="Arial" w:eastAsia="Calibri" w:hAnsi="Arial" w:cs="Arial"/>
                <w:color w:val="FFFFFF"/>
              </w:rPr>
              <w:t>2</w:t>
            </w:r>
            <w:r w:rsidR="004F3625" w:rsidRPr="00CC1912">
              <w:rPr>
                <w:rFonts w:ascii="Arial" w:eastAsia="Calibri" w:hAnsi="Arial" w:cs="Arial"/>
                <w:color w:val="FFFFFF"/>
              </w:rPr>
              <w:t>-5</w:t>
            </w:r>
          </w:p>
        </w:tc>
      </w:tr>
      <w:tr w:rsidR="00754C49" w:rsidRPr="00CC1912" w14:paraId="664B947C" w14:textId="77777777" w:rsidTr="00232CCD">
        <w:trPr>
          <w:trHeight w:val="144"/>
        </w:trPr>
        <w:tc>
          <w:tcPr>
            <w:tcW w:w="6925" w:type="dxa"/>
            <w:shd w:val="clear" w:color="auto" w:fill="C3E0F2"/>
          </w:tcPr>
          <w:p w14:paraId="4B67C68E" w14:textId="64CBC886" w:rsidR="00754C49" w:rsidRPr="00CC1912" w:rsidRDefault="00754C49" w:rsidP="00613E85">
            <w:pPr>
              <w:widowControl w:val="0"/>
              <w:autoSpaceDE w:val="0"/>
              <w:autoSpaceDN w:val="0"/>
              <w:adjustRightInd w:val="0"/>
              <w:ind w:left="606" w:hanging="610"/>
              <w:rPr>
                <w:rFonts w:ascii="Times New Roman" w:eastAsia="Calibri" w:hAnsi="Times New Roman" w:cs="Times New Roman"/>
                <w:bCs/>
              </w:rPr>
            </w:pPr>
            <w:r w:rsidRPr="00CC1912">
              <w:rPr>
                <w:rFonts w:ascii="Times New Roman" w:eastAsia="Calibri" w:hAnsi="Times New Roman" w:cs="Times New Roman"/>
                <w:bCs/>
              </w:rPr>
              <w:t>DM.1 Solv</w:t>
            </w:r>
            <w:r w:rsidR="00613E85" w:rsidRPr="00CC1912">
              <w:rPr>
                <w:rFonts w:ascii="Times New Roman" w:eastAsia="Calibri" w:hAnsi="Times New Roman" w:cs="Times New Roman"/>
                <w:bCs/>
              </w:rPr>
              <w:t>ing measuring</w:t>
            </w:r>
            <w:r w:rsidRPr="00CC1912">
              <w:rPr>
                <w:rFonts w:ascii="Times New Roman" w:eastAsia="Calibri" w:hAnsi="Times New Roman" w:cs="Times New Roman"/>
                <w:bCs/>
              </w:rPr>
              <w:t xml:space="preserve"> problems </w:t>
            </w:r>
            <w:r w:rsidR="00613E85" w:rsidRPr="00CC1912">
              <w:rPr>
                <w:rFonts w:ascii="Times New Roman" w:eastAsia="Calibri" w:hAnsi="Times New Roman" w:cs="Times New Roman"/>
                <w:bCs/>
              </w:rPr>
              <w:t>with a conversion table</w:t>
            </w:r>
          </w:p>
        </w:tc>
        <w:tc>
          <w:tcPr>
            <w:tcW w:w="1260" w:type="dxa"/>
            <w:shd w:val="clear" w:color="auto" w:fill="C3E0F2"/>
            <w:vAlign w:val="center"/>
          </w:tcPr>
          <w:p w14:paraId="673910C6" w14:textId="77777777" w:rsidR="00754C49" w:rsidRPr="00CC1912" w:rsidRDefault="00754C49" w:rsidP="00232CCD">
            <w:pPr>
              <w:jc w:val="center"/>
              <w:rPr>
                <w:rFonts w:ascii="Times New Roman" w:eastAsia="Calibri" w:hAnsi="Times New Roman" w:cs="Times New Roman"/>
              </w:rPr>
            </w:pPr>
            <w:r w:rsidRPr="00CC1912">
              <w:rPr>
                <w:rFonts w:ascii="Times New Roman" w:eastAsia="Calibri" w:hAnsi="Times New Roman" w:cs="Times New Roman"/>
              </w:rPr>
              <w:t>1</w:t>
            </w:r>
          </w:p>
        </w:tc>
        <w:tc>
          <w:tcPr>
            <w:tcW w:w="1170" w:type="dxa"/>
            <w:shd w:val="clear" w:color="auto" w:fill="C3E0F2"/>
            <w:vAlign w:val="center"/>
          </w:tcPr>
          <w:p w14:paraId="134557F2" w14:textId="1B8EF778" w:rsidR="00754C49" w:rsidRPr="00CC1912" w:rsidRDefault="005D28AC" w:rsidP="00232CCD">
            <w:pPr>
              <w:jc w:val="center"/>
              <w:rPr>
                <w:rFonts w:ascii="Times New Roman" w:eastAsia="Calibri" w:hAnsi="Times New Roman" w:cs="Times New Roman"/>
              </w:rPr>
            </w:pPr>
            <w:r w:rsidRPr="00CC1912">
              <w:rPr>
                <w:rFonts w:ascii="Times New Roman" w:eastAsia="Calibri" w:hAnsi="Times New Roman" w:cs="Times New Roman"/>
              </w:rPr>
              <w:t>1-</w:t>
            </w:r>
            <w:r w:rsidR="004F3625" w:rsidRPr="00CC1912">
              <w:rPr>
                <w:rFonts w:ascii="Times New Roman" w:eastAsia="Calibri" w:hAnsi="Times New Roman" w:cs="Times New Roman"/>
              </w:rPr>
              <w:t>2</w:t>
            </w:r>
          </w:p>
        </w:tc>
      </w:tr>
      <w:tr w:rsidR="00754C49" w:rsidRPr="00CC1912" w14:paraId="24077C8B" w14:textId="77777777" w:rsidTr="00232CCD">
        <w:trPr>
          <w:trHeight w:val="144"/>
        </w:trPr>
        <w:tc>
          <w:tcPr>
            <w:tcW w:w="6925" w:type="dxa"/>
            <w:shd w:val="clear" w:color="auto" w:fill="C3E0F2"/>
            <w:vAlign w:val="center"/>
          </w:tcPr>
          <w:p w14:paraId="7C8C5460" w14:textId="7AA7DB6F" w:rsidR="00754C49" w:rsidRPr="00CC1912" w:rsidRDefault="00754C49" w:rsidP="005D28AC">
            <w:pPr>
              <w:widowControl w:val="0"/>
              <w:autoSpaceDE w:val="0"/>
              <w:autoSpaceDN w:val="0"/>
              <w:adjustRightInd w:val="0"/>
              <w:rPr>
                <w:rFonts w:ascii="Times New Roman" w:eastAsia="Calibri" w:hAnsi="Times New Roman" w:cs="Times New Roman"/>
              </w:rPr>
            </w:pPr>
            <w:r w:rsidRPr="00CC1912">
              <w:rPr>
                <w:rFonts w:ascii="Times New Roman" w:eastAsia="Calibri" w:hAnsi="Times New Roman" w:cs="Times New Roman"/>
              </w:rPr>
              <w:t xml:space="preserve">DM.2 </w:t>
            </w:r>
            <w:r w:rsidR="005D28AC" w:rsidRPr="00CC1912">
              <w:rPr>
                <w:rFonts w:ascii="Times New Roman" w:eastAsia="Calibri" w:hAnsi="Times New Roman" w:cs="Times New Roman"/>
              </w:rPr>
              <w:t>Using different representations to display data</w:t>
            </w:r>
          </w:p>
        </w:tc>
        <w:tc>
          <w:tcPr>
            <w:tcW w:w="1260" w:type="dxa"/>
            <w:shd w:val="clear" w:color="auto" w:fill="C3E0F2"/>
            <w:vAlign w:val="center"/>
          </w:tcPr>
          <w:p w14:paraId="2E8DE654" w14:textId="77777777" w:rsidR="00754C49" w:rsidRPr="00CC1912" w:rsidRDefault="00754C49" w:rsidP="00232CCD">
            <w:pPr>
              <w:jc w:val="center"/>
              <w:rPr>
                <w:rFonts w:ascii="Times New Roman" w:eastAsia="Calibri" w:hAnsi="Times New Roman" w:cs="Times New Roman"/>
              </w:rPr>
            </w:pPr>
            <w:r w:rsidRPr="00CC1912">
              <w:rPr>
                <w:rFonts w:ascii="Times New Roman" w:eastAsia="Calibri" w:hAnsi="Times New Roman" w:cs="Times New Roman"/>
              </w:rPr>
              <w:t>1</w:t>
            </w:r>
          </w:p>
        </w:tc>
        <w:tc>
          <w:tcPr>
            <w:tcW w:w="1170" w:type="dxa"/>
            <w:shd w:val="clear" w:color="auto" w:fill="C3E0F2"/>
            <w:vAlign w:val="center"/>
          </w:tcPr>
          <w:p w14:paraId="14C9FD4F" w14:textId="7F3C7144" w:rsidR="00754C49" w:rsidRPr="00CC1912" w:rsidRDefault="005D28AC" w:rsidP="00232CCD">
            <w:pPr>
              <w:jc w:val="center"/>
              <w:rPr>
                <w:rFonts w:ascii="Times New Roman" w:eastAsia="Calibri" w:hAnsi="Times New Roman" w:cs="Times New Roman"/>
              </w:rPr>
            </w:pPr>
            <w:r w:rsidRPr="00CC1912">
              <w:rPr>
                <w:rFonts w:ascii="Times New Roman" w:eastAsia="Calibri" w:hAnsi="Times New Roman" w:cs="Times New Roman"/>
              </w:rPr>
              <w:t>1-</w:t>
            </w:r>
            <w:r w:rsidR="004F3625" w:rsidRPr="00CC1912">
              <w:rPr>
                <w:rFonts w:ascii="Times New Roman" w:eastAsia="Calibri" w:hAnsi="Times New Roman" w:cs="Times New Roman"/>
              </w:rPr>
              <w:t>2</w:t>
            </w:r>
          </w:p>
        </w:tc>
      </w:tr>
      <w:tr w:rsidR="00754C49" w:rsidRPr="00CC1912" w14:paraId="7A699A8F" w14:textId="77777777" w:rsidTr="00232CCD">
        <w:trPr>
          <w:trHeight w:val="144"/>
        </w:trPr>
        <w:tc>
          <w:tcPr>
            <w:tcW w:w="6925" w:type="dxa"/>
            <w:shd w:val="clear" w:color="auto" w:fill="C3E0F2"/>
          </w:tcPr>
          <w:p w14:paraId="4E41A6DA" w14:textId="002B25CB" w:rsidR="00754C49" w:rsidRPr="00CC1912" w:rsidRDefault="00754C49" w:rsidP="005D28AC">
            <w:pPr>
              <w:widowControl w:val="0"/>
              <w:autoSpaceDE w:val="0"/>
              <w:autoSpaceDN w:val="0"/>
              <w:adjustRightInd w:val="0"/>
              <w:ind w:left="606" w:hanging="610"/>
              <w:rPr>
                <w:rFonts w:ascii="Times New Roman" w:eastAsia="Calibri" w:hAnsi="Times New Roman" w:cs="Times New Roman"/>
                <w:bCs/>
              </w:rPr>
            </w:pPr>
            <w:r w:rsidRPr="00CC1912">
              <w:rPr>
                <w:rFonts w:ascii="Times New Roman" w:eastAsia="Calibri" w:hAnsi="Times New Roman" w:cs="Times New Roman"/>
                <w:bCs/>
              </w:rPr>
              <w:br w:type="page"/>
              <w:t xml:space="preserve">DM.3 </w:t>
            </w:r>
            <w:r w:rsidR="005D28AC" w:rsidRPr="00CC1912">
              <w:rPr>
                <w:rFonts w:ascii="Times New Roman" w:eastAsia="Calibri" w:hAnsi="Times New Roman" w:cs="Times New Roman"/>
                <w:bCs/>
              </w:rPr>
              <w:t>S</w:t>
            </w:r>
            <w:r w:rsidRPr="00CC1912">
              <w:rPr>
                <w:rFonts w:ascii="Times New Roman" w:eastAsia="Calibri" w:hAnsi="Times New Roman" w:cs="Times New Roman"/>
                <w:bCs/>
              </w:rPr>
              <w:t>olv</w:t>
            </w:r>
            <w:r w:rsidR="005D28AC" w:rsidRPr="00CC1912">
              <w:rPr>
                <w:rFonts w:ascii="Times New Roman" w:eastAsia="Calibri" w:hAnsi="Times New Roman" w:cs="Times New Roman"/>
                <w:bCs/>
              </w:rPr>
              <w:t>ing volume problems</w:t>
            </w:r>
          </w:p>
        </w:tc>
        <w:tc>
          <w:tcPr>
            <w:tcW w:w="1260" w:type="dxa"/>
            <w:shd w:val="clear" w:color="auto" w:fill="C3E0F2"/>
            <w:vAlign w:val="center"/>
          </w:tcPr>
          <w:p w14:paraId="47AAE88A" w14:textId="77777777" w:rsidR="00754C49" w:rsidRPr="00CC1912" w:rsidRDefault="00754C49" w:rsidP="00232CCD">
            <w:pPr>
              <w:jc w:val="center"/>
              <w:rPr>
                <w:rFonts w:ascii="Times New Roman" w:eastAsia="Calibri" w:hAnsi="Times New Roman" w:cs="Times New Roman"/>
              </w:rPr>
            </w:pPr>
            <w:r w:rsidRPr="00CC1912">
              <w:rPr>
                <w:rFonts w:ascii="Times New Roman" w:eastAsia="Calibri" w:hAnsi="Times New Roman" w:cs="Times New Roman"/>
              </w:rPr>
              <w:t>1</w:t>
            </w:r>
          </w:p>
        </w:tc>
        <w:tc>
          <w:tcPr>
            <w:tcW w:w="1170" w:type="dxa"/>
            <w:shd w:val="clear" w:color="auto" w:fill="C3E0F2"/>
            <w:vAlign w:val="center"/>
          </w:tcPr>
          <w:p w14:paraId="02A7CCD4" w14:textId="77777777" w:rsidR="00754C49" w:rsidRPr="00CC1912" w:rsidRDefault="004F3625" w:rsidP="00232CCD">
            <w:pPr>
              <w:jc w:val="center"/>
              <w:rPr>
                <w:rFonts w:ascii="Times New Roman" w:eastAsia="Calibri" w:hAnsi="Times New Roman" w:cs="Times New Roman"/>
              </w:rPr>
            </w:pPr>
            <w:r w:rsidRPr="00CC1912">
              <w:rPr>
                <w:rFonts w:ascii="Times New Roman" w:eastAsia="Calibri" w:hAnsi="Times New Roman" w:cs="Times New Roman"/>
              </w:rPr>
              <w:t>0-1</w:t>
            </w:r>
          </w:p>
        </w:tc>
      </w:tr>
    </w:tbl>
    <w:p w14:paraId="4A30249F" w14:textId="77777777" w:rsidR="002F4D38" w:rsidRDefault="002F4D38" w:rsidP="00041FEF">
      <w:pPr>
        <w:pStyle w:val="Caption"/>
        <w:spacing w:after="0"/>
        <w:rPr>
          <w:rFonts w:ascii="Arial" w:hAnsi="Arial" w:cs="Arial"/>
          <w:color w:val="auto"/>
          <w:sz w:val="22"/>
          <w:szCs w:val="22"/>
        </w:rPr>
      </w:pPr>
    </w:p>
    <w:p w14:paraId="584FD995" w14:textId="501A8357" w:rsidR="00041FEF" w:rsidRPr="0096752D" w:rsidRDefault="00041FEF" w:rsidP="00041FEF">
      <w:pPr>
        <w:pStyle w:val="Caption"/>
        <w:spacing w:after="0"/>
        <w:rPr>
          <w:rFonts w:ascii="Arial" w:hAnsi="Arial" w:cs="Arial"/>
          <w:color w:val="auto"/>
          <w:sz w:val="20"/>
          <w:szCs w:val="20"/>
        </w:rPr>
      </w:pPr>
      <w:bookmarkStart w:id="20" w:name="_Toc13212139"/>
      <w:r w:rsidRPr="0096752D">
        <w:rPr>
          <w:rFonts w:ascii="Arial" w:hAnsi="Arial" w:cs="Arial"/>
          <w:color w:val="auto"/>
          <w:sz w:val="20"/>
          <w:szCs w:val="20"/>
        </w:rPr>
        <w:t xml:space="preserve">Table </w:t>
      </w:r>
      <w:r w:rsidRPr="0096752D">
        <w:rPr>
          <w:rFonts w:ascii="Arial" w:hAnsi="Arial" w:cs="Arial"/>
          <w:color w:val="auto"/>
          <w:sz w:val="20"/>
          <w:szCs w:val="20"/>
        </w:rPr>
        <w:fldChar w:fldCharType="begin"/>
      </w:r>
      <w:r w:rsidRPr="0096752D">
        <w:rPr>
          <w:rFonts w:ascii="Arial" w:hAnsi="Arial" w:cs="Arial"/>
          <w:color w:val="auto"/>
          <w:sz w:val="20"/>
          <w:szCs w:val="20"/>
        </w:rPr>
        <w:instrText xml:space="preserve"> SEQ Table \* ARABIC </w:instrText>
      </w:r>
      <w:r w:rsidRPr="0096752D">
        <w:rPr>
          <w:rFonts w:ascii="Arial" w:hAnsi="Arial" w:cs="Arial"/>
          <w:color w:val="auto"/>
          <w:sz w:val="20"/>
          <w:szCs w:val="20"/>
        </w:rPr>
        <w:fldChar w:fldCharType="separate"/>
      </w:r>
      <w:r w:rsidR="00C14164" w:rsidRPr="0096752D">
        <w:rPr>
          <w:rFonts w:ascii="Arial" w:hAnsi="Arial" w:cs="Arial"/>
          <w:noProof/>
          <w:color w:val="auto"/>
          <w:sz w:val="20"/>
          <w:szCs w:val="20"/>
        </w:rPr>
        <w:t>5</w:t>
      </w:r>
      <w:r w:rsidRPr="0096752D">
        <w:rPr>
          <w:rFonts w:ascii="Arial" w:hAnsi="Arial" w:cs="Arial"/>
          <w:color w:val="auto"/>
          <w:sz w:val="20"/>
          <w:szCs w:val="20"/>
        </w:rPr>
        <w:fldChar w:fldCharType="end"/>
      </w:r>
      <w:r w:rsidRPr="0096752D">
        <w:rPr>
          <w:rFonts w:ascii="Arial" w:hAnsi="Arial" w:cs="Arial"/>
          <w:color w:val="auto"/>
          <w:sz w:val="20"/>
          <w:szCs w:val="20"/>
        </w:rPr>
        <w:t>. Grade 6 Test Specifications</w:t>
      </w:r>
      <w:bookmarkEnd w:id="20"/>
    </w:p>
    <w:tbl>
      <w:tblPr>
        <w:tblStyle w:val="TableGrid4"/>
        <w:tblW w:w="0" w:type="auto"/>
        <w:jc w:val="center"/>
        <w:tblLook w:val="01E0" w:firstRow="1" w:lastRow="1" w:firstColumn="1" w:lastColumn="1" w:noHBand="0" w:noVBand="0"/>
      </w:tblPr>
      <w:tblGrid>
        <w:gridCol w:w="6925"/>
        <w:gridCol w:w="1177"/>
        <w:gridCol w:w="1248"/>
      </w:tblGrid>
      <w:tr w:rsidR="00754C49" w:rsidRPr="00CC1912" w14:paraId="295190F9" w14:textId="77777777" w:rsidTr="00180F17">
        <w:trPr>
          <w:trHeight w:val="144"/>
          <w:jc w:val="center"/>
        </w:trPr>
        <w:tc>
          <w:tcPr>
            <w:tcW w:w="6925" w:type="dxa"/>
            <w:shd w:val="clear" w:color="auto" w:fill="1B587C"/>
            <w:vAlign w:val="center"/>
          </w:tcPr>
          <w:p w14:paraId="0A5B1135" w14:textId="77777777" w:rsidR="00754C49" w:rsidRPr="00CC1912" w:rsidRDefault="00754C49" w:rsidP="00521340">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Grade 6 Reporting Category and Assessment Anchor</w:t>
            </w:r>
          </w:p>
        </w:tc>
        <w:tc>
          <w:tcPr>
            <w:tcW w:w="1177" w:type="dxa"/>
            <w:shd w:val="clear" w:color="auto" w:fill="1B587C"/>
            <w:vAlign w:val="bottom"/>
          </w:tcPr>
          <w:p w14:paraId="62AFDD31" w14:textId="77777777" w:rsidR="00754C49" w:rsidRPr="00CC1912" w:rsidRDefault="00754C49" w:rsidP="00521340">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 xml:space="preserve">Number of Alternate Eligible Content </w:t>
            </w:r>
          </w:p>
        </w:tc>
        <w:tc>
          <w:tcPr>
            <w:tcW w:w="0" w:type="auto"/>
            <w:shd w:val="clear" w:color="auto" w:fill="1B587C"/>
            <w:vAlign w:val="bottom"/>
          </w:tcPr>
          <w:p w14:paraId="0FC590D2" w14:textId="77777777" w:rsidR="00754C49" w:rsidRPr="00CC1912" w:rsidRDefault="00754C49" w:rsidP="00521340">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 xml:space="preserve">Number of Skills </w:t>
            </w:r>
          </w:p>
        </w:tc>
      </w:tr>
      <w:tr w:rsidR="00754C49" w:rsidRPr="00CC1912" w14:paraId="32F44B25" w14:textId="77777777" w:rsidTr="00180F17">
        <w:trPr>
          <w:trHeight w:val="144"/>
          <w:jc w:val="center"/>
        </w:trPr>
        <w:tc>
          <w:tcPr>
            <w:tcW w:w="6925" w:type="dxa"/>
            <w:shd w:val="clear" w:color="auto" w:fill="4DA4D8"/>
            <w:vAlign w:val="center"/>
          </w:tcPr>
          <w:p w14:paraId="39335B47" w14:textId="77777777" w:rsidR="00754C49" w:rsidRPr="00CC1912" w:rsidRDefault="00754C49" w:rsidP="00521340">
            <w:pPr>
              <w:rPr>
                <w:rFonts w:ascii="Arial" w:eastAsia="Calibri" w:hAnsi="Arial" w:cs="Arial"/>
                <w:color w:val="FFFFFF"/>
              </w:rPr>
            </w:pPr>
            <w:r w:rsidRPr="00CC1912">
              <w:rPr>
                <w:rFonts w:ascii="Arial" w:eastAsia="Calibri" w:hAnsi="Arial" w:cs="Arial"/>
                <w:color w:val="FFFFFF"/>
              </w:rPr>
              <w:t>M06.AN. The Number System</w:t>
            </w:r>
          </w:p>
        </w:tc>
        <w:tc>
          <w:tcPr>
            <w:tcW w:w="1177" w:type="dxa"/>
            <w:shd w:val="clear" w:color="auto" w:fill="4DA4D8"/>
            <w:vAlign w:val="center"/>
          </w:tcPr>
          <w:p w14:paraId="02417CD4" w14:textId="59A41554" w:rsidR="00754C49" w:rsidRPr="00CC1912" w:rsidRDefault="00CC1912" w:rsidP="00521340">
            <w:pPr>
              <w:jc w:val="center"/>
              <w:rPr>
                <w:rFonts w:ascii="Arial" w:eastAsia="Calibri" w:hAnsi="Arial" w:cs="Arial"/>
                <w:color w:val="FFFFFF"/>
              </w:rPr>
            </w:pPr>
            <w:r w:rsidRPr="00CC1912">
              <w:rPr>
                <w:rFonts w:ascii="Arial" w:eastAsia="Calibri" w:hAnsi="Arial" w:cs="Arial"/>
                <w:color w:val="FFFFFF"/>
              </w:rPr>
              <w:t>9</w:t>
            </w:r>
          </w:p>
        </w:tc>
        <w:tc>
          <w:tcPr>
            <w:tcW w:w="0" w:type="auto"/>
            <w:shd w:val="clear" w:color="auto" w:fill="4DA4D8"/>
            <w:vAlign w:val="center"/>
          </w:tcPr>
          <w:p w14:paraId="255E6FD0" w14:textId="499A787D" w:rsidR="00754C49" w:rsidRPr="00CC1912" w:rsidRDefault="00CC1912" w:rsidP="00CC1912">
            <w:pPr>
              <w:jc w:val="center"/>
              <w:rPr>
                <w:rFonts w:ascii="Arial" w:eastAsia="Calibri" w:hAnsi="Arial" w:cs="Arial"/>
                <w:color w:val="FFFFFF"/>
              </w:rPr>
            </w:pPr>
            <w:r w:rsidRPr="00CC1912">
              <w:rPr>
                <w:rFonts w:ascii="Arial" w:eastAsia="Calibri" w:hAnsi="Arial" w:cs="Arial"/>
                <w:color w:val="FFFFFF"/>
              </w:rPr>
              <w:t>14</w:t>
            </w:r>
            <w:r w:rsidR="00754C49" w:rsidRPr="00CC1912">
              <w:rPr>
                <w:rFonts w:ascii="Arial" w:eastAsia="Calibri" w:hAnsi="Arial" w:cs="Arial"/>
                <w:color w:val="FFFFFF"/>
              </w:rPr>
              <w:t>-1</w:t>
            </w:r>
            <w:r w:rsidRPr="00CC1912">
              <w:rPr>
                <w:rFonts w:ascii="Arial" w:eastAsia="Calibri" w:hAnsi="Arial" w:cs="Arial"/>
                <w:color w:val="FFFFFF"/>
              </w:rPr>
              <w:t>8</w:t>
            </w:r>
          </w:p>
        </w:tc>
      </w:tr>
      <w:tr w:rsidR="00754C49" w:rsidRPr="00CC1912" w14:paraId="511131E0" w14:textId="77777777" w:rsidTr="00180F17">
        <w:trPr>
          <w:trHeight w:val="144"/>
          <w:jc w:val="center"/>
        </w:trPr>
        <w:tc>
          <w:tcPr>
            <w:tcW w:w="6925" w:type="dxa"/>
            <w:shd w:val="clear" w:color="auto" w:fill="C3E0F2"/>
            <w:vAlign w:val="center"/>
          </w:tcPr>
          <w:p w14:paraId="60F386FB" w14:textId="58A110DE" w:rsidR="00754C49" w:rsidRPr="00CC1912" w:rsidRDefault="00521340" w:rsidP="00521340">
            <w:pPr>
              <w:widowControl w:val="0"/>
              <w:autoSpaceDE w:val="0"/>
              <w:autoSpaceDN w:val="0"/>
              <w:adjustRightInd w:val="0"/>
              <w:ind w:left="606" w:hanging="606"/>
              <w:rPr>
                <w:rFonts w:ascii="Times New Roman" w:eastAsia="Calibri" w:hAnsi="Times New Roman" w:cs="Times New Roman"/>
                <w:bCs/>
              </w:rPr>
            </w:pPr>
            <w:r w:rsidRPr="00CC1912">
              <w:rPr>
                <w:rFonts w:ascii="Times New Roman" w:eastAsia="Calibri" w:hAnsi="Times New Roman" w:cs="Times New Roman"/>
                <w:bCs/>
              </w:rPr>
              <w:t>AN.2</w:t>
            </w:r>
            <w:r w:rsidR="00754C49" w:rsidRPr="00CC1912">
              <w:rPr>
                <w:rFonts w:ascii="Times New Roman" w:eastAsia="Calibri" w:hAnsi="Times New Roman" w:cs="Times New Roman"/>
                <w:bCs/>
              </w:rPr>
              <w:t xml:space="preserve"> </w:t>
            </w:r>
            <w:r w:rsidRPr="00CC1912">
              <w:rPr>
                <w:rFonts w:ascii="Times New Roman" w:eastAsia="Calibri" w:hAnsi="Times New Roman" w:cs="Times New Roman"/>
                <w:bCs/>
              </w:rPr>
              <w:t xml:space="preserve">Using operations to solve problems using multi-digit </w:t>
            </w:r>
            <w:r w:rsidR="00754C49" w:rsidRPr="00CC1912">
              <w:rPr>
                <w:rFonts w:ascii="Times New Roman" w:eastAsia="Calibri" w:hAnsi="Times New Roman" w:cs="Times New Roman"/>
                <w:bCs/>
              </w:rPr>
              <w:t xml:space="preserve">numbers </w:t>
            </w:r>
            <w:r w:rsidRPr="00CC1912">
              <w:rPr>
                <w:rFonts w:ascii="Times New Roman" w:eastAsia="Calibri" w:hAnsi="Times New Roman" w:cs="Times New Roman"/>
                <w:bCs/>
              </w:rPr>
              <w:t>and identifying multiples</w:t>
            </w:r>
          </w:p>
        </w:tc>
        <w:tc>
          <w:tcPr>
            <w:tcW w:w="1177" w:type="dxa"/>
            <w:shd w:val="clear" w:color="auto" w:fill="C3E0F2"/>
            <w:vAlign w:val="center"/>
          </w:tcPr>
          <w:p w14:paraId="798E4264" w14:textId="69EB149E" w:rsidR="00754C49" w:rsidRPr="00CC1912" w:rsidRDefault="00521340" w:rsidP="00521340">
            <w:pPr>
              <w:jc w:val="center"/>
              <w:rPr>
                <w:rFonts w:ascii="Times New Roman" w:eastAsia="Calibri" w:hAnsi="Times New Roman" w:cs="Times New Roman"/>
              </w:rPr>
            </w:pPr>
            <w:r w:rsidRPr="00CC1912">
              <w:rPr>
                <w:rFonts w:ascii="Times New Roman" w:eastAsia="Calibri" w:hAnsi="Times New Roman" w:cs="Times New Roman"/>
              </w:rPr>
              <w:t>2</w:t>
            </w:r>
          </w:p>
        </w:tc>
        <w:tc>
          <w:tcPr>
            <w:tcW w:w="0" w:type="auto"/>
            <w:shd w:val="clear" w:color="auto" w:fill="C3E0F2"/>
            <w:vAlign w:val="center"/>
          </w:tcPr>
          <w:p w14:paraId="6195F627" w14:textId="1C968DB8" w:rsidR="00754C49" w:rsidRPr="00CC1912" w:rsidRDefault="00521340" w:rsidP="00521340">
            <w:pPr>
              <w:jc w:val="center"/>
              <w:rPr>
                <w:rFonts w:ascii="Times New Roman" w:eastAsia="Calibri" w:hAnsi="Times New Roman" w:cs="Times New Roman"/>
              </w:rPr>
            </w:pPr>
            <w:r w:rsidRPr="00CC1912">
              <w:rPr>
                <w:rFonts w:ascii="Times New Roman" w:eastAsia="Calibri" w:hAnsi="Times New Roman" w:cs="Times New Roman"/>
              </w:rPr>
              <w:t>4-5</w:t>
            </w:r>
          </w:p>
        </w:tc>
      </w:tr>
      <w:tr w:rsidR="00754C49" w:rsidRPr="00CC1912" w14:paraId="21FF424E" w14:textId="77777777" w:rsidTr="00180F17">
        <w:trPr>
          <w:trHeight w:val="144"/>
          <w:jc w:val="center"/>
        </w:trPr>
        <w:tc>
          <w:tcPr>
            <w:tcW w:w="6925" w:type="dxa"/>
            <w:shd w:val="clear" w:color="auto" w:fill="C3E0F2"/>
            <w:vAlign w:val="center"/>
          </w:tcPr>
          <w:p w14:paraId="29D36092" w14:textId="3577F072" w:rsidR="00754C49" w:rsidRPr="00CC1912" w:rsidRDefault="00521340" w:rsidP="00521340">
            <w:pPr>
              <w:widowControl w:val="0"/>
              <w:autoSpaceDE w:val="0"/>
              <w:autoSpaceDN w:val="0"/>
              <w:adjustRightInd w:val="0"/>
              <w:ind w:left="606" w:hanging="606"/>
              <w:rPr>
                <w:rFonts w:ascii="Times New Roman" w:eastAsia="Calibri" w:hAnsi="Times New Roman" w:cs="Times New Roman"/>
                <w:bCs/>
              </w:rPr>
            </w:pPr>
            <w:r w:rsidRPr="00CC1912">
              <w:rPr>
                <w:rFonts w:ascii="Times New Roman" w:eastAsia="Calibri" w:hAnsi="Times New Roman" w:cs="Times New Roman"/>
                <w:bCs/>
              </w:rPr>
              <w:t>AN.3</w:t>
            </w:r>
            <w:r w:rsidR="00754C49" w:rsidRPr="00CC1912">
              <w:rPr>
                <w:rFonts w:ascii="Times New Roman" w:eastAsia="Calibri" w:hAnsi="Times New Roman" w:cs="Times New Roman"/>
                <w:bCs/>
              </w:rPr>
              <w:t xml:space="preserve"> Understand</w:t>
            </w:r>
            <w:r w:rsidRPr="00CC1912">
              <w:rPr>
                <w:rFonts w:ascii="Times New Roman" w:eastAsia="Calibri" w:hAnsi="Times New Roman" w:cs="Times New Roman"/>
                <w:bCs/>
              </w:rPr>
              <w:t>ing</w:t>
            </w:r>
            <w:r w:rsidR="00754C49" w:rsidRPr="00CC1912">
              <w:rPr>
                <w:rFonts w:ascii="Times New Roman" w:eastAsia="Calibri" w:hAnsi="Times New Roman" w:cs="Times New Roman"/>
                <w:bCs/>
              </w:rPr>
              <w:t xml:space="preserve"> positive and negative numbers </w:t>
            </w:r>
            <w:r w:rsidRPr="00CC1912">
              <w:rPr>
                <w:rFonts w:ascii="Times New Roman" w:eastAsia="Calibri" w:hAnsi="Times New Roman" w:cs="Times New Roman"/>
                <w:bCs/>
              </w:rPr>
              <w:t>including identifying points in all 4 quadrants</w:t>
            </w:r>
          </w:p>
        </w:tc>
        <w:tc>
          <w:tcPr>
            <w:tcW w:w="1177" w:type="dxa"/>
            <w:shd w:val="clear" w:color="auto" w:fill="C3E0F2"/>
            <w:vAlign w:val="center"/>
          </w:tcPr>
          <w:p w14:paraId="2D2C7E42" w14:textId="73AA069E" w:rsidR="00754C49" w:rsidRPr="00CC1912" w:rsidRDefault="00521340" w:rsidP="00521340">
            <w:pPr>
              <w:jc w:val="center"/>
              <w:rPr>
                <w:rFonts w:ascii="Times New Roman" w:eastAsia="Calibri" w:hAnsi="Times New Roman" w:cs="Times New Roman"/>
              </w:rPr>
            </w:pPr>
            <w:r w:rsidRPr="00CC1912">
              <w:rPr>
                <w:rFonts w:ascii="Times New Roman" w:eastAsia="Calibri" w:hAnsi="Times New Roman" w:cs="Times New Roman"/>
              </w:rPr>
              <w:t>4</w:t>
            </w:r>
          </w:p>
        </w:tc>
        <w:tc>
          <w:tcPr>
            <w:tcW w:w="0" w:type="auto"/>
            <w:shd w:val="clear" w:color="auto" w:fill="C3E0F2"/>
            <w:vAlign w:val="center"/>
          </w:tcPr>
          <w:p w14:paraId="1EF46CD1" w14:textId="466F9665" w:rsidR="00754C49" w:rsidRPr="00CC1912" w:rsidRDefault="00521340" w:rsidP="00521340">
            <w:pPr>
              <w:jc w:val="center"/>
              <w:rPr>
                <w:rFonts w:ascii="Times New Roman" w:eastAsia="Calibri" w:hAnsi="Times New Roman" w:cs="Times New Roman"/>
              </w:rPr>
            </w:pPr>
            <w:r w:rsidRPr="00CC1912">
              <w:rPr>
                <w:rFonts w:ascii="Times New Roman" w:eastAsia="Calibri" w:hAnsi="Times New Roman" w:cs="Times New Roman"/>
              </w:rPr>
              <w:t>5</w:t>
            </w:r>
            <w:r w:rsidR="004F3625" w:rsidRPr="00CC1912">
              <w:rPr>
                <w:rFonts w:ascii="Times New Roman" w:eastAsia="Calibri" w:hAnsi="Times New Roman" w:cs="Times New Roman"/>
              </w:rPr>
              <w:t>-</w:t>
            </w:r>
            <w:r w:rsidRPr="00CC1912">
              <w:rPr>
                <w:rFonts w:ascii="Times New Roman" w:eastAsia="Calibri" w:hAnsi="Times New Roman" w:cs="Times New Roman"/>
              </w:rPr>
              <w:t>7</w:t>
            </w:r>
          </w:p>
        </w:tc>
      </w:tr>
      <w:tr w:rsidR="00754C49" w:rsidRPr="00CC1912" w14:paraId="12AFAC7B" w14:textId="77777777" w:rsidTr="00180F17">
        <w:trPr>
          <w:trHeight w:val="144"/>
          <w:jc w:val="center"/>
        </w:trPr>
        <w:tc>
          <w:tcPr>
            <w:tcW w:w="6925" w:type="dxa"/>
            <w:shd w:val="clear" w:color="auto" w:fill="C3E0F2"/>
            <w:vAlign w:val="center"/>
          </w:tcPr>
          <w:p w14:paraId="5729A214" w14:textId="6F3DDD65" w:rsidR="00754C49" w:rsidRPr="00CC1912" w:rsidRDefault="00754C49" w:rsidP="005A3C4A">
            <w:pPr>
              <w:widowControl w:val="0"/>
              <w:autoSpaceDE w:val="0"/>
              <w:autoSpaceDN w:val="0"/>
              <w:adjustRightInd w:val="0"/>
              <w:ind w:left="606" w:hanging="606"/>
              <w:rPr>
                <w:rFonts w:ascii="Times New Roman" w:eastAsia="Calibri" w:hAnsi="Times New Roman" w:cs="Times New Roman"/>
                <w:bCs/>
              </w:rPr>
            </w:pPr>
            <w:r w:rsidRPr="00CC1912">
              <w:rPr>
                <w:rFonts w:ascii="Times New Roman" w:eastAsia="Calibri" w:hAnsi="Times New Roman" w:cs="Times New Roman"/>
                <w:bCs/>
              </w:rPr>
              <w:t xml:space="preserve">AR.1 </w:t>
            </w:r>
            <w:r w:rsidR="00521340" w:rsidRPr="00CC1912">
              <w:rPr>
                <w:rFonts w:ascii="Times New Roman" w:eastAsia="Calibri" w:hAnsi="Times New Roman" w:cs="Times New Roman"/>
                <w:bCs/>
              </w:rPr>
              <w:t>Understanding ratios, unit rate, and percent</w:t>
            </w:r>
            <w:r w:rsidR="005A3C4A" w:rsidRPr="00CC1912">
              <w:rPr>
                <w:rFonts w:ascii="Times New Roman" w:eastAsia="Calibri" w:hAnsi="Times New Roman" w:cs="Times New Roman"/>
                <w:bCs/>
              </w:rPr>
              <w:t>ages</w:t>
            </w:r>
          </w:p>
        </w:tc>
        <w:tc>
          <w:tcPr>
            <w:tcW w:w="1177" w:type="dxa"/>
            <w:shd w:val="clear" w:color="auto" w:fill="C3E0F2"/>
            <w:vAlign w:val="center"/>
          </w:tcPr>
          <w:p w14:paraId="733BBDE4" w14:textId="77777777" w:rsidR="00754C49" w:rsidRPr="00CC1912" w:rsidRDefault="00754C49" w:rsidP="00521340">
            <w:pPr>
              <w:jc w:val="center"/>
              <w:rPr>
                <w:rFonts w:ascii="Times New Roman" w:eastAsia="Calibri" w:hAnsi="Times New Roman" w:cs="Times New Roman"/>
              </w:rPr>
            </w:pPr>
            <w:r w:rsidRPr="00CC1912">
              <w:rPr>
                <w:rFonts w:ascii="Times New Roman" w:eastAsia="Calibri" w:hAnsi="Times New Roman" w:cs="Times New Roman"/>
              </w:rPr>
              <w:t>3</w:t>
            </w:r>
          </w:p>
        </w:tc>
        <w:tc>
          <w:tcPr>
            <w:tcW w:w="0" w:type="auto"/>
            <w:shd w:val="clear" w:color="auto" w:fill="C3E0F2"/>
            <w:vAlign w:val="center"/>
          </w:tcPr>
          <w:p w14:paraId="55F0D1DB" w14:textId="77777777" w:rsidR="00754C49" w:rsidRPr="00CC1912" w:rsidRDefault="004F3625" w:rsidP="00521340">
            <w:pPr>
              <w:jc w:val="center"/>
              <w:rPr>
                <w:rFonts w:ascii="Times New Roman" w:eastAsia="Calibri" w:hAnsi="Times New Roman" w:cs="Times New Roman"/>
              </w:rPr>
            </w:pPr>
            <w:r w:rsidRPr="00CC1912">
              <w:rPr>
                <w:rFonts w:ascii="Times New Roman" w:eastAsia="Calibri" w:hAnsi="Times New Roman" w:cs="Times New Roman"/>
              </w:rPr>
              <w:t>5-6</w:t>
            </w:r>
          </w:p>
        </w:tc>
      </w:tr>
      <w:tr w:rsidR="00754C49" w:rsidRPr="00CC1912" w14:paraId="48251ABC" w14:textId="77777777" w:rsidTr="00180F17">
        <w:trPr>
          <w:trHeight w:val="144"/>
          <w:jc w:val="center"/>
        </w:trPr>
        <w:tc>
          <w:tcPr>
            <w:tcW w:w="6925" w:type="dxa"/>
            <w:shd w:val="clear" w:color="auto" w:fill="4DA4D8"/>
            <w:vAlign w:val="center"/>
          </w:tcPr>
          <w:p w14:paraId="7878B010" w14:textId="77777777" w:rsidR="00754C49" w:rsidRPr="00CC1912" w:rsidRDefault="00754C49" w:rsidP="00521340">
            <w:pPr>
              <w:rPr>
                <w:rFonts w:ascii="Arial" w:eastAsia="Calibri" w:hAnsi="Arial" w:cs="Arial"/>
                <w:color w:val="FFFFFF"/>
              </w:rPr>
            </w:pPr>
            <w:r w:rsidRPr="00CC1912">
              <w:rPr>
                <w:rFonts w:ascii="Arial" w:eastAsia="Calibri" w:hAnsi="Arial" w:cs="Arial"/>
                <w:color w:val="FFFFFF"/>
              </w:rPr>
              <w:t>M06.BE. Expressions and Equations</w:t>
            </w:r>
          </w:p>
        </w:tc>
        <w:tc>
          <w:tcPr>
            <w:tcW w:w="1177" w:type="dxa"/>
            <w:shd w:val="clear" w:color="auto" w:fill="4DA4D8"/>
            <w:vAlign w:val="center"/>
          </w:tcPr>
          <w:p w14:paraId="49075DA8" w14:textId="77777777" w:rsidR="00754C49" w:rsidRPr="00CC1912" w:rsidRDefault="00754C49" w:rsidP="00521340">
            <w:pPr>
              <w:jc w:val="center"/>
              <w:rPr>
                <w:rFonts w:ascii="Arial" w:eastAsia="Calibri" w:hAnsi="Arial" w:cs="Arial"/>
                <w:color w:val="FFFFFF"/>
              </w:rPr>
            </w:pPr>
            <w:r w:rsidRPr="00CC1912">
              <w:rPr>
                <w:rFonts w:ascii="Arial" w:eastAsia="Calibri" w:hAnsi="Arial" w:cs="Arial"/>
                <w:color w:val="FFFFFF"/>
              </w:rPr>
              <w:t>3</w:t>
            </w:r>
          </w:p>
        </w:tc>
        <w:tc>
          <w:tcPr>
            <w:tcW w:w="0" w:type="auto"/>
            <w:shd w:val="clear" w:color="auto" w:fill="4DA4D8"/>
            <w:vAlign w:val="center"/>
          </w:tcPr>
          <w:p w14:paraId="3AA0DC02" w14:textId="22B06983" w:rsidR="00754C49" w:rsidRPr="00CC1912" w:rsidRDefault="005A3C4A" w:rsidP="00521340">
            <w:pPr>
              <w:jc w:val="center"/>
              <w:rPr>
                <w:rFonts w:ascii="Arial" w:eastAsia="Calibri" w:hAnsi="Arial" w:cs="Arial"/>
                <w:color w:val="FFFFFF"/>
              </w:rPr>
            </w:pPr>
            <w:r w:rsidRPr="00CC1912">
              <w:rPr>
                <w:rFonts w:ascii="Arial" w:eastAsia="Calibri" w:hAnsi="Arial" w:cs="Arial"/>
                <w:color w:val="FFFFFF"/>
              </w:rPr>
              <w:t>3-5</w:t>
            </w:r>
          </w:p>
        </w:tc>
      </w:tr>
      <w:tr w:rsidR="00754C49" w:rsidRPr="00CC1912" w14:paraId="762C815F" w14:textId="77777777" w:rsidTr="00180F17">
        <w:trPr>
          <w:trHeight w:val="144"/>
          <w:jc w:val="center"/>
        </w:trPr>
        <w:tc>
          <w:tcPr>
            <w:tcW w:w="6925" w:type="dxa"/>
            <w:shd w:val="clear" w:color="auto" w:fill="C3E0F2"/>
            <w:vAlign w:val="center"/>
          </w:tcPr>
          <w:p w14:paraId="527F6840" w14:textId="748E882C" w:rsidR="00754C49" w:rsidRPr="00CC1912" w:rsidRDefault="00754C49" w:rsidP="005A3C4A">
            <w:pPr>
              <w:widowControl w:val="0"/>
              <w:autoSpaceDE w:val="0"/>
              <w:autoSpaceDN w:val="0"/>
              <w:adjustRightInd w:val="0"/>
              <w:ind w:left="606" w:hanging="606"/>
              <w:rPr>
                <w:rFonts w:ascii="Times New Roman" w:eastAsia="Calibri" w:hAnsi="Times New Roman" w:cs="Times New Roman"/>
                <w:bCs/>
              </w:rPr>
            </w:pPr>
            <w:r w:rsidRPr="00CC1912">
              <w:rPr>
                <w:rFonts w:ascii="Times New Roman" w:eastAsia="Calibri" w:hAnsi="Times New Roman" w:cs="Times New Roman"/>
                <w:bCs/>
              </w:rPr>
              <w:t xml:space="preserve">BE.2 </w:t>
            </w:r>
            <w:r w:rsidR="005A3C4A" w:rsidRPr="00CC1912">
              <w:rPr>
                <w:rFonts w:ascii="Times New Roman" w:eastAsia="Calibri" w:hAnsi="Times New Roman" w:cs="Times New Roman"/>
                <w:bCs/>
              </w:rPr>
              <w:t>Selecting and using algebraic expressions to solve problems</w:t>
            </w:r>
          </w:p>
        </w:tc>
        <w:tc>
          <w:tcPr>
            <w:tcW w:w="1177" w:type="dxa"/>
            <w:shd w:val="clear" w:color="auto" w:fill="C3E0F2"/>
            <w:vAlign w:val="center"/>
          </w:tcPr>
          <w:p w14:paraId="7CCF43CD" w14:textId="77777777" w:rsidR="00754C49" w:rsidRPr="00CC1912" w:rsidRDefault="00754C49" w:rsidP="00521340">
            <w:pPr>
              <w:jc w:val="center"/>
              <w:rPr>
                <w:rFonts w:ascii="Times New Roman" w:eastAsia="Calibri" w:hAnsi="Times New Roman" w:cs="Times New Roman"/>
              </w:rPr>
            </w:pPr>
            <w:r w:rsidRPr="00CC1912">
              <w:rPr>
                <w:rFonts w:ascii="Times New Roman" w:eastAsia="Calibri" w:hAnsi="Times New Roman" w:cs="Times New Roman"/>
              </w:rPr>
              <w:t>2</w:t>
            </w:r>
          </w:p>
        </w:tc>
        <w:tc>
          <w:tcPr>
            <w:tcW w:w="0" w:type="auto"/>
            <w:shd w:val="clear" w:color="auto" w:fill="C3E0F2"/>
            <w:vAlign w:val="center"/>
          </w:tcPr>
          <w:p w14:paraId="36690689" w14:textId="64E17EDC" w:rsidR="00754C49" w:rsidRPr="00CC1912" w:rsidRDefault="005A3C4A" w:rsidP="00521340">
            <w:pPr>
              <w:jc w:val="center"/>
              <w:rPr>
                <w:rFonts w:ascii="Times New Roman" w:eastAsia="Calibri" w:hAnsi="Times New Roman" w:cs="Times New Roman"/>
              </w:rPr>
            </w:pPr>
            <w:r w:rsidRPr="00CC1912">
              <w:rPr>
                <w:rFonts w:ascii="Times New Roman" w:eastAsia="Calibri" w:hAnsi="Times New Roman" w:cs="Times New Roman"/>
              </w:rPr>
              <w:t>3-4</w:t>
            </w:r>
          </w:p>
        </w:tc>
      </w:tr>
      <w:tr w:rsidR="00754C49" w:rsidRPr="00CC1912" w14:paraId="7E9D78F2" w14:textId="77777777" w:rsidTr="00180F17">
        <w:trPr>
          <w:trHeight w:val="144"/>
          <w:jc w:val="center"/>
        </w:trPr>
        <w:tc>
          <w:tcPr>
            <w:tcW w:w="6925" w:type="dxa"/>
            <w:shd w:val="clear" w:color="auto" w:fill="C3E0F2"/>
            <w:vAlign w:val="center"/>
          </w:tcPr>
          <w:p w14:paraId="246BFDEB" w14:textId="04F99458" w:rsidR="00754C49" w:rsidRPr="00CC1912" w:rsidRDefault="00754C49" w:rsidP="005A3C4A">
            <w:pPr>
              <w:widowControl w:val="0"/>
              <w:autoSpaceDE w:val="0"/>
              <w:autoSpaceDN w:val="0"/>
              <w:adjustRightInd w:val="0"/>
              <w:ind w:left="606" w:hanging="606"/>
              <w:rPr>
                <w:rFonts w:ascii="Times New Roman" w:eastAsia="Calibri" w:hAnsi="Times New Roman" w:cs="Times New Roman"/>
                <w:bCs/>
              </w:rPr>
            </w:pPr>
            <w:r w:rsidRPr="00CC1912">
              <w:rPr>
                <w:rFonts w:ascii="Times New Roman" w:eastAsia="Calibri" w:hAnsi="Times New Roman" w:cs="Times New Roman"/>
                <w:bCs/>
              </w:rPr>
              <w:t xml:space="preserve">BE.3 </w:t>
            </w:r>
            <w:r w:rsidR="005A3C4A" w:rsidRPr="00CC1912">
              <w:rPr>
                <w:rFonts w:ascii="Times New Roman" w:eastAsia="Calibri" w:hAnsi="Times New Roman" w:cs="Times New Roman"/>
                <w:bCs/>
              </w:rPr>
              <w:t>Identifying relationships between variables</w:t>
            </w:r>
          </w:p>
        </w:tc>
        <w:tc>
          <w:tcPr>
            <w:tcW w:w="1177" w:type="dxa"/>
            <w:shd w:val="clear" w:color="auto" w:fill="C3E0F2"/>
            <w:vAlign w:val="center"/>
          </w:tcPr>
          <w:p w14:paraId="5DF8E321" w14:textId="77777777" w:rsidR="00754C49" w:rsidRPr="00CC1912" w:rsidRDefault="00754C49" w:rsidP="00521340">
            <w:pPr>
              <w:jc w:val="center"/>
              <w:rPr>
                <w:rFonts w:ascii="Times New Roman" w:eastAsia="Calibri" w:hAnsi="Times New Roman" w:cs="Times New Roman"/>
              </w:rPr>
            </w:pPr>
            <w:r w:rsidRPr="00CC1912">
              <w:rPr>
                <w:rFonts w:ascii="Times New Roman" w:eastAsia="Calibri" w:hAnsi="Times New Roman" w:cs="Times New Roman"/>
              </w:rPr>
              <w:t>1</w:t>
            </w:r>
          </w:p>
        </w:tc>
        <w:tc>
          <w:tcPr>
            <w:tcW w:w="0" w:type="auto"/>
            <w:shd w:val="clear" w:color="auto" w:fill="C3E0F2"/>
            <w:vAlign w:val="center"/>
          </w:tcPr>
          <w:p w14:paraId="302E631F" w14:textId="77777777" w:rsidR="00754C49" w:rsidRPr="00CC1912" w:rsidRDefault="004F3625" w:rsidP="00521340">
            <w:pPr>
              <w:jc w:val="center"/>
              <w:rPr>
                <w:rFonts w:ascii="Times New Roman" w:eastAsia="Calibri" w:hAnsi="Times New Roman" w:cs="Times New Roman"/>
              </w:rPr>
            </w:pPr>
            <w:r w:rsidRPr="00CC1912">
              <w:rPr>
                <w:rFonts w:ascii="Times New Roman" w:eastAsia="Calibri" w:hAnsi="Times New Roman" w:cs="Times New Roman"/>
              </w:rPr>
              <w:t>0-1</w:t>
            </w:r>
          </w:p>
        </w:tc>
      </w:tr>
      <w:tr w:rsidR="00754C49" w:rsidRPr="00CC1912" w14:paraId="158907E5" w14:textId="77777777" w:rsidTr="00180F17">
        <w:trPr>
          <w:trHeight w:val="144"/>
          <w:jc w:val="center"/>
        </w:trPr>
        <w:tc>
          <w:tcPr>
            <w:tcW w:w="6925" w:type="dxa"/>
            <w:shd w:val="clear" w:color="auto" w:fill="4DA4D8"/>
            <w:vAlign w:val="center"/>
          </w:tcPr>
          <w:p w14:paraId="7A35D033" w14:textId="77777777" w:rsidR="00754C49" w:rsidRPr="00CC1912" w:rsidRDefault="00754C49" w:rsidP="00521340">
            <w:pPr>
              <w:rPr>
                <w:rFonts w:ascii="Arial" w:eastAsia="Calibri" w:hAnsi="Arial" w:cs="Arial"/>
                <w:color w:val="F07F09"/>
              </w:rPr>
            </w:pPr>
            <w:r w:rsidRPr="00CC1912">
              <w:rPr>
                <w:rFonts w:ascii="Arial" w:eastAsia="Calibri" w:hAnsi="Arial" w:cs="Arial"/>
                <w:color w:val="FFFFFF"/>
              </w:rPr>
              <w:t>M06.CG Geometry</w:t>
            </w:r>
          </w:p>
        </w:tc>
        <w:tc>
          <w:tcPr>
            <w:tcW w:w="1177" w:type="dxa"/>
            <w:shd w:val="clear" w:color="auto" w:fill="4DA4D8"/>
            <w:vAlign w:val="center"/>
          </w:tcPr>
          <w:p w14:paraId="7D813121" w14:textId="77777777" w:rsidR="00754C49" w:rsidRPr="00CC1912" w:rsidRDefault="00754C49" w:rsidP="00521340">
            <w:pPr>
              <w:jc w:val="center"/>
              <w:rPr>
                <w:rFonts w:ascii="Arial" w:eastAsia="Calibri" w:hAnsi="Arial" w:cs="Arial"/>
                <w:color w:val="FFFFFF"/>
              </w:rPr>
            </w:pPr>
            <w:r w:rsidRPr="00CC1912">
              <w:rPr>
                <w:rFonts w:ascii="Arial" w:eastAsia="Calibri" w:hAnsi="Arial" w:cs="Arial"/>
                <w:color w:val="FFFFFF"/>
              </w:rPr>
              <w:t>3</w:t>
            </w:r>
          </w:p>
        </w:tc>
        <w:tc>
          <w:tcPr>
            <w:tcW w:w="0" w:type="auto"/>
            <w:shd w:val="clear" w:color="auto" w:fill="4DA4D8"/>
            <w:vAlign w:val="center"/>
          </w:tcPr>
          <w:p w14:paraId="6046C1E3" w14:textId="161457E0" w:rsidR="00754C49" w:rsidRPr="00CC1912" w:rsidRDefault="005A3C4A" w:rsidP="00521340">
            <w:pPr>
              <w:jc w:val="center"/>
              <w:rPr>
                <w:rFonts w:ascii="Arial" w:eastAsia="Calibri" w:hAnsi="Arial" w:cs="Arial"/>
                <w:color w:val="FFFFFF"/>
              </w:rPr>
            </w:pPr>
            <w:r w:rsidRPr="00CC1912">
              <w:rPr>
                <w:rFonts w:ascii="Arial" w:eastAsia="Calibri" w:hAnsi="Arial" w:cs="Arial"/>
                <w:color w:val="FFFFFF"/>
              </w:rPr>
              <w:t>3-4</w:t>
            </w:r>
          </w:p>
        </w:tc>
      </w:tr>
      <w:tr w:rsidR="00754C49" w:rsidRPr="00CC1912" w14:paraId="0C93315F" w14:textId="77777777" w:rsidTr="00180F17">
        <w:trPr>
          <w:trHeight w:val="144"/>
          <w:jc w:val="center"/>
        </w:trPr>
        <w:tc>
          <w:tcPr>
            <w:tcW w:w="6925" w:type="dxa"/>
            <w:shd w:val="clear" w:color="auto" w:fill="C3E0F2"/>
            <w:vAlign w:val="center"/>
          </w:tcPr>
          <w:p w14:paraId="45009B48" w14:textId="67C538CF" w:rsidR="00754C49" w:rsidRPr="00CC1912" w:rsidRDefault="00754C49" w:rsidP="005A3C4A">
            <w:pPr>
              <w:widowControl w:val="0"/>
              <w:autoSpaceDE w:val="0"/>
              <w:autoSpaceDN w:val="0"/>
              <w:adjustRightInd w:val="0"/>
              <w:ind w:left="606" w:hanging="606"/>
              <w:rPr>
                <w:rFonts w:ascii="Times New Roman" w:eastAsia="Calibri" w:hAnsi="Times New Roman" w:cs="Times New Roman"/>
                <w:bCs/>
              </w:rPr>
            </w:pPr>
            <w:r w:rsidRPr="00CC1912">
              <w:rPr>
                <w:rFonts w:ascii="Times New Roman" w:eastAsia="Calibri" w:hAnsi="Times New Roman" w:cs="Times New Roman"/>
                <w:bCs/>
              </w:rPr>
              <w:t xml:space="preserve">CG.1 </w:t>
            </w:r>
            <w:r w:rsidR="005A3C4A" w:rsidRPr="00CC1912">
              <w:rPr>
                <w:rFonts w:ascii="Times New Roman" w:eastAsia="Calibri" w:hAnsi="Times New Roman" w:cs="Times New Roman"/>
                <w:bCs/>
              </w:rPr>
              <w:t>Classifying 3-dimensional figures and calculating are</w:t>
            </w:r>
            <w:r w:rsidR="001969BC" w:rsidRPr="00CC1912">
              <w:rPr>
                <w:rFonts w:ascii="Times New Roman" w:eastAsia="Calibri" w:hAnsi="Times New Roman" w:cs="Times New Roman"/>
                <w:bCs/>
              </w:rPr>
              <w:t>a</w:t>
            </w:r>
            <w:r w:rsidR="005A3C4A" w:rsidRPr="00CC1912">
              <w:rPr>
                <w:rFonts w:ascii="Times New Roman" w:eastAsia="Calibri" w:hAnsi="Times New Roman" w:cs="Times New Roman"/>
                <w:bCs/>
              </w:rPr>
              <w:t xml:space="preserve"> and volume using formulas</w:t>
            </w:r>
          </w:p>
        </w:tc>
        <w:tc>
          <w:tcPr>
            <w:tcW w:w="1177" w:type="dxa"/>
            <w:shd w:val="clear" w:color="auto" w:fill="C3E0F2"/>
            <w:vAlign w:val="center"/>
          </w:tcPr>
          <w:p w14:paraId="4351F0BF" w14:textId="77777777" w:rsidR="00754C49" w:rsidRPr="00CC1912" w:rsidRDefault="00754C49" w:rsidP="00521340">
            <w:pPr>
              <w:jc w:val="center"/>
              <w:rPr>
                <w:rFonts w:ascii="Times New Roman" w:eastAsia="Calibri" w:hAnsi="Times New Roman" w:cs="Times New Roman"/>
              </w:rPr>
            </w:pPr>
            <w:r w:rsidRPr="00CC1912">
              <w:rPr>
                <w:rFonts w:ascii="Times New Roman" w:eastAsia="Calibri" w:hAnsi="Times New Roman" w:cs="Times New Roman"/>
              </w:rPr>
              <w:t>3</w:t>
            </w:r>
          </w:p>
        </w:tc>
        <w:tc>
          <w:tcPr>
            <w:tcW w:w="0" w:type="auto"/>
            <w:shd w:val="clear" w:color="auto" w:fill="C3E0F2"/>
            <w:vAlign w:val="center"/>
          </w:tcPr>
          <w:p w14:paraId="398DB630" w14:textId="0CF3C870" w:rsidR="00754C49" w:rsidRPr="00CC1912" w:rsidRDefault="005A3C4A" w:rsidP="00521340">
            <w:pPr>
              <w:jc w:val="center"/>
              <w:rPr>
                <w:rFonts w:ascii="Times New Roman" w:eastAsia="Calibri" w:hAnsi="Times New Roman" w:cs="Times New Roman"/>
              </w:rPr>
            </w:pPr>
            <w:r w:rsidRPr="00CC1912">
              <w:rPr>
                <w:rFonts w:ascii="Times New Roman" w:eastAsia="Calibri" w:hAnsi="Times New Roman" w:cs="Times New Roman"/>
              </w:rPr>
              <w:t>3-4</w:t>
            </w:r>
          </w:p>
        </w:tc>
      </w:tr>
      <w:tr w:rsidR="00754C49" w:rsidRPr="00CC1912" w14:paraId="5A4F6E83" w14:textId="77777777" w:rsidTr="00180F17">
        <w:trPr>
          <w:trHeight w:val="144"/>
          <w:jc w:val="center"/>
        </w:trPr>
        <w:tc>
          <w:tcPr>
            <w:tcW w:w="6925" w:type="dxa"/>
            <w:shd w:val="clear" w:color="auto" w:fill="4DA4D8"/>
            <w:vAlign w:val="center"/>
          </w:tcPr>
          <w:p w14:paraId="05D9CC80" w14:textId="77777777" w:rsidR="00754C49" w:rsidRPr="00CC1912" w:rsidRDefault="00754C49" w:rsidP="00521340">
            <w:pPr>
              <w:rPr>
                <w:rFonts w:ascii="Arial" w:eastAsia="Calibri" w:hAnsi="Arial" w:cs="Arial"/>
                <w:color w:val="FFFFFF"/>
              </w:rPr>
            </w:pPr>
            <w:r w:rsidRPr="00CC1912">
              <w:rPr>
                <w:rFonts w:ascii="Arial" w:eastAsia="Calibri" w:hAnsi="Arial" w:cs="Arial"/>
                <w:color w:val="FFFFFF"/>
              </w:rPr>
              <w:t>M06.DS Statistics and Probability</w:t>
            </w:r>
          </w:p>
        </w:tc>
        <w:tc>
          <w:tcPr>
            <w:tcW w:w="1177" w:type="dxa"/>
            <w:shd w:val="clear" w:color="auto" w:fill="4DA4D8"/>
            <w:vAlign w:val="center"/>
          </w:tcPr>
          <w:p w14:paraId="0F870CD1" w14:textId="77777777" w:rsidR="00754C49" w:rsidRPr="00CC1912" w:rsidRDefault="00754C49" w:rsidP="00521340">
            <w:pPr>
              <w:jc w:val="center"/>
              <w:rPr>
                <w:rFonts w:ascii="Arial" w:eastAsia="Calibri" w:hAnsi="Arial" w:cs="Arial"/>
                <w:color w:val="FFFFFF"/>
              </w:rPr>
            </w:pPr>
            <w:r w:rsidRPr="00CC1912">
              <w:rPr>
                <w:rFonts w:ascii="Arial" w:eastAsia="Calibri" w:hAnsi="Arial" w:cs="Arial"/>
                <w:color w:val="FFFFFF"/>
              </w:rPr>
              <w:t>2</w:t>
            </w:r>
          </w:p>
        </w:tc>
        <w:tc>
          <w:tcPr>
            <w:tcW w:w="0" w:type="auto"/>
            <w:shd w:val="clear" w:color="auto" w:fill="4DA4D8"/>
            <w:vAlign w:val="center"/>
          </w:tcPr>
          <w:p w14:paraId="4B0357E3" w14:textId="4F0707A9" w:rsidR="00754C49" w:rsidRPr="00CC1912" w:rsidRDefault="005A3C4A" w:rsidP="00521340">
            <w:pPr>
              <w:jc w:val="center"/>
              <w:rPr>
                <w:rFonts w:ascii="Arial" w:eastAsia="Calibri" w:hAnsi="Arial" w:cs="Arial"/>
              </w:rPr>
            </w:pPr>
            <w:r w:rsidRPr="00CC1912">
              <w:rPr>
                <w:rFonts w:ascii="Arial" w:eastAsia="Calibri" w:hAnsi="Arial" w:cs="Arial"/>
                <w:color w:val="FFFFFF"/>
              </w:rPr>
              <w:t>3-4</w:t>
            </w:r>
          </w:p>
        </w:tc>
      </w:tr>
      <w:tr w:rsidR="00754C49" w:rsidRPr="00CC1912" w14:paraId="3B4B943E" w14:textId="77777777" w:rsidTr="00180F17">
        <w:trPr>
          <w:trHeight w:val="144"/>
          <w:jc w:val="center"/>
        </w:trPr>
        <w:tc>
          <w:tcPr>
            <w:tcW w:w="6925" w:type="dxa"/>
            <w:shd w:val="clear" w:color="auto" w:fill="C3E0F2"/>
            <w:vAlign w:val="center"/>
          </w:tcPr>
          <w:p w14:paraId="344F89A2" w14:textId="4984D8A4" w:rsidR="00754C49" w:rsidRPr="00CC1912" w:rsidRDefault="00754C49" w:rsidP="001969BC">
            <w:pPr>
              <w:widowControl w:val="0"/>
              <w:autoSpaceDE w:val="0"/>
              <w:autoSpaceDN w:val="0"/>
              <w:adjustRightInd w:val="0"/>
              <w:ind w:left="516" w:hanging="516"/>
              <w:rPr>
                <w:rFonts w:ascii="Times New Roman" w:eastAsia="Calibri" w:hAnsi="Times New Roman" w:cs="Times New Roman"/>
                <w:bCs/>
              </w:rPr>
            </w:pPr>
            <w:r w:rsidRPr="00CC1912">
              <w:rPr>
                <w:rFonts w:ascii="Times New Roman" w:eastAsia="Calibri" w:hAnsi="Times New Roman" w:cs="Times New Roman"/>
                <w:bCs/>
              </w:rPr>
              <w:t xml:space="preserve">DS.1 </w:t>
            </w:r>
            <w:r w:rsidR="005A3C4A" w:rsidRPr="00CC1912">
              <w:rPr>
                <w:rFonts w:ascii="Times New Roman" w:eastAsia="Calibri" w:hAnsi="Times New Roman" w:cs="Times New Roman"/>
                <w:bCs/>
              </w:rPr>
              <w:t>Identif</w:t>
            </w:r>
            <w:r w:rsidR="001969BC" w:rsidRPr="00CC1912">
              <w:rPr>
                <w:rFonts w:ascii="Times New Roman" w:eastAsia="Calibri" w:hAnsi="Times New Roman" w:cs="Times New Roman"/>
                <w:bCs/>
              </w:rPr>
              <w:t>ying</w:t>
            </w:r>
            <w:r w:rsidR="005A3C4A" w:rsidRPr="00CC1912">
              <w:rPr>
                <w:rFonts w:ascii="Times New Roman" w:eastAsia="Calibri" w:hAnsi="Times New Roman" w:cs="Times New Roman"/>
                <w:bCs/>
              </w:rPr>
              <w:t xml:space="preserve"> measures</w:t>
            </w:r>
            <w:r w:rsidR="001969BC" w:rsidRPr="00CC1912">
              <w:rPr>
                <w:rFonts w:ascii="Times New Roman" w:eastAsia="Calibri" w:hAnsi="Times New Roman" w:cs="Times New Roman"/>
                <w:bCs/>
              </w:rPr>
              <w:t xml:space="preserve"> of central tendency and comparing</w:t>
            </w:r>
            <w:r w:rsidR="005A3C4A" w:rsidRPr="00CC1912">
              <w:rPr>
                <w:rFonts w:ascii="Times New Roman" w:eastAsia="Calibri" w:hAnsi="Times New Roman" w:cs="Times New Roman"/>
                <w:bCs/>
              </w:rPr>
              <w:t xml:space="preserve"> points on a graph</w:t>
            </w:r>
          </w:p>
        </w:tc>
        <w:tc>
          <w:tcPr>
            <w:tcW w:w="1177" w:type="dxa"/>
            <w:shd w:val="clear" w:color="auto" w:fill="C3E0F2"/>
            <w:vAlign w:val="center"/>
          </w:tcPr>
          <w:p w14:paraId="6A5FD0DC" w14:textId="77777777" w:rsidR="00754C49" w:rsidRPr="00CC1912" w:rsidRDefault="00754C49" w:rsidP="00521340">
            <w:pPr>
              <w:jc w:val="center"/>
              <w:rPr>
                <w:rFonts w:ascii="Times New Roman" w:eastAsia="Calibri" w:hAnsi="Times New Roman" w:cs="Times New Roman"/>
              </w:rPr>
            </w:pPr>
            <w:r w:rsidRPr="00CC1912">
              <w:rPr>
                <w:rFonts w:ascii="Times New Roman" w:eastAsia="Calibri" w:hAnsi="Times New Roman" w:cs="Times New Roman"/>
              </w:rPr>
              <w:t>2</w:t>
            </w:r>
          </w:p>
        </w:tc>
        <w:tc>
          <w:tcPr>
            <w:tcW w:w="0" w:type="auto"/>
            <w:shd w:val="clear" w:color="auto" w:fill="C3E0F2"/>
            <w:vAlign w:val="center"/>
          </w:tcPr>
          <w:p w14:paraId="78DC6CEC" w14:textId="3A97A359" w:rsidR="00754C49" w:rsidRPr="00CC1912" w:rsidRDefault="005A3C4A" w:rsidP="00521340">
            <w:pPr>
              <w:jc w:val="center"/>
              <w:rPr>
                <w:rFonts w:ascii="Times New Roman" w:eastAsia="Calibri" w:hAnsi="Times New Roman" w:cs="Times New Roman"/>
              </w:rPr>
            </w:pPr>
            <w:r w:rsidRPr="00CC1912">
              <w:rPr>
                <w:rFonts w:ascii="Times New Roman" w:eastAsia="Calibri" w:hAnsi="Times New Roman" w:cs="Times New Roman"/>
              </w:rPr>
              <w:t>3-4</w:t>
            </w:r>
          </w:p>
        </w:tc>
      </w:tr>
    </w:tbl>
    <w:p w14:paraId="774F8681" w14:textId="1BA082F1" w:rsidR="00CC1912" w:rsidRDefault="00BB6D92" w:rsidP="002F4D38">
      <w:pPr>
        <w:spacing w:after="0" w:line="240" w:lineRule="auto"/>
        <w:rPr>
          <w:rFonts w:ascii="Arial" w:hAnsi="Arial" w:cs="Arial"/>
          <w:i/>
          <w:sz w:val="20"/>
          <w:szCs w:val="20"/>
        </w:rPr>
      </w:pPr>
      <w:r w:rsidRPr="0096752D">
        <w:rPr>
          <w:rFonts w:ascii="Arial" w:hAnsi="Arial" w:cs="Arial"/>
          <w:i/>
          <w:sz w:val="20"/>
          <w:szCs w:val="20"/>
        </w:rPr>
        <w:t xml:space="preserve"> </w:t>
      </w:r>
    </w:p>
    <w:p w14:paraId="77CC2326" w14:textId="73B4F5B2" w:rsidR="00CC1912" w:rsidRDefault="00CC1912" w:rsidP="002F4D38">
      <w:pPr>
        <w:spacing w:after="0" w:line="240" w:lineRule="auto"/>
        <w:rPr>
          <w:rFonts w:ascii="Arial" w:hAnsi="Arial" w:cs="Arial"/>
          <w:i/>
          <w:sz w:val="20"/>
          <w:szCs w:val="20"/>
        </w:rPr>
      </w:pPr>
    </w:p>
    <w:p w14:paraId="0042B2AA" w14:textId="38304C2B" w:rsidR="00CC1912" w:rsidRDefault="00CC1912" w:rsidP="002F4D38">
      <w:pPr>
        <w:spacing w:after="0" w:line="240" w:lineRule="auto"/>
        <w:rPr>
          <w:rFonts w:ascii="Arial" w:hAnsi="Arial" w:cs="Arial"/>
          <w:i/>
          <w:sz w:val="20"/>
          <w:szCs w:val="20"/>
        </w:rPr>
      </w:pPr>
    </w:p>
    <w:p w14:paraId="2FE6E4EB" w14:textId="0A295C7D" w:rsidR="00CC1912" w:rsidRDefault="00CC1912" w:rsidP="002F4D38">
      <w:pPr>
        <w:spacing w:after="0" w:line="240" w:lineRule="auto"/>
        <w:rPr>
          <w:rFonts w:ascii="Arial" w:hAnsi="Arial" w:cs="Arial"/>
          <w:i/>
          <w:sz w:val="20"/>
          <w:szCs w:val="20"/>
        </w:rPr>
      </w:pPr>
    </w:p>
    <w:p w14:paraId="6FCDE200" w14:textId="5639F7B4" w:rsidR="00CC1912" w:rsidRDefault="00CC1912" w:rsidP="002F4D38">
      <w:pPr>
        <w:spacing w:after="0" w:line="240" w:lineRule="auto"/>
        <w:rPr>
          <w:rFonts w:ascii="Arial" w:hAnsi="Arial" w:cs="Arial"/>
          <w:i/>
          <w:sz w:val="20"/>
          <w:szCs w:val="20"/>
        </w:rPr>
      </w:pPr>
    </w:p>
    <w:p w14:paraId="08E094E7" w14:textId="77777777" w:rsidR="00CC1912" w:rsidRDefault="00CC1912" w:rsidP="002F4D38">
      <w:pPr>
        <w:spacing w:after="0" w:line="240" w:lineRule="auto"/>
        <w:rPr>
          <w:rFonts w:ascii="Arial" w:hAnsi="Arial" w:cs="Arial"/>
          <w:i/>
          <w:sz w:val="20"/>
          <w:szCs w:val="20"/>
        </w:rPr>
      </w:pPr>
    </w:p>
    <w:p w14:paraId="4E58FF91" w14:textId="77777777" w:rsidR="00CC1912" w:rsidRDefault="00CC1912" w:rsidP="002F4D38">
      <w:pPr>
        <w:spacing w:after="0" w:line="240" w:lineRule="auto"/>
        <w:rPr>
          <w:rFonts w:ascii="Arial" w:hAnsi="Arial" w:cs="Arial"/>
          <w:i/>
          <w:sz w:val="20"/>
          <w:szCs w:val="20"/>
        </w:rPr>
      </w:pPr>
    </w:p>
    <w:p w14:paraId="5D4CDFE0" w14:textId="7DA216FE" w:rsidR="00BB6D92" w:rsidRPr="0096752D" w:rsidRDefault="00180F17" w:rsidP="002F4D38">
      <w:pPr>
        <w:spacing w:after="0" w:line="240" w:lineRule="auto"/>
        <w:rPr>
          <w:rFonts w:ascii="Arial" w:hAnsi="Arial" w:cs="Arial"/>
          <w:i/>
          <w:sz w:val="20"/>
          <w:szCs w:val="20"/>
        </w:rPr>
      </w:pPr>
      <w:bookmarkStart w:id="21" w:name="_Toc13212140"/>
      <w:r w:rsidRPr="0096752D">
        <w:rPr>
          <w:rFonts w:ascii="Arial" w:hAnsi="Arial" w:cs="Arial"/>
          <w:i/>
          <w:sz w:val="20"/>
          <w:szCs w:val="20"/>
        </w:rPr>
        <w:lastRenderedPageBreak/>
        <w:t xml:space="preserve">Table </w:t>
      </w:r>
      <w:r w:rsidRPr="0096752D">
        <w:rPr>
          <w:rFonts w:ascii="Arial" w:hAnsi="Arial" w:cs="Arial"/>
          <w:i/>
          <w:sz w:val="20"/>
          <w:szCs w:val="20"/>
        </w:rPr>
        <w:fldChar w:fldCharType="begin"/>
      </w:r>
      <w:r w:rsidRPr="0096752D">
        <w:rPr>
          <w:rFonts w:ascii="Arial" w:hAnsi="Arial" w:cs="Arial"/>
          <w:i/>
          <w:sz w:val="20"/>
          <w:szCs w:val="20"/>
        </w:rPr>
        <w:instrText xml:space="preserve"> SEQ Table \* ARABIC </w:instrText>
      </w:r>
      <w:r w:rsidRPr="0096752D">
        <w:rPr>
          <w:rFonts w:ascii="Arial" w:hAnsi="Arial" w:cs="Arial"/>
          <w:i/>
          <w:sz w:val="20"/>
          <w:szCs w:val="20"/>
        </w:rPr>
        <w:fldChar w:fldCharType="separate"/>
      </w:r>
      <w:r w:rsidR="00C14164" w:rsidRPr="0096752D">
        <w:rPr>
          <w:rFonts w:ascii="Arial" w:hAnsi="Arial" w:cs="Arial"/>
          <w:i/>
          <w:noProof/>
          <w:sz w:val="20"/>
          <w:szCs w:val="20"/>
        </w:rPr>
        <w:t>6</w:t>
      </w:r>
      <w:r w:rsidRPr="0096752D">
        <w:rPr>
          <w:rFonts w:ascii="Arial" w:hAnsi="Arial" w:cs="Arial"/>
          <w:i/>
          <w:sz w:val="20"/>
          <w:szCs w:val="20"/>
        </w:rPr>
        <w:fldChar w:fldCharType="end"/>
      </w:r>
      <w:r w:rsidRPr="0096752D">
        <w:rPr>
          <w:rFonts w:ascii="Arial" w:hAnsi="Arial" w:cs="Arial"/>
          <w:i/>
          <w:sz w:val="20"/>
          <w:szCs w:val="20"/>
        </w:rPr>
        <w:t>. Grade 7 Test Specifications</w:t>
      </w:r>
      <w:bookmarkEnd w:id="21"/>
    </w:p>
    <w:tbl>
      <w:tblPr>
        <w:tblStyle w:val="TableGrid5"/>
        <w:tblW w:w="9360" w:type="dxa"/>
        <w:tblLook w:val="04A0" w:firstRow="1" w:lastRow="0" w:firstColumn="1" w:lastColumn="0" w:noHBand="0" w:noVBand="1"/>
      </w:tblPr>
      <w:tblGrid>
        <w:gridCol w:w="6925"/>
        <w:gridCol w:w="1265"/>
        <w:gridCol w:w="1170"/>
      </w:tblGrid>
      <w:tr w:rsidR="002F4D38" w:rsidRPr="00CC1912" w14:paraId="40691B12" w14:textId="77777777" w:rsidTr="00CC1912">
        <w:trPr>
          <w:trHeight w:val="144"/>
        </w:trPr>
        <w:tc>
          <w:tcPr>
            <w:tcW w:w="6925" w:type="dxa"/>
            <w:shd w:val="clear" w:color="auto" w:fill="1B587C"/>
            <w:vAlign w:val="center"/>
          </w:tcPr>
          <w:p w14:paraId="431FCF4E" w14:textId="77777777" w:rsidR="002F4D38" w:rsidRPr="00CC1912" w:rsidRDefault="002F4D38" w:rsidP="00CC1912">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Grade 7 Reporting Category and Assessment Anchor</w:t>
            </w:r>
          </w:p>
        </w:tc>
        <w:tc>
          <w:tcPr>
            <w:tcW w:w="1265" w:type="dxa"/>
            <w:shd w:val="clear" w:color="auto" w:fill="1B587C"/>
            <w:vAlign w:val="bottom"/>
          </w:tcPr>
          <w:p w14:paraId="3660A965" w14:textId="77777777" w:rsidR="002F4D38" w:rsidRPr="00CC1912" w:rsidRDefault="002F4D38" w:rsidP="00CC1912">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 xml:space="preserve">Number of Alternate Eligible Content </w:t>
            </w:r>
          </w:p>
        </w:tc>
        <w:tc>
          <w:tcPr>
            <w:tcW w:w="1170" w:type="dxa"/>
            <w:shd w:val="clear" w:color="auto" w:fill="1B587C"/>
            <w:vAlign w:val="bottom"/>
          </w:tcPr>
          <w:p w14:paraId="354F5B2A" w14:textId="77777777" w:rsidR="002F4D38" w:rsidRPr="00CC1912" w:rsidRDefault="002F4D38" w:rsidP="00CC1912">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 xml:space="preserve">Number of Skills </w:t>
            </w:r>
          </w:p>
        </w:tc>
      </w:tr>
      <w:tr w:rsidR="002F4D38" w:rsidRPr="00CC1912" w14:paraId="4BF4E8DD" w14:textId="77777777" w:rsidTr="00CC1912">
        <w:trPr>
          <w:trHeight w:val="144"/>
        </w:trPr>
        <w:tc>
          <w:tcPr>
            <w:tcW w:w="6925" w:type="dxa"/>
            <w:shd w:val="clear" w:color="auto" w:fill="4DA4D8"/>
            <w:vAlign w:val="center"/>
          </w:tcPr>
          <w:p w14:paraId="1B405FF4" w14:textId="77777777" w:rsidR="002F4D38" w:rsidRPr="00CC1912" w:rsidRDefault="002F4D38" w:rsidP="00CC1912">
            <w:pPr>
              <w:rPr>
                <w:rFonts w:ascii="Arial" w:eastAsia="Calibri" w:hAnsi="Arial" w:cs="Arial"/>
                <w:color w:val="FFFFFF"/>
              </w:rPr>
            </w:pPr>
            <w:r w:rsidRPr="00CC1912">
              <w:rPr>
                <w:rFonts w:ascii="Arial" w:eastAsia="Calibri" w:hAnsi="Arial" w:cs="Arial"/>
                <w:color w:val="FFFFFF"/>
              </w:rPr>
              <w:t>M07.AN. The Number System</w:t>
            </w:r>
          </w:p>
        </w:tc>
        <w:tc>
          <w:tcPr>
            <w:tcW w:w="1265" w:type="dxa"/>
            <w:shd w:val="clear" w:color="auto" w:fill="4DA4D8"/>
            <w:vAlign w:val="center"/>
          </w:tcPr>
          <w:p w14:paraId="0FADC206" w14:textId="55B2CF4E" w:rsidR="002F4D38" w:rsidRPr="00CC1912" w:rsidRDefault="00CC1912" w:rsidP="00CC1912">
            <w:pPr>
              <w:jc w:val="center"/>
              <w:rPr>
                <w:rFonts w:ascii="Arial" w:eastAsia="Calibri" w:hAnsi="Arial" w:cs="Arial"/>
                <w:color w:val="FFFFFF"/>
              </w:rPr>
            </w:pPr>
            <w:r w:rsidRPr="00CC1912">
              <w:rPr>
                <w:rFonts w:ascii="Arial" w:eastAsia="Calibri" w:hAnsi="Arial" w:cs="Arial"/>
                <w:color w:val="FFFFFF"/>
              </w:rPr>
              <w:t>7</w:t>
            </w:r>
          </w:p>
        </w:tc>
        <w:tc>
          <w:tcPr>
            <w:tcW w:w="1170" w:type="dxa"/>
            <w:shd w:val="clear" w:color="auto" w:fill="4DA4D8"/>
            <w:vAlign w:val="center"/>
          </w:tcPr>
          <w:p w14:paraId="17F9245E" w14:textId="596DE553" w:rsidR="002F4D38" w:rsidRPr="00CC1912" w:rsidRDefault="00CC1912" w:rsidP="00CC1912">
            <w:pPr>
              <w:jc w:val="center"/>
              <w:rPr>
                <w:rFonts w:ascii="Arial" w:eastAsia="Calibri" w:hAnsi="Arial" w:cs="Arial"/>
                <w:color w:val="FFFFFF"/>
              </w:rPr>
            </w:pPr>
            <w:r w:rsidRPr="00CC1912">
              <w:rPr>
                <w:rFonts w:ascii="Arial" w:eastAsia="Calibri" w:hAnsi="Arial" w:cs="Arial"/>
                <w:color w:val="FFFFFF"/>
              </w:rPr>
              <w:t>12</w:t>
            </w:r>
            <w:r w:rsidR="002F4D38" w:rsidRPr="00CC1912">
              <w:rPr>
                <w:rFonts w:ascii="Arial" w:eastAsia="Calibri" w:hAnsi="Arial" w:cs="Arial"/>
                <w:color w:val="FFFFFF"/>
              </w:rPr>
              <w:t>-</w:t>
            </w:r>
            <w:r w:rsidRPr="00CC1912">
              <w:rPr>
                <w:rFonts w:ascii="Arial" w:eastAsia="Calibri" w:hAnsi="Arial" w:cs="Arial"/>
                <w:color w:val="FFFFFF"/>
              </w:rPr>
              <w:t>15</w:t>
            </w:r>
          </w:p>
        </w:tc>
      </w:tr>
      <w:tr w:rsidR="002F4D38" w:rsidRPr="00CC1912" w14:paraId="0EA6CFAD" w14:textId="77777777" w:rsidTr="00CC1912">
        <w:trPr>
          <w:trHeight w:val="276"/>
        </w:trPr>
        <w:tc>
          <w:tcPr>
            <w:tcW w:w="6925" w:type="dxa"/>
            <w:vMerge w:val="restart"/>
            <w:shd w:val="clear" w:color="auto" w:fill="C3E0F2"/>
          </w:tcPr>
          <w:p w14:paraId="0D964167" w14:textId="77777777" w:rsidR="002F4D38" w:rsidRPr="00CC1912" w:rsidRDefault="002F4D38" w:rsidP="00CC1912">
            <w:pPr>
              <w:ind w:left="606" w:hanging="606"/>
              <w:rPr>
                <w:rFonts w:ascii="Times New Roman" w:eastAsia="Calibri" w:hAnsi="Times New Roman" w:cs="Times New Roman"/>
              </w:rPr>
            </w:pPr>
            <w:r w:rsidRPr="00CC1912">
              <w:rPr>
                <w:rFonts w:ascii="Times New Roman" w:eastAsia="Calibri" w:hAnsi="Times New Roman" w:cs="Times New Roman"/>
                <w:bCs/>
              </w:rPr>
              <w:t>AN.1 Using operations to solve problems with whole numbers, fractions, decimals, and positive and negative numbers</w:t>
            </w:r>
          </w:p>
        </w:tc>
        <w:tc>
          <w:tcPr>
            <w:tcW w:w="1265" w:type="dxa"/>
            <w:vMerge w:val="restart"/>
            <w:shd w:val="clear" w:color="auto" w:fill="C3E0F2"/>
            <w:vAlign w:val="center"/>
          </w:tcPr>
          <w:p w14:paraId="5857BB19"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3</w:t>
            </w:r>
          </w:p>
        </w:tc>
        <w:tc>
          <w:tcPr>
            <w:tcW w:w="1170" w:type="dxa"/>
            <w:vMerge w:val="restart"/>
            <w:shd w:val="clear" w:color="auto" w:fill="C3E0F2"/>
            <w:vAlign w:val="center"/>
          </w:tcPr>
          <w:p w14:paraId="38B18E24"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6-7</w:t>
            </w:r>
          </w:p>
        </w:tc>
      </w:tr>
      <w:tr w:rsidR="002F4D38" w:rsidRPr="00CC1912" w14:paraId="0117CBBA" w14:textId="77777777" w:rsidTr="00CC1912">
        <w:trPr>
          <w:trHeight w:val="276"/>
        </w:trPr>
        <w:tc>
          <w:tcPr>
            <w:tcW w:w="6925" w:type="dxa"/>
            <w:vMerge/>
            <w:shd w:val="clear" w:color="auto" w:fill="C3E0F2"/>
            <w:vAlign w:val="center"/>
          </w:tcPr>
          <w:p w14:paraId="3079D619" w14:textId="77777777" w:rsidR="002F4D38" w:rsidRPr="00CC1912" w:rsidRDefault="002F4D38" w:rsidP="00CC1912">
            <w:pPr>
              <w:ind w:left="295"/>
              <w:rPr>
                <w:rFonts w:ascii="Times New Roman" w:eastAsia="Calibri" w:hAnsi="Times New Roman" w:cs="Times New Roman"/>
              </w:rPr>
            </w:pPr>
          </w:p>
        </w:tc>
        <w:tc>
          <w:tcPr>
            <w:tcW w:w="1265" w:type="dxa"/>
            <w:vMerge/>
            <w:shd w:val="clear" w:color="auto" w:fill="C3E0F2"/>
            <w:vAlign w:val="center"/>
          </w:tcPr>
          <w:p w14:paraId="4D17440A" w14:textId="77777777" w:rsidR="002F4D38" w:rsidRPr="00CC1912" w:rsidRDefault="002F4D38" w:rsidP="00CC1912">
            <w:pPr>
              <w:jc w:val="center"/>
              <w:rPr>
                <w:rFonts w:ascii="Times New Roman" w:eastAsia="Calibri" w:hAnsi="Times New Roman" w:cs="Times New Roman"/>
              </w:rPr>
            </w:pPr>
          </w:p>
        </w:tc>
        <w:tc>
          <w:tcPr>
            <w:tcW w:w="1170" w:type="dxa"/>
            <w:vMerge/>
            <w:shd w:val="clear" w:color="auto" w:fill="C3E0F2"/>
            <w:vAlign w:val="center"/>
          </w:tcPr>
          <w:p w14:paraId="109A0E00" w14:textId="77777777" w:rsidR="002F4D38" w:rsidRPr="00CC1912" w:rsidRDefault="002F4D38" w:rsidP="00CC1912">
            <w:pPr>
              <w:jc w:val="center"/>
              <w:rPr>
                <w:rFonts w:ascii="Times New Roman" w:eastAsia="Calibri" w:hAnsi="Times New Roman" w:cs="Times New Roman"/>
              </w:rPr>
            </w:pPr>
          </w:p>
        </w:tc>
      </w:tr>
      <w:tr w:rsidR="002F4D38" w:rsidRPr="00CC1912" w14:paraId="424D0A9D" w14:textId="77777777" w:rsidTr="00CC1912">
        <w:trPr>
          <w:trHeight w:val="144"/>
        </w:trPr>
        <w:tc>
          <w:tcPr>
            <w:tcW w:w="6925" w:type="dxa"/>
            <w:shd w:val="clear" w:color="auto" w:fill="C3E0F2"/>
            <w:vAlign w:val="center"/>
          </w:tcPr>
          <w:p w14:paraId="5E75F86C" w14:textId="77777777" w:rsidR="002F4D38" w:rsidRPr="00CC1912" w:rsidRDefault="002F4D38" w:rsidP="00CC1912">
            <w:pPr>
              <w:widowControl w:val="0"/>
              <w:autoSpaceDE w:val="0"/>
              <w:autoSpaceDN w:val="0"/>
              <w:adjustRightInd w:val="0"/>
              <w:ind w:left="606" w:hanging="606"/>
              <w:rPr>
                <w:rFonts w:ascii="Times New Roman" w:eastAsia="Calibri" w:hAnsi="Times New Roman" w:cs="Times New Roman"/>
                <w:bCs/>
              </w:rPr>
            </w:pPr>
            <w:r w:rsidRPr="00CC1912">
              <w:rPr>
                <w:rFonts w:ascii="Times New Roman" w:eastAsia="Calibri" w:hAnsi="Times New Roman" w:cs="Times New Roman"/>
                <w:bCs/>
              </w:rPr>
              <w:t>AR.1 Identifying proportional relationships and using them to solve problems</w:t>
            </w:r>
          </w:p>
        </w:tc>
        <w:tc>
          <w:tcPr>
            <w:tcW w:w="1265" w:type="dxa"/>
            <w:shd w:val="clear" w:color="auto" w:fill="C3E0F2"/>
            <w:vAlign w:val="center"/>
          </w:tcPr>
          <w:p w14:paraId="6EC83BF8"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4</w:t>
            </w:r>
          </w:p>
        </w:tc>
        <w:tc>
          <w:tcPr>
            <w:tcW w:w="1170" w:type="dxa"/>
            <w:shd w:val="clear" w:color="auto" w:fill="C3E0F2"/>
            <w:vAlign w:val="center"/>
          </w:tcPr>
          <w:p w14:paraId="12B19926"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6-8</w:t>
            </w:r>
          </w:p>
        </w:tc>
      </w:tr>
      <w:tr w:rsidR="002F4D38" w:rsidRPr="00CC1912" w14:paraId="0BD701EC" w14:textId="77777777" w:rsidTr="00CC1912">
        <w:trPr>
          <w:trHeight w:val="144"/>
        </w:trPr>
        <w:tc>
          <w:tcPr>
            <w:tcW w:w="6925" w:type="dxa"/>
            <w:shd w:val="clear" w:color="auto" w:fill="4DA4D8"/>
            <w:vAlign w:val="center"/>
          </w:tcPr>
          <w:p w14:paraId="209D11A3" w14:textId="77777777" w:rsidR="002F4D38" w:rsidRPr="00CC1912" w:rsidRDefault="002F4D38" w:rsidP="00CC1912">
            <w:pPr>
              <w:rPr>
                <w:rFonts w:ascii="Arial" w:eastAsia="Calibri" w:hAnsi="Arial" w:cs="Arial"/>
                <w:color w:val="FFFFFF"/>
              </w:rPr>
            </w:pPr>
            <w:r w:rsidRPr="00CC1912">
              <w:rPr>
                <w:rFonts w:ascii="Arial" w:eastAsia="Calibri" w:hAnsi="Arial" w:cs="Arial"/>
                <w:color w:val="FFFFFF"/>
              </w:rPr>
              <w:t>M07.BE. Expressions and Equations</w:t>
            </w:r>
          </w:p>
        </w:tc>
        <w:tc>
          <w:tcPr>
            <w:tcW w:w="1265" w:type="dxa"/>
            <w:shd w:val="clear" w:color="auto" w:fill="4DA4D8"/>
            <w:vAlign w:val="center"/>
          </w:tcPr>
          <w:p w14:paraId="44BA6392" w14:textId="77777777" w:rsidR="002F4D38" w:rsidRPr="00CC1912" w:rsidRDefault="002F4D38" w:rsidP="00CC1912">
            <w:pPr>
              <w:jc w:val="center"/>
              <w:rPr>
                <w:rFonts w:ascii="Arial" w:eastAsia="Calibri" w:hAnsi="Arial" w:cs="Arial"/>
                <w:color w:val="FFFFFF"/>
              </w:rPr>
            </w:pPr>
            <w:r w:rsidRPr="00CC1912">
              <w:rPr>
                <w:rFonts w:ascii="Arial" w:eastAsia="Calibri" w:hAnsi="Arial" w:cs="Arial"/>
                <w:color w:val="FFFFFF"/>
              </w:rPr>
              <w:t>2</w:t>
            </w:r>
          </w:p>
        </w:tc>
        <w:tc>
          <w:tcPr>
            <w:tcW w:w="1170" w:type="dxa"/>
            <w:shd w:val="clear" w:color="auto" w:fill="4DA4D8"/>
            <w:vAlign w:val="center"/>
          </w:tcPr>
          <w:p w14:paraId="3D8AAB36" w14:textId="77777777" w:rsidR="002F4D38" w:rsidRPr="00CC1912" w:rsidRDefault="002F4D38" w:rsidP="00CC1912">
            <w:pPr>
              <w:jc w:val="center"/>
              <w:rPr>
                <w:rFonts w:ascii="Arial" w:eastAsia="Calibri" w:hAnsi="Arial" w:cs="Arial"/>
                <w:color w:val="FFFFFF"/>
              </w:rPr>
            </w:pPr>
            <w:r w:rsidRPr="00CC1912">
              <w:rPr>
                <w:rFonts w:ascii="Arial" w:eastAsia="Calibri" w:hAnsi="Arial" w:cs="Arial"/>
                <w:color w:val="FFFFFF"/>
              </w:rPr>
              <w:t>4-5</w:t>
            </w:r>
          </w:p>
        </w:tc>
      </w:tr>
      <w:tr w:rsidR="002F4D38" w:rsidRPr="00CC1912" w14:paraId="0DC49BA3" w14:textId="77777777" w:rsidTr="00CC1912">
        <w:trPr>
          <w:trHeight w:val="144"/>
        </w:trPr>
        <w:tc>
          <w:tcPr>
            <w:tcW w:w="6925" w:type="dxa"/>
            <w:shd w:val="clear" w:color="auto" w:fill="C3E0F2"/>
            <w:vAlign w:val="center"/>
          </w:tcPr>
          <w:p w14:paraId="52718344" w14:textId="77777777" w:rsidR="002F4D38" w:rsidRPr="00CC1912" w:rsidRDefault="002F4D38" w:rsidP="00CC1912">
            <w:pPr>
              <w:widowControl w:val="0"/>
              <w:autoSpaceDE w:val="0"/>
              <w:autoSpaceDN w:val="0"/>
              <w:adjustRightInd w:val="0"/>
              <w:ind w:left="516" w:hanging="516"/>
              <w:rPr>
                <w:rFonts w:ascii="Times New Roman" w:eastAsia="Calibri" w:hAnsi="Times New Roman" w:cs="Times New Roman"/>
                <w:bCs/>
              </w:rPr>
            </w:pPr>
            <w:r w:rsidRPr="00CC1912">
              <w:rPr>
                <w:rFonts w:ascii="Times New Roman" w:eastAsia="Calibri" w:hAnsi="Times New Roman" w:cs="Times New Roman"/>
                <w:bCs/>
              </w:rPr>
              <w:t>BE.2 Selecting algebraic expressions and deterring reasonableness of solutions to problems using all 4 operations</w:t>
            </w:r>
          </w:p>
        </w:tc>
        <w:tc>
          <w:tcPr>
            <w:tcW w:w="1265" w:type="dxa"/>
            <w:shd w:val="clear" w:color="auto" w:fill="C3E0F2"/>
            <w:vAlign w:val="center"/>
          </w:tcPr>
          <w:p w14:paraId="67C59AF2"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2</w:t>
            </w:r>
          </w:p>
        </w:tc>
        <w:tc>
          <w:tcPr>
            <w:tcW w:w="1170" w:type="dxa"/>
            <w:shd w:val="clear" w:color="auto" w:fill="C3E0F2"/>
            <w:vAlign w:val="center"/>
          </w:tcPr>
          <w:p w14:paraId="22D62E8D"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4-6</w:t>
            </w:r>
          </w:p>
        </w:tc>
      </w:tr>
      <w:tr w:rsidR="002F4D38" w:rsidRPr="00CC1912" w14:paraId="4375B13A" w14:textId="77777777" w:rsidTr="00CC1912">
        <w:trPr>
          <w:trHeight w:val="144"/>
        </w:trPr>
        <w:tc>
          <w:tcPr>
            <w:tcW w:w="6925" w:type="dxa"/>
            <w:shd w:val="clear" w:color="auto" w:fill="4DA4D8"/>
            <w:vAlign w:val="center"/>
          </w:tcPr>
          <w:p w14:paraId="4A936979" w14:textId="77777777" w:rsidR="002F4D38" w:rsidRPr="00CC1912" w:rsidRDefault="002F4D38" w:rsidP="00CC1912">
            <w:pPr>
              <w:rPr>
                <w:rFonts w:ascii="Arial" w:eastAsia="Calibri" w:hAnsi="Arial" w:cs="Arial"/>
                <w:color w:val="F07F09"/>
              </w:rPr>
            </w:pPr>
            <w:r w:rsidRPr="00CC1912">
              <w:rPr>
                <w:rFonts w:ascii="Arial" w:eastAsia="Calibri" w:hAnsi="Arial" w:cs="Arial"/>
                <w:color w:val="FFFFFF"/>
              </w:rPr>
              <w:t>M07.CG Geometry</w:t>
            </w:r>
          </w:p>
        </w:tc>
        <w:tc>
          <w:tcPr>
            <w:tcW w:w="1265" w:type="dxa"/>
            <w:shd w:val="clear" w:color="auto" w:fill="4DA4D8"/>
            <w:vAlign w:val="center"/>
          </w:tcPr>
          <w:p w14:paraId="144215B6" w14:textId="77777777" w:rsidR="002F4D38" w:rsidRPr="00CC1912" w:rsidRDefault="002F4D38" w:rsidP="00CC1912">
            <w:pPr>
              <w:jc w:val="center"/>
              <w:rPr>
                <w:rFonts w:ascii="Arial" w:eastAsia="Calibri" w:hAnsi="Arial" w:cs="Arial"/>
                <w:color w:val="FFFFFF"/>
              </w:rPr>
            </w:pPr>
            <w:r w:rsidRPr="00CC1912">
              <w:rPr>
                <w:rFonts w:ascii="Arial" w:eastAsia="Calibri" w:hAnsi="Arial" w:cs="Arial"/>
                <w:color w:val="FFFFFF"/>
              </w:rPr>
              <w:t>5</w:t>
            </w:r>
          </w:p>
        </w:tc>
        <w:tc>
          <w:tcPr>
            <w:tcW w:w="1170" w:type="dxa"/>
            <w:shd w:val="clear" w:color="auto" w:fill="4DA4D8"/>
            <w:vAlign w:val="center"/>
          </w:tcPr>
          <w:p w14:paraId="464796EC" w14:textId="77777777" w:rsidR="002F4D38" w:rsidRPr="00CC1912" w:rsidRDefault="002F4D38" w:rsidP="00CC1912">
            <w:pPr>
              <w:jc w:val="center"/>
              <w:rPr>
                <w:rFonts w:ascii="Arial" w:eastAsia="Calibri" w:hAnsi="Arial" w:cs="Arial"/>
                <w:color w:val="FFFFFF"/>
              </w:rPr>
            </w:pPr>
            <w:r w:rsidRPr="00CC1912">
              <w:rPr>
                <w:rFonts w:ascii="Arial" w:eastAsia="Calibri" w:hAnsi="Arial" w:cs="Arial"/>
                <w:color w:val="FFFFFF"/>
              </w:rPr>
              <w:t>6-8</w:t>
            </w:r>
          </w:p>
        </w:tc>
      </w:tr>
      <w:tr w:rsidR="002F4D38" w:rsidRPr="00CC1912" w14:paraId="52EAE54F" w14:textId="77777777" w:rsidTr="00CC1912">
        <w:trPr>
          <w:trHeight w:val="144"/>
        </w:trPr>
        <w:tc>
          <w:tcPr>
            <w:tcW w:w="6925" w:type="dxa"/>
            <w:shd w:val="clear" w:color="auto" w:fill="C3E0F2"/>
            <w:vAlign w:val="center"/>
          </w:tcPr>
          <w:p w14:paraId="151CE194" w14:textId="4DFEE021" w:rsidR="002F4D38" w:rsidRPr="00CC1912" w:rsidRDefault="002F4D38" w:rsidP="00CC1912">
            <w:pPr>
              <w:widowControl w:val="0"/>
              <w:autoSpaceDE w:val="0"/>
              <w:autoSpaceDN w:val="0"/>
              <w:adjustRightInd w:val="0"/>
              <w:ind w:left="606" w:hanging="606"/>
              <w:rPr>
                <w:rFonts w:ascii="Times New Roman" w:eastAsia="Calibri" w:hAnsi="Times New Roman" w:cs="Times New Roman"/>
              </w:rPr>
            </w:pPr>
            <w:r w:rsidRPr="00CC1912">
              <w:rPr>
                <w:rFonts w:ascii="Times New Roman" w:eastAsia="Calibri" w:hAnsi="Times New Roman" w:cs="Times New Roman"/>
              </w:rPr>
              <w:t xml:space="preserve">CG.1 Describe and </w:t>
            </w:r>
            <w:r w:rsidR="0096752D" w:rsidRPr="00CC1912">
              <w:rPr>
                <w:rFonts w:ascii="Times New Roman" w:eastAsia="Calibri" w:hAnsi="Times New Roman" w:cs="Times New Roman"/>
              </w:rPr>
              <w:t>use</w:t>
            </w:r>
            <w:r w:rsidRPr="00CC1912">
              <w:rPr>
                <w:rFonts w:ascii="Times New Roman" w:eastAsia="Calibri" w:hAnsi="Times New Roman" w:cs="Times New Roman"/>
              </w:rPr>
              <w:t xml:space="preserve"> properties of geometric figures</w:t>
            </w:r>
            <w:r w:rsidR="0096752D" w:rsidRPr="00CC1912">
              <w:rPr>
                <w:rFonts w:ascii="Times New Roman" w:eastAsia="Calibri" w:hAnsi="Times New Roman" w:cs="Times New Roman"/>
              </w:rPr>
              <w:t xml:space="preserve"> to solve problems</w:t>
            </w:r>
          </w:p>
        </w:tc>
        <w:tc>
          <w:tcPr>
            <w:tcW w:w="1265" w:type="dxa"/>
            <w:shd w:val="clear" w:color="auto" w:fill="C3E0F2"/>
            <w:vAlign w:val="center"/>
          </w:tcPr>
          <w:p w14:paraId="1006A6A3"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3</w:t>
            </w:r>
          </w:p>
        </w:tc>
        <w:tc>
          <w:tcPr>
            <w:tcW w:w="1170" w:type="dxa"/>
            <w:shd w:val="clear" w:color="auto" w:fill="C3E0F2"/>
            <w:vAlign w:val="center"/>
          </w:tcPr>
          <w:p w14:paraId="6A3373B5"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4-5</w:t>
            </w:r>
          </w:p>
        </w:tc>
      </w:tr>
      <w:tr w:rsidR="002F4D38" w:rsidRPr="00CC1912" w14:paraId="1454EDC1" w14:textId="77777777" w:rsidTr="00CC1912">
        <w:trPr>
          <w:trHeight w:val="144"/>
        </w:trPr>
        <w:tc>
          <w:tcPr>
            <w:tcW w:w="6925" w:type="dxa"/>
            <w:shd w:val="clear" w:color="auto" w:fill="C3E0F2"/>
            <w:vAlign w:val="center"/>
          </w:tcPr>
          <w:p w14:paraId="186BD986" w14:textId="77777777" w:rsidR="002F4D38" w:rsidRPr="00CC1912" w:rsidRDefault="002F4D38" w:rsidP="00CC1912">
            <w:pPr>
              <w:widowControl w:val="0"/>
              <w:autoSpaceDE w:val="0"/>
              <w:autoSpaceDN w:val="0"/>
              <w:adjustRightInd w:val="0"/>
              <w:ind w:left="606" w:hanging="606"/>
              <w:rPr>
                <w:rFonts w:ascii="Times New Roman" w:eastAsia="Calibri" w:hAnsi="Times New Roman" w:cs="Times New Roman"/>
              </w:rPr>
            </w:pPr>
            <w:r w:rsidRPr="00CC1912">
              <w:rPr>
                <w:rFonts w:ascii="Times New Roman" w:eastAsia="Calibri" w:hAnsi="Times New Roman" w:cs="Times New Roman"/>
              </w:rPr>
              <w:t xml:space="preserve">CG.2 </w:t>
            </w:r>
            <w:r w:rsidRPr="00CC1912">
              <w:rPr>
                <w:rFonts w:ascii="Times New Roman" w:eastAsia="Calibri" w:hAnsi="Times New Roman" w:cs="Times New Roman"/>
                <w:bCs/>
              </w:rPr>
              <w:t>Identify, use, and describe properties of angles and their measures</w:t>
            </w:r>
          </w:p>
        </w:tc>
        <w:tc>
          <w:tcPr>
            <w:tcW w:w="1265" w:type="dxa"/>
            <w:shd w:val="clear" w:color="auto" w:fill="C3E0F2"/>
            <w:vAlign w:val="center"/>
          </w:tcPr>
          <w:p w14:paraId="7C84AAA4"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2</w:t>
            </w:r>
          </w:p>
        </w:tc>
        <w:tc>
          <w:tcPr>
            <w:tcW w:w="1170" w:type="dxa"/>
            <w:shd w:val="clear" w:color="auto" w:fill="C3E0F2"/>
            <w:vAlign w:val="center"/>
          </w:tcPr>
          <w:p w14:paraId="089341EE"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2-3</w:t>
            </w:r>
          </w:p>
        </w:tc>
      </w:tr>
      <w:tr w:rsidR="002F4D38" w:rsidRPr="00CC1912" w14:paraId="3217ABB1" w14:textId="77777777" w:rsidTr="00CC1912">
        <w:trPr>
          <w:trHeight w:val="144"/>
        </w:trPr>
        <w:tc>
          <w:tcPr>
            <w:tcW w:w="6925" w:type="dxa"/>
            <w:shd w:val="clear" w:color="auto" w:fill="4DA4D8"/>
            <w:vAlign w:val="center"/>
          </w:tcPr>
          <w:p w14:paraId="1931B1A0" w14:textId="77777777" w:rsidR="002F4D38" w:rsidRPr="00CC1912" w:rsidRDefault="002F4D38" w:rsidP="00CC1912">
            <w:pPr>
              <w:rPr>
                <w:rFonts w:ascii="Arial" w:eastAsia="Calibri" w:hAnsi="Arial" w:cs="Arial"/>
                <w:color w:val="FFFFFF"/>
              </w:rPr>
            </w:pPr>
            <w:r w:rsidRPr="00CC1912">
              <w:rPr>
                <w:rFonts w:ascii="Arial" w:eastAsia="Calibri" w:hAnsi="Arial" w:cs="Arial"/>
                <w:color w:val="FFFFFF"/>
              </w:rPr>
              <w:t>M07.DS Statistics and Probability</w:t>
            </w:r>
          </w:p>
        </w:tc>
        <w:tc>
          <w:tcPr>
            <w:tcW w:w="1265" w:type="dxa"/>
            <w:shd w:val="clear" w:color="auto" w:fill="4DA4D8"/>
            <w:vAlign w:val="center"/>
          </w:tcPr>
          <w:p w14:paraId="2277F68F" w14:textId="77777777" w:rsidR="002F4D38" w:rsidRPr="00CC1912" w:rsidRDefault="002F4D38" w:rsidP="00CC1912">
            <w:pPr>
              <w:jc w:val="center"/>
              <w:rPr>
                <w:rFonts w:ascii="Arial" w:eastAsia="Calibri" w:hAnsi="Arial" w:cs="Arial"/>
                <w:color w:val="FFFFFF"/>
              </w:rPr>
            </w:pPr>
            <w:r w:rsidRPr="00CC1912">
              <w:rPr>
                <w:rFonts w:ascii="Arial" w:eastAsia="Calibri" w:hAnsi="Arial" w:cs="Arial"/>
                <w:color w:val="FFFFFF"/>
              </w:rPr>
              <w:t>3</w:t>
            </w:r>
          </w:p>
        </w:tc>
        <w:tc>
          <w:tcPr>
            <w:tcW w:w="1170" w:type="dxa"/>
            <w:shd w:val="clear" w:color="auto" w:fill="4DA4D8"/>
            <w:vAlign w:val="center"/>
          </w:tcPr>
          <w:p w14:paraId="6F3A7E99" w14:textId="77777777" w:rsidR="002F4D38" w:rsidRPr="00CC1912" w:rsidRDefault="002F4D38" w:rsidP="00CC1912">
            <w:pPr>
              <w:jc w:val="center"/>
              <w:rPr>
                <w:rFonts w:ascii="Arial" w:eastAsia="Calibri" w:hAnsi="Arial" w:cs="Arial"/>
              </w:rPr>
            </w:pPr>
            <w:r w:rsidRPr="00CC1912">
              <w:rPr>
                <w:rFonts w:ascii="Arial" w:eastAsia="Calibri" w:hAnsi="Arial" w:cs="Arial"/>
                <w:color w:val="FFFFFF"/>
              </w:rPr>
              <w:t>2-4</w:t>
            </w:r>
          </w:p>
        </w:tc>
      </w:tr>
      <w:tr w:rsidR="002F4D38" w:rsidRPr="00CC1912" w14:paraId="7C156925" w14:textId="77777777" w:rsidTr="00CC1912">
        <w:trPr>
          <w:trHeight w:val="144"/>
        </w:trPr>
        <w:tc>
          <w:tcPr>
            <w:tcW w:w="6925" w:type="dxa"/>
            <w:shd w:val="clear" w:color="auto" w:fill="C3E0F2"/>
            <w:vAlign w:val="center"/>
          </w:tcPr>
          <w:p w14:paraId="512285BC" w14:textId="6CB56115" w:rsidR="002F4D38" w:rsidRPr="00CC1912" w:rsidRDefault="002F4D38" w:rsidP="00CC1912">
            <w:pPr>
              <w:widowControl w:val="0"/>
              <w:autoSpaceDE w:val="0"/>
              <w:autoSpaceDN w:val="0"/>
              <w:adjustRightInd w:val="0"/>
              <w:ind w:left="516" w:hanging="516"/>
              <w:rPr>
                <w:rFonts w:ascii="Times New Roman" w:eastAsia="Calibri" w:hAnsi="Times New Roman" w:cs="Times New Roman"/>
              </w:rPr>
            </w:pPr>
            <w:r w:rsidRPr="00CC1912">
              <w:rPr>
                <w:rFonts w:ascii="Times New Roman" w:eastAsia="Calibri" w:hAnsi="Times New Roman" w:cs="Times New Roman"/>
              </w:rPr>
              <w:t xml:space="preserve">DS.2 </w:t>
            </w:r>
            <w:r w:rsidR="0096752D" w:rsidRPr="00CC1912">
              <w:rPr>
                <w:rFonts w:ascii="Times New Roman" w:eastAsia="Calibri" w:hAnsi="Times New Roman" w:cs="Times New Roman"/>
                <w:bCs/>
              </w:rPr>
              <w:t>Using</w:t>
            </w:r>
            <w:r w:rsidRPr="00CC1912">
              <w:rPr>
                <w:rFonts w:ascii="Times New Roman" w:eastAsia="Calibri" w:hAnsi="Times New Roman" w:cs="Times New Roman"/>
                <w:bCs/>
              </w:rPr>
              <w:t xml:space="preserve"> statistical measures to compare data distributions</w:t>
            </w:r>
          </w:p>
        </w:tc>
        <w:tc>
          <w:tcPr>
            <w:tcW w:w="1265" w:type="dxa"/>
            <w:shd w:val="clear" w:color="auto" w:fill="C3E0F2"/>
            <w:vAlign w:val="center"/>
          </w:tcPr>
          <w:p w14:paraId="34714E5F"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2</w:t>
            </w:r>
          </w:p>
        </w:tc>
        <w:tc>
          <w:tcPr>
            <w:tcW w:w="1170" w:type="dxa"/>
            <w:shd w:val="clear" w:color="auto" w:fill="C3E0F2"/>
            <w:vAlign w:val="center"/>
          </w:tcPr>
          <w:p w14:paraId="79D85A84"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2-3</w:t>
            </w:r>
          </w:p>
        </w:tc>
      </w:tr>
      <w:tr w:rsidR="002F4D38" w:rsidRPr="00CC1912" w14:paraId="38AA927C" w14:textId="77777777" w:rsidTr="00CC1912">
        <w:trPr>
          <w:trHeight w:val="144"/>
        </w:trPr>
        <w:tc>
          <w:tcPr>
            <w:tcW w:w="6925" w:type="dxa"/>
            <w:shd w:val="clear" w:color="auto" w:fill="C3E0F2"/>
            <w:vAlign w:val="center"/>
          </w:tcPr>
          <w:p w14:paraId="5C6F9F8F" w14:textId="6EEE0E06" w:rsidR="002F4D38" w:rsidRPr="00CC1912" w:rsidRDefault="0096752D" w:rsidP="00CC1912">
            <w:pPr>
              <w:widowControl w:val="0"/>
              <w:autoSpaceDE w:val="0"/>
              <w:autoSpaceDN w:val="0"/>
              <w:adjustRightInd w:val="0"/>
              <w:ind w:left="880" w:hanging="880"/>
              <w:rPr>
                <w:rFonts w:ascii="Times New Roman" w:eastAsia="Calibri" w:hAnsi="Times New Roman" w:cs="Times New Roman"/>
              </w:rPr>
            </w:pPr>
            <w:r w:rsidRPr="00CC1912">
              <w:rPr>
                <w:rFonts w:ascii="Times New Roman" w:eastAsia="Calibri" w:hAnsi="Times New Roman" w:cs="Times New Roman"/>
              </w:rPr>
              <w:t>DS.3</w:t>
            </w:r>
            <w:r w:rsidR="002F4D38" w:rsidRPr="00CC1912">
              <w:rPr>
                <w:rFonts w:ascii="Times New Roman" w:eastAsia="Calibri" w:hAnsi="Times New Roman" w:cs="Times New Roman"/>
              </w:rPr>
              <w:t xml:space="preserve"> Predict</w:t>
            </w:r>
            <w:r w:rsidRPr="00CC1912">
              <w:rPr>
                <w:rFonts w:ascii="Times New Roman" w:eastAsia="Calibri" w:hAnsi="Times New Roman" w:cs="Times New Roman"/>
              </w:rPr>
              <w:t>ing</w:t>
            </w:r>
            <w:r w:rsidR="002F4D38" w:rsidRPr="00CC1912">
              <w:rPr>
                <w:rFonts w:ascii="Times New Roman" w:eastAsia="Calibri" w:hAnsi="Times New Roman" w:cs="Times New Roman"/>
              </w:rPr>
              <w:t xml:space="preserve"> the likelihood of outcomes</w:t>
            </w:r>
          </w:p>
        </w:tc>
        <w:tc>
          <w:tcPr>
            <w:tcW w:w="1265" w:type="dxa"/>
            <w:shd w:val="clear" w:color="auto" w:fill="C3E0F2"/>
            <w:vAlign w:val="center"/>
          </w:tcPr>
          <w:p w14:paraId="4149192D"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1</w:t>
            </w:r>
          </w:p>
        </w:tc>
        <w:tc>
          <w:tcPr>
            <w:tcW w:w="1170" w:type="dxa"/>
            <w:shd w:val="clear" w:color="auto" w:fill="C3E0F2"/>
            <w:vAlign w:val="center"/>
          </w:tcPr>
          <w:p w14:paraId="2C57A03A" w14:textId="77777777" w:rsidR="002F4D38" w:rsidRPr="00CC1912" w:rsidRDefault="002F4D38" w:rsidP="00CC1912">
            <w:pPr>
              <w:jc w:val="center"/>
              <w:rPr>
                <w:rFonts w:ascii="Times New Roman" w:eastAsia="Calibri" w:hAnsi="Times New Roman" w:cs="Times New Roman"/>
              </w:rPr>
            </w:pPr>
            <w:r w:rsidRPr="00CC1912">
              <w:rPr>
                <w:rFonts w:ascii="Times New Roman" w:eastAsia="Calibri" w:hAnsi="Times New Roman" w:cs="Times New Roman"/>
              </w:rPr>
              <w:t>0-1</w:t>
            </w:r>
          </w:p>
        </w:tc>
      </w:tr>
    </w:tbl>
    <w:p w14:paraId="3282E3E1" w14:textId="19DB44D3" w:rsidR="002F4D38" w:rsidRDefault="002F4D38" w:rsidP="00041FEF">
      <w:pPr>
        <w:pStyle w:val="Caption"/>
        <w:spacing w:after="0"/>
        <w:rPr>
          <w:rFonts w:ascii="Arial" w:hAnsi="Arial" w:cs="Arial"/>
          <w:color w:val="auto"/>
          <w:sz w:val="22"/>
          <w:szCs w:val="22"/>
        </w:rPr>
      </w:pPr>
    </w:p>
    <w:p w14:paraId="4E8EC5E1" w14:textId="55AFFD03" w:rsidR="00041FEF" w:rsidRPr="0096752D" w:rsidRDefault="00041FEF" w:rsidP="00041FEF">
      <w:pPr>
        <w:pStyle w:val="Caption"/>
        <w:spacing w:after="0"/>
        <w:rPr>
          <w:rFonts w:ascii="Arial" w:hAnsi="Arial" w:cs="Arial"/>
          <w:color w:val="auto"/>
          <w:sz w:val="20"/>
          <w:szCs w:val="20"/>
        </w:rPr>
      </w:pPr>
      <w:bookmarkStart w:id="22" w:name="_Toc13212141"/>
      <w:r w:rsidRPr="0096752D">
        <w:rPr>
          <w:rFonts w:ascii="Arial" w:hAnsi="Arial" w:cs="Arial"/>
          <w:color w:val="auto"/>
          <w:sz w:val="20"/>
          <w:szCs w:val="20"/>
        </w:rPr>
        <w:t xml:space="preserve">Table </w:t>
      </w:r>
      <w:r w:rsidRPr="0096752D">
        <w:rPr>
          <w:rFonts w:ascii="Arial" w:hAnsi="Arial" w:cs="Arial"/>
          <w:color w:val="auto"/>
          <w:sz w:val="20"/>
          <w:szCs w:val="20"/>
        </w:rPr>
        <w:fldChar w:fldCharType="begin"/>
      </w:r>
      <w:r w:rsidRPr="0096752D">
        <w:rPr>
          <w:rFonts w:ascii="Arial" w:hAnsi="Arial" w:cs="Arial"/>
          <w:color w:val="auto"/>
          <w:sz w:val="20"/>
          <w:szCs w:val="20"/>
        </w:rPr>
        <w:instrText xml:space="preserve"> SEQ Table \* ARABIC </w:instrText>
      </w:r>
      <w:r w:rsidRPr="0096752D">
        <w:rPr>
          <w:rFonts w:ascii="Arial" w:hAnsi="Arial" w:cs="Arial"/>
          <w:color w:val="auto"/>
          <w:sz w:val="20"/>
          <w:szCs w:val="20"/>
        </w:rPr>
        <w:fldChar w:fldCharType="separate"/>
      </w:r>
      <w:r w:rsidR="00C14164" w:rsidRPr="0096752D">
        <w:rPr>
          <w:rFonts w:ascii="Arial" w:hAnsi="Arial" w:cs="Arial"/>
          <w:noProof/>
          <w:color w:val="auto"/>
          <w:sz w:val="20"/>
          <w:szCs w:val="20"/>
        </w:rPr>
        <w:t>7</w:t>
      </w:r>
      <w:r w:rsidRPr="0096752D">
        <w:rPr>
          <w:rFonts w:ascii="Arial" w:hAnsi="Arial" w:cs="Arial"/>
          <w:color w:val="auto"/>
          <w:sz w:val="20"/>
          <w:szCs w:val="20"/>
        </w:rPr>
        <w:fldChar w:fldCharType="end"/>
      </w:r>
      <w:r w:rsidRPr="0096752D">
        <w:rPr>
          <w:rFonts w:ascii="Arial" w:hAnsi="Arial" w:cs="Arial"/>
          <w:color w:val="auto"/>
          <w:sz w:val="20"/>
          <w:szCs w:val="20"/>
        </w:rPr>
        <w:t>. Grade 8 Test Specifications</w:t>
      </w:r>
      <w:bookmarkEnd w:id="22"/>
    </w:p>
    <w:tbl>
      <w:tblPr>
        <w:tblStyle w:val="TableGrid6"/>
        <w:tblpPr w:leftFromText="180" w:rightFromText="180" w:vertAnchor="text" w:horzAnchor="margin" w:tblpXSpec="center" w:tblpY="1"/>
        <w:tblW w:w="9418" w:type="dxa"/>
        <w:tblLook w:val="04A0" w:firstRow="1" w:lastRow="0" w:firstColumn="1" w:lastColumn="0" w:noHBand="0" w:noVBand="1"/>
      </w:tblPr>
      <w:tblGrid>
        <w:gridCol w:w="7035"/>
        <w:gridCol w:w="1186"/>
        <w:gridCol w:w="1197"/>
      </w:tblGrid>
      <w:tr w:rsidR="00754C49" w:rsidRPr="00CC1912" w14:paraId="08A2295C" w14:textId="77777777" w:rsidTr="002F4D38">
        <w:trPr>
          <w:trHeight w:val="144"/>
        </w:trPr>
        <w:tc>
          <w:tcPr>
            <w:tcW w:w="7035" w:type="dxa"/>
            <w:shd w:val="clear" w:color="auto" w:fill="1B587C"/>
            <w:vAlign w:val="center"/>
          </w:tcPr>
          <w:p w14:paraId="564A17B4" w14:textId="77777777" w:rsidR="00754C49" w:rsidRPr="00CC1912" w:rsidRDefault="00754C49" w:rsidP="00754C49">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Grade 8 Reporting Category and Assessment Anchor</w:t>
            </w:r>
          </w:p>
        </w:tc>
        <w:tc>
          <w:tcPr>
            <w:tcW w:w="1186" w:type="dxa"/>
            <w:shd w:val="clear" w:color="auto" w:fill="1B587C"/>
            <w:vAlign w:val="center"/>
          </w:tcPr>
          <w:p w14:paraId="737C302D" w14:textId="77777777" w:rsidR="00754C49" w:rsidRPr="00CC1912" w:rsidRDefault="00754C49" w:rsidP="00754C49">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Number of Alternate Eligible Content</w:t>
            </w:r>
          </w:p>
        </w:tc>
        <w:tc>
          <w:tcPr>
            <w:tcW w:w="1197" w:type="dxa"/>
            <w:shd w:val="clear" w:color="auto" w:fill="1B587C"/>
            <w:vAlign w:val="bottom"/>
          </w:tcPr>
          <w:p w14:paraId="7E511BBD" w14:textId="3E87314E" w:rsidR="00754C49" w:rsidRPr="00CC1912" w:rsidRDefault="00754C49" w:rsidP="00B10645">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 xml:space="preserve">Number of Skills </w:t>
            </w:r>
          </w:p>
        </w:tc>
      </w:tr>
      <w:tr w:rsidR="00754C49" w:rsidRPr="00CC1912" w14:paraId="6492504D" w14:textId="77777777" w:rsidTr="002F4D38">
        <w:trPr>
          <w:trHeight w:val="144"/>
        </w:trPr>
        <w:tc>
          <w:tcPr>
            <w:tcW w:w="7035" w:type="dxa"/>
            <w:shd w:val="clear" w:color="auto" w:fill="4DA4D8"/>
            <w:vAlign w:val="center"/>
          </w:tcPr>
          <w:p w14:paraId="50196019" w14:textId="35028AAE" w:rsidR="00754C49" w:rsidRPr="00CC1912" w:rsidRDefault="00CC1912" w:rsidP="00754C49">
            <w:pPr>
              <w:rPr>
                <w:rFonts w:ascii="Arial" w:eastAsia="Calibri" w:hAnsi="Arial" w:cs="Arial"/>
                <w:color w:val="FFFFFF"/>
              </w:rPr>
            </w:pPr>
            <w:r w:rsidRPr="00CC1912">
              <w:rPr>
                <w:rFonts w:ascii="Arial" w:eastAsia="Calibri" w:hAnsi="Arial" w:cs="Arial"/>
                <w:color w:val="FFFFFF"/>
              </w:rPr>
              <w:t>M08.A</w:t>
            </w:r>
            <w:r w:rsidR="00754C49" w:rsidRPr="00CC1912">
              <w:rPr>
                <w:rFonts w:ascii="Arial" w:eastAsia="Calibri" w:hAnsi="Arial" w:cs="Arial"/>
                <w:color w:val="FFFFFF"/>
              </w:rPr>
              <w:t xml:space="preserve"> The Number System</w:t>
            </w:r>
          </w:p>
        </w:tc>
        <w:tc>
          <w:tcPr>
            <w:tcW w:w="1186" w:type="dxa"/>
            <w:shd w:val="clear" w:color="auto" w:fill="4DA4D8"/>
            <w:vAlign w:val="center"/>
          </w:tcPr>
          <w:p w14:paraId="78888954" w14:textId="77777777" w:rsidR="00754C49" w:rsidRPr="00CC1912" w:rsidRDefault="00754C49" w:rsidP="00754C49">
            <w:pPr>
              <w:jc w:val="center"/>
              <w:rPr>
                <w:rFonts w:ascii="Arial" w:eastAsia="Calibri" w:hAnsi="Arial" w:cs="Arial"/>
                <w:color w:val="FFFFFF"/>
              </w:rPr>
            </w:pPr>
            <w:r w:rsidRPr="00CC1912">
              <w:rPr>
                <w:rFonts w:ascii="Arial" w:eastAsia="Calibri" w:hAnsi="Arial" w:cs="Arial"/>
                <w:color w:val="FFFFFF"/>
              </w:rPr>
              <w:t>2</w:t>
            </w:r>
          </w:p>
        </w:tc>
        <w:tc>
          <w:tcPr>
            <w:tcW w:w="1197" w:type="dxa"/>
            <w:shd w:val="clear" w:color="auto" w:fill="4DA4D8"/>
            <w:vAlign w:val="center"/>
          </w:tcPr>
          <w:p w14:paraId="29094B16" w14:textId="77777777" w:rsidR="00754C49" w:rsidRPr="00CC1912" w:rsidRDefault="00222DCE" w:rsidP="00754C49">
            <w:pPr>
              <w:jc w:val="center"/>
              <w:rPr>
                <w:rFonts w:ascii="Arial" w:eastAsia="Calibri" w:hAnsi="Arial" w:cs="Arial"/>
                <w:color w:val="FFFFFF"/>
              </w:rPr>
            </w:pPr>
            <w:r w:rsidRPr="00CC1912">
              <w:rPr>
                <w:rFonts w:ascii="Arial" w:eastAsia="Calibri" w:hAnsi="Arial" w:cs="Arial"/>
                <w:color w:val="FFFFFF"/>
              </w:rPr>
              <w:t>2-3</w:t>
            </w:r>
          </w:p>
        </w:tc>
      </w:tr>
      <w:tr w:rsidR="00754C49" w:rsidRPr="00CC1912" w14:paraId="0763D07E" w14:textId="77777777" w:rsidTr="002F4D38">
        <w:trPr>
          <w:trHeight w:val="144"/>
        </w:trPr>
        <w:tc>
          <w:tcPr>
            <w:tcW w:w="7035" w:type="dxa"/>
            <w:shd w:val="clear" w:color="auto" w:fill="C3E0F2"/>
            <w:vAlign w:val="center"/>
          </w:tcPr>
          <w:p w14:paraId="5C1F747C" w14:textId="543536A8" w:rsidR="00754C49" w:rsidRPr="00CC1912" w:rsidRDefault="00754C49" w:rsidP="00B10645">
            <w:pPr>
              <w:widowControl w:val="0"/>
              <w:autoSpaceDE w:val="0"/>
              <w:autoSpaceDN w:val="0"/>
              <w:adjustRightInd w:val="0"/>
              <w:ind w:left="880" w:hanging="904"/>
              <w:rPr>
                <w:rFonts w:ascii="Times New Roman" w:eastAsia="Calibri" w:hAnsi="Times New Roman" w:cs="Times New Roman"/>
              </w:rPr>
            </w:pPr>
            <w:r w:rsidRPr="00CC1912">
              <w:rPr>
                <w:rFonts w:ascii="Times New Roman" w:eastAsia="Calibri" w:hAnsi="Times New Roman" w:cs="Times New Roman"/>
              </w:rPr>
              <w:t xml:space="preserve">AN.1 </w:t>
            </w:r>
            <w:r w:rsidR="008A0E1C" w:rsidRPr="00CC1912">
              <w:rPr>
                <w:rFonts w:ascii="Times New Roman" w:eastAsia="Calibri" w:hAnsi="Times New Roman" w:cs="Times New Roman"/>
                <w:bCs/>
              </w:rPr>
              <w:t>Apply</w:t>
            </w:r>
            <w:r w:rsidR="0096752D" w:rsidRPr="00CC1912">
              <w:rPr>
                <w:rFonts w:ascii="Times New Roman" w:eastAsia="Calibri" w:hAnsi="Times New Roman" w:cs="Times New Roman"/>
                <w:bCs/>
              </w:rPr>
              <w:t>ing</w:t>
            </w:r>
            <w:r w:rsidR="008A0E1C" w:rsidRPr="00CC1912">
              <w:rPr>
                <w:rFonts w:ascii="Times New Roman" w:eastAsia="Calibri" w:hAnsi="Times New Roman" w:cs="Times New Roman"/>
                <w:bCs/>
              </w:rPr>
              <w:t xml:space="preserve"> concepts of rational and irrational numbers</w:t>
            </w:r>
          </w:p>
        </w:tc>
        <w:tc>
          <w:tcPr>
            <w:tcW w:w="1186" w:type="dxa"/>
            <w:shd w:val="clear" w:color="auto" w:fill="C3E0F2"/>
            <w:vAlign w:val="center"/>
          </w:tcPr>
          <w:p w14:paraId="3DC4A312"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2</w:t>
            </w:r>
          </w:p>
        </w:tc>
        <w:tc>
          <w:tcPr>
            <w:tcW w:w="1197" w:type="dxa"/>
            <w:shd w:val="clear" w:color="auto" w:fill="C3E0F2"/>
            <w:vAlign w:val="center"/>
          </w:tcPr>
          <w:p w14:paraId="3BB0C434" w14:textId="77777777" w:rsidR="00754C49" w:rsidRPr="00CC1912" w:rsidRDefault="00222DCE" w:rsidP="00222DCE">
            <w:pPr>
              <w:jc w:val="center"/>
              <w:rPr>
                <w:rFonts w:ascii="Times New Roman" w:eastAsia="Calibri" w:hAnsi="Times New Roman" w:cs="Times New Roman"/>
              </w:rPr>
            </w:pPr>
            <w:r w:rsidRPr="00CC1912">
              <w:rPr>
                <w:rFonts w:ascii="Times New Roman" w:eastAsia="Calibri" w:hAnsi="Times New Roman" w:cs="Times New Roman"/>
              </w:rPr>
              <w:t>2-3</w:t>
            </w:r>
          </w:p>
        </w:tc>
      </w:tr>
      <w:tr w:rsidR="00754C49" w:rsidRPr="00CC1912" w14:paraId="78CEF1C6" w14:textId="77777777" w:rsidTr="002F4D38">
        <w:trPr>
          <w:trHeight w:val="144"/>
        </w:trPr>
        <w:tc>
          <w:tcPr>
            <w:tcW w:w="7035" w:type="dxa"/>
            <w:shd w:val="clear" w:color="auto" w:fill="4DA4D8"/>
            <w:vAlign w:val="center"/>
          </w:tcPr>
          <w:p w14:paraId="1B421DD5" w14:textId="7820C589" w:rsidR="00754C49" w:rsidRPr="00CC1912" w:rsidRDefault="00CC1912" w:rsidP="00754C49">
            <w:pPr>
              <w:rPr>
                <w:rFonts w:ascii="Arial" w:eastAsia="Calibri" w:hAnsi="Arial" w:cs="Arial"/>
                <w:color w:val="FFFFFF"/>
              </w:rPr>
            </w:pPr>
            <w:r w:rsidRPr="00CC1912">
              <w:rPr>
                <w:rFonts w:ascii="Arial" w:eastAsia="Calibri" w:hAnsi="Arial" w:cs="Arial"/>
                <w:color w:val="FFFFFF"/>
              </w:rPr>
              <w:t>M08.B</w:t>
            </w:r>
            <w:r w:rsidR="00754C49" w:rsidRPr="00CC1912">
              <w:rPr>
                <w:rFonts w:ascii="Arial" w:eastAsia="Calibri" w:hAnsi="Arial" w:cs="Arial"/>
                <w:color w:val="FFFFFF"/>
              </w:rPr>
              <w:t xml:space="preserve"> Expressions and Equations</w:t>
            </w:r>
          </w:p>
        </w:tc>
        <w:tc>
          <w:tcPr>
            <w:tcW w:w="1186" w:type="dxa"/>
            <w:shd w:val="clear" w:color="auto" w:fill="4DA4D8"/>
            <w:vAlign w:val="center"/>
          </w:tcPr>
          <w:p w14:paraId="527F46B9" w14:textId="4C2E02EC" w:rsidR="00754C49" w:rsidRPr="00CC1912" w:rsidRDefault="00CC1912" w:rsidP="00754C49">
            <w:pPr>
              <w:jc w:val="center"/>
              <w:rPr>
                <w:rFonts w:ascii="Arial" w:eastAsia="Calibri" w:hAnsi="Arial" w:cs="Arial"/>
                <w:color w:val="FFFFFF"/>
              </w:rPr>
            </w:pPr>
            <w:r w:rsidRPr="00CC1912">
              <w:rPr>
                <w:rFonts w:ascii="Arial" w:eastAsia="Calibri" w:hAnsi="Arial" w:cs="Arial"/>
                <w:color w:val="FFFFFF"/>
              </w:rPr>
              <w:t>8</w:t>
            </w:r>
          </w:p>
        </w:tc>
        <w:tc>
          <w:tcPr>
            <w:tcW w:w="1197" w:type="dxa"/>
            <w:shd w:val="clear" w:color="auto" w:fill="4DA4D8"/>
            <w:vAlign w:val="center"/>
          </w:tcPr>
          <w:p w14:paraId="77C918F2" w14:textId="0B5FBE96" w:rsidR="00754C49" w:rsidRPr="00CC1912" w:rsidRDefault="00CC1912" w:rsidP="00CC1912">
            <w:pPr>
              <w:jc w:val="center"/>
              <w:rPr>
                <w:rFonts w:ascii="Arial" w:eastAsia="Calibri" w:hAnsi="Arial" w:cs="Arial"/>
                <w:color w:val="FFFFFF"/>
              </w:rPr>
            </w:pPr>
            <w:r w:rsidRPr="00CC1912">
              <w:rPr>
                <w:rFonts w:ascii="Arial" w:eastAsia="Calibri" w:hAnsi="Arial" w:cs="Arial"/>
                <w:color w:val="FFFFFF"/>
              </w:rPr>
              <w:t>11</w:t>
            </w:r>
            <w:r w:rsidR="00222DCE" w:rsidRPr="00CC1912">
              <w:rPr>
                <w:rFonts w:ascii="Arial" w:eastAsia="Calibri" w:hAnsi="Arial" w:cs="Arial"/>
                <w:color w:val="FFFFFF"/>
              </w:rPr>
              <w:t>-1</w:t>
            </w:r>
            <w:r w:rsidRPr="00CC1912">
              <w:rPr>
                <w:rFonts w:ascii="Arial" w:eastAsia="Calibri" w:hAnsi="Arial" w:cs="Arial"/>
                <w:color w:val="FFFFFF"/>
              </w:rPr>
              <w:t>4</w:t>
            </w:r>
          </w:p>
        </w:tc>
      </w:tr>
      <w:tr w:rsidR="00754C49" w:rsidRPr="00CC1912" w14:paraId="4A5ED65D" w14:textId="77777777" w:rsidTr="002F4D38">
        <w:trPr>
          <w:trHeight w:val="144"/>
        </w:trPr>
        <w:tc>
          <w:tcPr>
            <w:tcW w:w="7035" w:type="dxa"/>
            <w:shd w:val="clear" w:color="auto" w:fill="C3E0F2"/>
          </w:tcPr>
          <w:p w14:paraId="361E2E7E" w14:textId="1DC5FDCC" w:rsidR="00754C49" w:rsidRPr="00CC1912" w:rsidRDefault="00754C49" w:rsidP="0096752D">
            <w:pPr>
              <w:widowControl w:val="0"/>
              <w:autoSpaceDE w:val="0"/>
              <w:autoSpaceDN w:val="0"/>
              <w:adjustRightInd w:val="0"/>
              <w:ind w:left="606" w:hanging="606"/>
              <w:rPr>
                <w:rFonts w:ascii="Times New Roman" w:eastAsia="Calibri" w:hAnsi="Times New Roman" w:cs="Times New Roman"/>
              </w:rPr>
            </w:pPr>
            <w:r w:rsidRPr="00CC1912">
              <w:rPr>
                <w:rFonts w:ascii="Times New Roman" w:eastAsia="Calibri" w:hAnsi="Times New Roman" w:cs="Times New Roman"/>
              </w:rPr>
              <w:t xml:space="preserve">BE.1 </w:t>
            </w:r>
            <w:r w:rsidR="0096752D" w:rsidRPr="00CC1912">
              <w:rPr>
                <w:rFonts w:ascii="Times New Roman" w:eastAsia="Calibri" w:hAnsi="Times New Roman" w:cs="Times New Roman"/>
                <w:bCs/>
              </w:rPr>
              <w:t>Selecting and using</w:t>
            </w:r>
            <w:r w:rsidRPr="00CC1912">
              <w:rPr>
                <w:rFonts w:ascii="Times New Roman" w:eastAsia="Calibri" w:hAnsi="Times New Roman" w:cs="Times New Roman"/>
                <w:bCs/>
              </w:rPr>
              <w:t xml:space="preserve"> expressions and equations to solve problems involvin</w:t>
            </w:r>
            <w:r w:rsidR="0096752D" w:rsidRPr="00CC1912">
              <w:rPr>
                <w:rFonts w:ascii="Times New Roman" w:eastAsia="Calibri" w:hAnsi="Times New Roman" w:cs="Times New Roman"/>
                <w:bCs/>
              </w:rPr>
              <w:t>g rational numbers</w:t>
            </w:r>
          </w:p>
        </w:tc>
        <w:tc>
          <w:tcPr>
            <w:tcW w:w="1186" w:type="dxa"/>
            <w:shd w:val="clear" w:color="auto" w:fill="C3E0F2"/>
            <w:vAlign w:val="center"/>
          </w:tcPr>
          <w:p w14:paraId="3EEA7177" w14:textId="77777777" w:rsidR="00754C49" w:rsidRPr="00CC1912" w:rsidRDefault="00754C49" w:rsidP="00B10645">
            <w:pPr>
              <w:jc w:val="center"/>
              <w:rPr>
                <w:rFonts w:ascii="Times New Roman" w:eastAsia="Calibri" w:hAnsi="Times New Roman" w:cs="Times New Roman"/>
              </w:rPr>
            </w:pPr>
            <w:r w:rsidRPr="00CC1912">
              <w:rPr>
                <w:rFonts w:ascii="Times New Roman" w:eastAsia="Calibri" w:hAnsi="Times New Roman" w:cs="Times New Roman"/>
              </w:rPr>
              <w:t>1</w:t>
            </w:r>
          </w:p>
        </w:tc>
        <w:tc>
          <w:tcPr>
            <w:tcW w:w="1197" w:type="dxa"/>
            <w:shd w:val="clear" w:color="auto" w:fill="C3E0F2"/>
            <w:vAlign w:val="center"/>
          </w:tcPr>
          <w:p w14:paraId="430FA5F7" w14:textId="77777777" w:rsidR="00754C49" w:rsidRPr="00CC1912" w:rsidRDefault="00222DCE" w:rsidP="00B10645">
            <w:pPr>
              <w:jc w:val="center"/>
              <w:rPr>
                <w:rFonts w:ascii="Times New Roman" w:eastAsia="Calibri" w:hAnsi="Times New Roman" w:cs="Times New Roman"/>
              </w:rPr>
            </w:pPr>
            <w:r w:rsidRPr="00CC1912">
              <w:rPr>
                <w:rFonts w:ascii="Times New Roman" w:eastAsia="Calibri" w:hAnsi="Times New Roman" w:cs="Times New Roman"/>
              </w:rPr>
              <w:t>0-1</w:t>
            </w:r>
          </w:p>
        </w:tc>
      </w:tr>
      <w:tr w:rsidR="00754C49" w:rsidRPr="00CC1912" w14:paraId="796F3044" w14:textId="77777777" w:rsidTr="002F4D38">
        <w:trPr>
          <w:trHeight w:val="144"/>
        </w:trPr>
        <w:tc>
          <w:tcPr>
            <w:tcW w:w="7035" w:type="dxa"/>
            <w:shd w:val="clear" w:color="auto" w:fill="C3E0F2"/>
          </w:tcPr>
          <w:p w14:paraId="33527B43" w14:textId="70BA2981" w:rsidR="00754C49" w:rsidRPr="00CC1912" w:rsidRDefault="00754C49" w:rsidP="0096752D">
            <w:pPr>
              <w:widowControl w:val="0"/>
              <w:autoSpaceDE w:val="0"/>
              <w:autoSpaceDN w:val="0"/>
              <w:adjustRightInd w:val="0"/>
              <w:ind w:left="606" w:hanging="606"/>
              <w:rPr>
                <w:rFonts w:ascii="Times New Roman" w:eastAsia="Calibri" w:hAnsi="Times New Roman" w:cs="Times New Roman"/>
              </w:rPr>
            </w:pPr>
            <w:r w:rsidRPr="00CC1912">
              <w:rPr>
                <w:rFonts w:ascii="Times New Roman" w:eastAsia="Calibri" w:hAnsi="Times New Roman" w:cs="Times New Roman"/>
              </w:rPr>
              <w:t xml:space="preserve">BE.2 </w:t>
            </w:r>
            <w:r w:rsidR="0096752D" w:rsidRPr="00CC1912">
              <w:rPr>
                <w:rFonts w:ascii="Times New Roman" w:eastAsia="Calibri" w:hAnsi="Times New Roman" w:cs="Times New Roman"/>
                <w:bCs/>
              </w:rPr>
              <w:t>Analyzing and describing</w:t>
            </w:r>
            <w:r w:rsidRPr="00CC1912">
              <w:rPr>
                <w:rFonts w:ascii="Times New Roman" w:eastAsia="Calibri" w:hAnsi="Times New Roman" w:cs="Times New Roman"/>
                <w:bCs/>
              </w:rPr>
              <w:t xml:space="preserve"> linear relat</w:t>
            </w:r>
            <w:r w:rsidR="0096752D" w:rsidRPr="00CC1912">
              <w:rPr>
                <w:rFonts w:ascii="Times New Roman" w:eastAsia="Calibri" w:hAnsi="Times New Roman" w:cs="Times New Roman"/>
                <w:bCs/>
              </w:rPr>
              <w:t xml:space="preserve">ionships </w:t>
            </w:r>
          </w:p>
        </w:tc>
        <w:tc>
          <w:tcPr>
            <w:tcW w:w="1186" w:type="dxa"/>
            <w:shd w:val="clear" w:color="auto" w:fill="C3E0F2"/>
            <w:vAlign w:val="center"/>
          </w:tcPr>
          <w:p w14:paraId="7E4F8C22" w14:textId="77777777" w:rsidR="00754C49" w:rsidRPr="00CC1912" w:rsidRDefault="00754C49" w:rsidP="00B10645">
            <w:pPr>
              <w:jc w:val="center"/>
              <w:rPr>
                <w:rFonts w:ascii="Times New Roman" w:eastAsia="Calibri" w:hAnsi="Times New Roman" w:cs="Times New Roman"/>
              </w:rPr>
            </w:pPr>
            <w:r w:rsidRPr="00CC1912">
              <w:rPr>
                <w:rFonts w:ascii="Times New Roman" w:eastAsia="Calibri" w:hAnsi="Times New Roman" w:cs="Times New Roman"/>
              </w:rPr>
              <w:t>2</w:t>
            </w:r>
          </w:p>
        </w:tc>
        <w:tc>
          <w:tcPr>
            <w:tcW w:w="1197" w:type="dxa"/>
            <w:shd w:val="clear" w:color="auto" w:fill="C3E0F2"/>
            <w:vAlign w:val="center"/>
          </w:tcPr>
          <w:p w14:paraId="4CBFE98A" w14:textId="77777777" w:rsidR="00754C49" w:rsidRPr="00CC1912" w:rsidRDefault="00222DCE" w:rsidP="00B10645">
            <w:pPr>
              <w:jc w:val="center"/>
              <w:rPr>
                <w:rFonts w:ascii="Times New Roman" w:eastAsia="Calibri" w:hAnsi="Times New Roman" w:cs="Times New Roman"/>
              </w:rPr>
            </w:pPr>
            <w:r w:rsidRPr="00CC1912">
              <w:rPr>
                <w:rFonts w:ascii="Times New Roman" w:eastAsia="Calibri" w:hAnsi="Times New Roman" w:cs="Times New Roman"/>
              </w:rPr>
              <w:t>3-4</w:t>
            </w:r>
          </w:p>
        </w:tc>
      </w:tr>
      <w:tr w:rsidR="00754C49" w:rsidRPr="00CC1912" w14:paraId="73020CFF" w14:textId="77777777" w:rsidTr="002F4D38">
        <w:trPr>
          <w:trHeight w:val="144"/>
        </w:trPr>
        <w:tc>
          <w:tcPr>
            <w:tcW w:w="7035" w:type="dxa"/>
            <w:shd w:val="clear" w:color="auto" w:fill="C3E0F2"/>
          </w:tcPr>
          <w:p w14:paraId="399B9870" w14:textId="19E04446" w:rsidR="00754C49" w:rsidRPr="00CC1912" w:rsidRDefault="00754C49" w:rsidP="0096752D">
            <w:pPr>
              <w:widowControl w:val="0"/>
              <w:autoSpaceDE w:val="0"/>
              <w:autoSpaceDN w:val="0"/>
              <w:adjustRightInd w:val="0"/>
              <w:ind w:left="606" w:hanging="606"/>
              <w:rPr>
                <w:rFonts w:ascii="Times New Roman" w:eastAsia="Calibri" w:hAnsi="Times New Roman" w:cs="Times New Roman"/>
                <w:bCs/>
              </w:rPr>
            </w:pPr>
            <w:r w:rsidRPr="00CC1912">
              <w:rPr>
                <w:rFonts w:ascii="Times New Roman" w:eastAsia="Calibri" w:hAnsi="Times New Roman" w:cs="Times New Roman"/>
                <w:bCs/>
              </w:rPr>
              <w:t xml:space="preserve">BE.3 </w:t>
            </w:r>
            <w:r w:rsidR="0096752D" w:rsidRPr="00CC1912">
              <w:rPr>
                <w:rFonts w:ascii="Times New Roman" w:eastAsia="Calibri" w:hAnsi="Times New Roman" w:cs="Times New Roman"/>
                <w:bCs/>
              </w:rPr>
              <w:t>Selecting</w:t>
            </w:r>
            <w:r w:rsidRPr="00CC1912">
              <w:rPr>
                <w:rFonts w:ascii="Times New Roman" w:eastAsia="Calibri" w:hAnsi="Times New Roman" w:cs="Times New Roman"/>
                <w:bCs/>
              </w:rPr>
              <w:t>, solv</w:t>
            </w:r>
            <w:r w:rsidR="0096752D" w:rsidRPr="00CC1912">
              <w:rPr>
                <w:rFonts w:ascii="Times New Roman" w:eastAsia="Calibri" w:hAnsi="Times New Roman" w:cs="Times New Roman"/>
                <w:bCs/>
              </w:rPr>
              <w:t xml:space="preserve">ing, </w:t>
            </w:r>
            <w:r w:rsidRPr="00CC1912">
              <w:rPr>
                <w:rFonts w:ascii="Times New Roman" w:eastAsia="Calibri" w:hAnsi="Times New Roman" w:cs="Times New Roman"/>
                <w:bCs/>
              </w:rPr>
              <w:t>and interpret</w:t>
            </w:r>
            <w:r w:rsidR="0096752D" w:rsidRPr="00CC1912">
              <w:rPr>
                <w:rFonts w:ascii="Times New Roman" w:eastAsia="Calibri" w:hAnsi="Times New Roman" w:cs="Times New Roman"/>
                <w:bCs/>
              </w:rPr>
              <w:t>ing</w:t>
            </w:r>
            <w:r w:rsidRPr="00CC1912">
              <w:rPr>
                <w:rFonts w:ascii="Times New Roman" w:eastAsia="Calibri" w:hAnsi="Times New Roman" w:cs="Times New Roman"/>
                <w:bCs/>
              </w:rPr>
              <w:t xml:space="preserve"> linear equations </w:t>
            </w:r>
            <w:r w:rsidR="0096752D" w:rsidRPr="00CC1912">
              <w:rPr>
                <w:rFonts w:ascii="Times New Roman" w:eastAsia="Calibri" w:hAnsi="Times New Roman" w:cs="Times New Roman"/>
                <w:bCs/>
              </w:rPr>
              <w:t>with</w:t>
            </w:r>
            <w:r w:rsidRPr="00CC1912">
              <w:rPr>
                <w:rFonts w:ascii="Times New Roman" w:eastAsia="Calibri" w:hAnsi="Times New Roman" w:cs="Times New Roman"/>
                <w:bCs/>
              </w:rPr>
              <w:t xml:space="preserve"> one or two variables</w:t>
            </w:r>
            <w:r w:rsidR="0096752D" w:rsidRPr="00CC1912">
              <w:rPr>
                <w:rFonts w:ascii="Times New Roman" w:eastAsia="Calibri" w:hAnsi="Times New Roman" w:cs="Times New Roman"/>
                <w:bCs/>
              </w:rPr>
              <w:t xml:space="preserve"> using the 4 operations</w:t>
            </w:r>
          </w:p>
        </w:tc>
        <w:tc>
          <w:tcPr>
            <w:tcW w:w="1186" w:type="dxa"/>
            <w:shd w:val="clear" w:color="auto" w:fill="C3E0F2"/>
            <w:vAlign w:val="center"/>
          </w:tcPr>
          <w:p w14:paraId="2133E4B8" w14:textId="77777777" w:rsidR="00754C49" w:rsidRPr="00CC1912" w:rsidRDefault="00754C49" w:rsidP="00B10645">
            <w:pPr>
              <w:jc w:val="center"/>
              <w:rPr>
                <w:rFonts w:ascii="Times New Roman" w:eastAsia="Calibri" w:hAnsi="Times New Roman" w:cs="Times New Roman"/>
              </w:rPr>
            </w:pPr>
            <w:r w:rsidRPr="00CC1912">
              <w:rPr>
                <w:rFonts w:ascii="Times New Roman" w:eastAsia="Calibri" w:hAnsi="Times New Roman" w:cs="Times New Roman"/>
              </w:rPr>
              <w:t>3</w:t>
            </w:r>
          </w:p>
        </w:tc>
        <w:tc>
          <w:tcPr>
            <w:tcW w:w="1197" w:type="dxa"/>
            <w:shd w:val="clear" w:color="auto" w:fill="C3E0F2"/>
            <w:vAlign w:val="center"/>
          </w:tcPr>
          <w:p w14:paraId="5EDA2D20" w14:textId="77777777" w:rsidR="00754C49" w:rsidRPr="00CC1912" w:rsidRDefault="003E5560" w:rsidP="00B10645">
            <w:pPr>
              <w:jc w:val="center"/>
              <w:rPr>
                <w:rFonts w:ascii="Times New Roman" w:eastAsia="Calibri" w:hAnsi="Times New Roman" w:cs="Times New Roman"/>
              </w:rPr>
            </w:pPr>
            <w:r w:rsidRPr="00CC1912">
              <w:rPr>
                <w:rFonts w:ascii="Times New Roman" w:eastAsia="Calibri" w:hAnsi="Times New Roman" w:cs="Times New Roman"/>
              </w:rPr>
              <w:t>5</w:t>
            </w:r>
          </w:p>
        </w:tc>
      </w:tr>
      <w:tr w:rsidR="00754C49" w:rsidRPr="00CC1912" w14:paraId="4B11AA3F" w14:textId="77777777" w:rsidTr="002F4D38">
        <w:trPr>
          <w:trHeight w:val="144"/>
        </w:trPr>
        <w:tc>
          <w:tcPr>
            <w:tcW w:w="7035" w:type="dxa"/>
            <w:shd w:val="clear" w:color="auto" w:fill="C3E0F2"/>
            <w:vAlign w:val="center"/>
          </w:tcPr>
          <w:p w14:paraId="5674A119" w14:textId="246E27D9" w:rsidR="00754C49" w:rsidRPr="00CC1912" w:rsidRDefault="0096752D" w:rsidP="0096752D">
            <w:pPr>
              <w:widowControl w:val="0"/>
              <w:autoSpaceDE w:val="0"/>
              <w:autoSpaceDN w:val="0"/>
              <w:adjustRightInd w:val="0"/>
              <w:ind w:left="516" w:hanging="516"/>
              <w:rPr>
                <w:rFonts w:ascii="Times New Roman" w:eastAsia="Calibri" w:hAnsi="Times New Roman" w:cs="Times New Roman"/>
                <w:bCs/>
              </w:rPr>
            </w:pPr>
            <w:r w:rsidRPr="00CC1912">
              <w:rPr>
                <w:rFonts w:ascii="Times New Roman" w:eastAsia="Calibri" w:hAnsi="Times New Roman" w:cs="Times New Roman"/>
                <w:bCs/>
              </w:rPr>
              <w:t>BF.2 Selecting</w:t>
            </w:r>
            <w:r w:rsidR="00754C49" w:rsidRPr="00CC1912">
              <w:rPr>
                <w:rFonts w:ascii="Times New Roman" w:eastAsia="Calibri" w:hAnsi="Times New Roman" w:cs="Times New Roman"/>
                <w:bCs/>
              </w:rPr>
              <w:t xml:space="preserve"> or interpret</w:t>
            </w:r>
            <w:r w:rsidRPr="00CC1912">
              <w:rPr>
                <w:rFonts w:ascii="Times New Roman" w:eastAsia="Calibri" w:hAnsi="Times New Roman" w:cs="Times New Roman"/>
                <w:bCs/>
              </w:rPr>
              <w:t>ing</w:t>
            </w:r>
            <w:r w:rsidR="00754C49" w:rsidRPr="00CC1912">
              <w:rPr>
                <w:rFonts w:ascii="Times New Roman" w:eastAsia="Calibri" w:hAnsi="Times New Roman" w:cs="Times New Roman"/>
                <w:bCs/>
              </w:rPr>
              <w:t xml:space="preserve"> functional relationships between </w:t>
            </w:r>
            <w:r w:rsidRPr="00CC1912">
              <w:rPr>
                <w:rFonts w:ascii="Times New Roman" w:eastAsia="Calibri" w:hAnsi="Times New Roman" w:cs="Times New Roman"/>
                <w:bCs/>
              </w:rPr>
              <w:t>displayed as tables or graphs</w:t>
            </w:r>
          </w:p>
        </w:tc>
        <w:tc>
          <w:tcPr>
            <w:tcW w:w="1186" w:type="dxa"/>
            <w:shd w:val="clear" w:color="auto" w:fill="C3E0F2"/>
            <w:vAlign w:val="center"/>
          </w:tcPr>
          <w:p w14:paraId="53550FB3" w14:textId="77777777" w:rsidR="00754C49" w:rsidRPr="00CC1912" w:rsidRDefault="00754C49" w:rsidP="00B10645">
            <w:pPr>
              <w:jc w:val="center"/>
              <w:rPr>
                <w:rFonts w:ascii="Times New Roman" w:eastAsia="Calibri" w:hAnsi="Times New Roman" w:cs="Times New Roman"/>
              </w:rPr>
            </w:pPr>
            <w:r w:rsidRPr="00CC1912">
              <w:rPr>
                <w:rFonts w:ascii="Times New Roman" w:eastAsia="Calibri" w:hAnsi="Times New Roman" w:cs="Times New Roman"/>
              </w:rPr>
              <w:t>2</w:t>
            </w:r>
          </w:p>
        </w:tc>
        <w:tc>
          <w:tcPr>
            <w:tcW w:w="1197" w:type="dxa"/>
            <w:shd w:val="clear" w:color="auto" w:fill="C3E0F2"/>
            <w:vAlign w:val="center"/>
          </w:tcPr>
          <w:p w14:paraId="01483B25" w14:textId="77777777" w:rsidR="00754C49" w:rsidRPr="00CC1912" w:rsidRDefault="00754C49" w:rsidP="00B10645">
            <w:pPr>
              <w:jc w:val="center"/>
              <w:rPr>
                <w:rFonts w:ascii="Times New Roman" w:eastAsia="Calibri" w:hAnsi="Times New Roman" w:cs="Times New Roman"/>
              </w:rPr>
            </w:pPr>
            <w:r w:rsidRPr="00CC1912">
              <w:rPr>
                <w:rFonts w:ascii="Times New Roman" w:eastAsia="Calibri" w:hAnsi="Times New Roman" w:cs="Times New Roman"/>
              </w:rPr>
              <w:t>4</w:t>
            </w:r>
          </w:p>
        </w:tc>
      </w:tr>
      <w:tr w:rsidR="00754C49" w:rsidRPr="00CC1912" w14:paraId="64EBC89D" w14:textId="77777777" w:rsidTr="002F4D38">
        <w:trPr>
          <w:trHeight w:val="144"/>
        </w:trPr>
        <w:tc>
          <w:tcPr>
            <w:tcW w:w="7035" w:type="dxa"/>
            <w:shd w:val="clear" w:color="auto" w:fill="4DA4D8"/>
            <w:vAlign w:val="center"/>
          </w:tcPr>
          <w:p w14:paraId="7FBD0861" w14:textId="77777777" w:rsidR="00754C49" w:rsidRPr="00CC1912" w:rsidRDefault="00754C49" w:rsidP="00754C49">
            <w:pPr>
              <w:rPr>
                <w:rFonts w:ascii="Arial" w:eastAsia="Calibri" w:hAnsi="Arial" w:cs="Arial"/>
                <w:color w:val="F07F09"/>
              </w:rPr>
            </w:pPr>
            <w:r w:rsidRPr="00CC1912">
              <w:rPr>
                <w:rFonts w:ascii="Arial" w:eastAsia="Calibri" w:hAnsi="Arial" w:cs="Arial"/>
                <w:color w:val="FFFFFF"/>
              </w:rPr>
              <w:t>M08.CG Geometry</w:t>
            </w:r>
          </w:p>
        </w:tc>
        <w:tc>
          <w:tcPr>
            <w:tcW w:w="1186" w:type="dxa"/>
            <w:shd w:val="clear" w:color="auto" w:fill="4DA4D8"/>
            <w:vAlign w:val="center"/>
          </w:tcPr>
          <w:p w14:paraId="11F76036" w14:textId="77777777" w:rsidR="00754C49" w:rsidRPr="00CC1912" w:rsidRDefault="00754C49" w:rsidP="00754C49">
            <w:pPr>
              <w:jc w:val="center"/>
              <w:rPr>
                <w:rFonts w:ascii="Arial" w:eastAsia="Calibri" w:hAnsi="Arial" w:cs="Arial"/>
                <w:color w:val="FFFFFF"/>
              </w:rPr>
            </w:pPr>
            <w:r w:rsidRPr="00CC1912">
              <w:rPr>
                <w:rFonts w:ascii="Arial" w:eastAsia="Calibri" w:hAnsi="Arial" w:cs="Arial"/>
                <w:color w:val="FFFFFF"/>
              </w:rPr>
              <w:t>4</w:t>
            </w:r>
          </w:p>
        </w:tc>
        <w:tc>
          <w:tcPr>
            <w:tcW w:w="1197" w:type="dxa"/>
            <w:shd w:val="clear" w:color="auto" w:fill="4DA4D8"/>
            <w:vAlign w:val="center"/>
          </w:tcPr>
          <w:p w14:paraId="5A32AB8B" w14:textId="77777777" w:rsidR="00754C49" w:rsidRPr="00CC1912" w:rsidRDefault="003E5560" w:rsidP="00754C49">
            <w:pPr>
              <w:jc w:val="center"/>
              <w:rPr>
                <w:rFonts w:ascii="Arial" w:eastAsia="Calibri" w:hAnsi="Arial" w:cs="Arial"/>
                <w:color w:val="FFFFFF"/>
              </w:rPr>
            </w:pPr>
            <w:r w:rsidRPr="00CC1912">
              <w:rPr>
                <w:rFonts w:ascii="Arial" w:eastAsia="Calibri" w:hAnsi="Arial" w:cs="Arial"/>
                <w:color w:val="FFFFFF"/>
              </w:rPr>
              <w:t>2-5</w:t>
            </w:r>
          </w:p>
        </w:tc>
      </w:tr>
      <w:tr w:rsidR="00754C49" w:rsidRPr="00CC1912" w14:paraId="289F8BAA" w14:textId="77777777" w:rsidTr="002F4D38">
        <w:trPr>
          <w:trHeight w:val="144"/>
        </w:trPr>
        <w:tc>
          <w:tcPr>
            <w:tcW w:w="7035" w:type="dxa"/>
            <w:shd w:val="clear" w:color="auto" w:fill="C3E0F2"/>
            <w:vAlign w:val="center"/>
          </w:tcPr>
          <w:p w14:paraId="447C1610" w14:textId="4DEA5280" w:rsidR="00754C49" w:rsidRPr="00CC1912" w:rsidRDefault="00754C49" w:rsidP="0096752D">
            <w:pPr>
              <w:widowControl w:val="0"/>
              <w:autoSpaceDE w:val="0"/>
              <w:autoSpaceDN w:val="0"/>
              <w:adjustRightInd w:val="0"/>
              <w:spacing w:line="300" w:lineRule="atLeast"/>
              <w:rPr>
                <w:rFonts w:ascii="Times New Roman" w:eastAsia="Calibri" w:hAnsi="Times New Roman" w:cs="Times New Roman"/>
                <w:bCs/>
              </w:rPr>
            </w:pPr>
            <w:r w:rsidRPr="00CC1912">
              <w:rPr>
                <w:rFonts w:ascii="Times New Roman" w:eastAsia="Calibri" w:hAnsi="Times New Roman" w:cs="Times New Roman"/>
                <w:bCs/>
              </w:rPr>
              <w:t xml:space="preserve">CG.1 </w:t>
            </w:r>
            <w:r w:rsidR="0096752D" w:rsidRPr="00CC1912">
              <w:rPr>
                <w:rFonts w:ascii="Times New Roman" w:eastAsia="Calibri" w:hAnsi="Times New Roman" w:cs="Times New Roman"/>
                <w:bCs/>
              </w:rPr>
              <w:t>Identifying congruence or similarity</w:t>
            </w:r>
            <w:r w:rsidRPr="00CC1912">
              <w:rPr>
                <w:rFonts w:ascii="Times New Roman" w:eastAsia="Calibri" w:hAnsi="Times New Roman" w:cs="Times New Roman"/>
                <w:bCs/>
              </w:rPr>
              <w:t xml:space="preserve"> of geometric </w:t>
            </w:r>
            <w:r w:rsidR="0096752D" w:rsidRPr="00CC1912">
              <w:rPr>
                <w:rFonts w:ascii="Times New Roman" w:eastAsia="Calibri" w:hAnsi="Times New Roman" w:cs="Times New Roman"/>
                <w:bCs/>
              </w:rPr>
              <w:t>shapes</w:t>
            </w:r>
          </w:p>
        </w:tc>
        <w:tc>
          <w:tcPr>
            <w:tcW w:w="1186" w:type="dxa"/>
            <w:shd w:val="clear" w:color="auto" w:fill="C3E0F2"/>
            <w:vAlign w:val="center"/>
          </w:tcPr>
          <w:p w14:paraId="67673449"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2</w:t>
            </w:r>
          </w:p>
        </w:tc>
        <w:tc>
          <w:tcPr>
            <w:tcW w:w="1197" w:type="dxa"/>
            <w:shd w:val="clear" w:color="auto" w:fill="C3E0F2"/>
            <w:vAlign w:val="center"/>
          </w:tcPr>
          <w:p w14:paraId="7D4DB181" w14:textId="77777777" w:rsidR="00754C49" w:rsidRPr="00CC1912" w:rsidRDefault="003E5560" w:rsidP="00754C49">
            <w:pPr>
              <w:jc w:val="center"/>
              <w:rPr>
                <w:rFonts w:ascii="Times New Roman" w:eastAsia="Calibri" w:hAnsi="Times New Roman" w:cs="Times New Roman"/>
              </w:rPr>
            </w:pPr>
            <w:r w:rsidRPr="00CC1912">
              <w:rPr>
                <w:rFonts w:ascii="Times New Roman" w:eastAsia="Calibri" w:hAnsi="Times New Roman" w:cs="Times New Roman"/>
              </w:rPr>
              <w:t>2-3</w:t>
            </w:r>
          </w:p>
        </w:tc>
      </w:tr>
      <w:tr w:rsidR="00754C49" w:rsidRPr="00CC1912" w14:paraId="29A0EA40" w14:textId="77777777" w:rsidTr="002F4D38">
        <w:trPr>
          <w:trHeight w:val="144"/>
        </w:trPr>
        <w:tc>
          <w:tcPr>
            <w:tcW w:w="7035" w:type="dxa"/>
            <w:shd w:val="clear" w:color="auto" w:fill="C3E0F2"/>
            <w:vAlign w:val="center"/>
          </w:tcPr>
          <w:p w14:paraId="0BBDBE85" w14:textId="7C9E694E" w:rsidR="00754C49" w:rsidRPr="00CC1912" w:rsidRDefault="00754C49" w:rsidP="002F4D38">
            <w:pPr>
              <w:widowControl w:val="0"/>
              <w:autoSpaceDE w:val="0"/>
              <w:autoSpaceDN w:val="0"/>
              <w:adjustRightInd w:val="0"/>
              <w:spacing w:line="300" w:lineRule="atLeast"/>
              <w:ind w:left="606" w:hanging="606"/>
              <w:rPr>
                <w:rFonts w:ascii="Times New Roman" w:eastAsia="Calibri" w:hAnsi="Times New Roman" w:cs="Times New Roman"/>
                <w:bCs/>
              </w:rPr>
            </w:pPr>
            <w:r w:rsidRPr="00CC1912">
              <w:rPr>
                <w:rFonts w:ascii="Times New Roman" w:eastAsia="Calibri" w:hAnsi="Times New Roman" w:cs="Times New Roman"/>
                <w:bCs/>
              </w:rPr>
              <w:t>CG.2 Solv</w:t>
            </w:r>
            <w:r w:rsidR="002F4D38" w:rsidRPr="00CC1912">
              <w:rPr>
                <w:rFonts w:ascii="Times New Roman" w:eastAsia="Calibri" w:hAnsi="Times New Roman" w:cs="Times New Roman"/>
                <w:bCs/>
              </w:rPr>
              <w:t xml:space="preserve">ing </w:t>
            </w:r>
            <w:r w:rsidRPr="00CC1912">
              <w:rPr>
                <w:rFonts w:ascii="Times New Roman" w:eastAsia="Calibri" w:hAnsi="Times New Roman" w:cs="Times New Roman"/>
                <w:bCs/>
              </w:rPr>
              <w:t xml:space="preserve">problems </w:t>
            </w:r>
            <w:r w:rsidR="002F4D38" w:rsidRPr="00CC1912">
              <w:rPr>
                <w:rFonts w:ascii="Times New Roman" w:eastAsia="Calibri" w:hAnsi="Times New Roman" w:cs="Times New Roman"/>
                <w:bCs/>
              </w:rPr>
              <w:t>with</w:t>
            </w:r>
            <w:r w:rsidRPr="00CC1912">
              <w:rPr>
                <w:rFonts w:ascii="Times New Roman" w:eastAsia="Calibri" w:hAnsi="Times New Roman" w:cs="Times New Roman"/>
                <w:bCs/>
              </w:rPr>
              <w:t xml:space="preserve"> right </w:t>
            </w:r>
            <w:r w:rsidR="002F4D38" w:rsidRPr="00CC1912">
              <w:rPr>
                <w:rFonts w:ascii="Times New Roman" w:eastAsia="Calibri" w:hAnsi="Times New Roman" w:cs="Times New Roman"/>
                <w:bCs/>
              </w:rPr>
              <w:t xml:space="preserve">angles and </w:t>
            </w:r>
            <w:r w:rsidRPr="00CC1912">
              <w:rPr>
                <w:rFonts w:ascii="Times New Roman" w:eastAsia="Calibri" w:hAnsi="Times New Roman" w:cs="Times New Roman"/>
                <w:bCs/>
              </w:rPr>
              <w:t xml:space="preserve">triangles </w:t>
            </w:r>
          </w:p>
        </w:tc>
        <w:tc>
          <w:tcPr>
            <w:tcW w:w="1186" w:type="dxa"/>
            <w:shd w:val="clear" w:color="auto" w:fill="C3E0F2"/>
            <w:vAlign w:val="center"/>
          </w:tcPr>
          <w:p w14:paraId="0942ABEB"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1</w:t>
            </w:r>
          </w:p>
        </w:tc>
        <w:tc>
          <w:tcPr>
            <w:tcW w:w="1197" w:type="dxa"/>
            <w:shd w:val="clear" w:color="auto" w:fill="C3E0F2"/>
            <w:vAlign w:val="center"/>
          </w:tcPr>
          <w:p w14:paraId="5DCA014E" w14:textId="77777777" w:rsidR="00754C49" w:rsidRPr="00CC1912" w:rsidRDefault="003E5560" w:rsidP="00754C49">
            <w:pPr>
              <w:jc w:val="center"/>
              <w:rPr>
                <w:rFonts w:ascii="Times New Roman" w:eastAsia="Calibri" w:hAnsi="Times New Roman" w:cs="Times New Roman"/>
              </w:rPr>
            </w:pPr>
            <w:r w:rsidRPr="00CC1912">
              <w:rPr>
                <w:rFonts w:ascii="Times New Roman" w:eastAsia="Calibri" w:hAnsi="Times New Roman" w:cs="Times New Roman"/>
              </w:rPr>
              <w:t>0-1</w:t>
            </w:r>
          </w:p>
        </w:tc>
      </w:tr>
      <w:tr w:rsidR="00754C49" w:rsidRPr="00CC1912" w14:paraId="1D96A391" w14:textId="77777777" w:rsidTr="002F4D38">
        <w:trPr>
          <w:trHeight w:val="144"/>
        </w:trPr>
        <w:tc>
          <w:tcPr>
            <w:tcW w:w="7035" w:type="dxa"/>
            <w:shd w:val="clear" w:color="auto" w:fill="C3E0F2"/>
            <w:vAlign w:val="center"/>
          </w:tcPr>
          <w:p w14:paraId="1D4755B8" w14:textId="350FC701" w:rsidR="00754C49" w:rsidRPr="00CC1912" w:rsidRDefault="00754C49" w:rsidP="002F4D38">
            <w:pPr>
              <w:widowControl w:val="0"/>
              <w:autoSpaceDE w:val="0"/>
              <w:autoSpaceDN w:val="0"/>
              <w:adjustRightInd w:val="0"/>
              <w:spacing w:line="300" w:lineRule="atLeast"/>
              <w:ind w:left="606" w:hanging="606"/>
              <w:rPr>
                <w:rFonts w:ascii="Times New Roman" w:eastAsia="Calibri" w:hAnsi="Times New Roman" w:cs="Times New Roman"/>
              </w:rPr>
            </w:pPr>
            <w:r w:rsidRPr="00CC1912">
              <w:rPr>
                <w:rFonts w:ascii="Times New Roman" w:eastAsia="Calibri" w:hAnsi="Times New Roman" w:cs="Times New Roman"/>
              </w:rPr>
              <w:t>CG.3</w:t>
            </w:r>
            <w:r w:rsidR="002F4D38" w:rsidRPr="00CC1912">
              <w:rPr>
                <w:rFonts w:ascii="Times New Roman" w:eastAsia="Calibri" w:hAnsi="Times New Roman" w:cs="Times New Roman"/>
              </w:rPr>
              <w:t xml:space="preserve"> </w:t>
            </w:r>
            <w:r w:rsidR="002F4D38" w:rsidRPr="00CC1912">
              <w:rPr>
                <w:rFonts w:ascii="Times New Roman" w:eastAsia="Calibri" w:hAnsi="Times New Roman" w:cs="Times New Roman"/>
                <w:bCs/>
              </w:rPr>
              <w:t>Calculating volume</w:t>
            </w:r>
          </w:p>
        </w:tc>
        <w:tc>
          <w:tcPr>
            <w:tcW w:w="1186" w:type="dxa"/>
            <w:shd w:val="clear" w:color="auto" w:fill="C3E0F2"/>
            <w:vAlign w:val="center"/>
          </w:tcPr>
          <w:p w14:paraId="54B03DB9" w14:textId="77777777" w:rsidR="00754C49" w:rsidRPr="00CC1912" w:rsidRDefault="00754C49" w:rsidP="00754C49">
            <w:pPr>
              <w:jc w:val="center"/>
              <w:rPr>
                <w:rFonts w:ascii="Times New Roman" w:eastAsia="Calibri" w:hAnsi="Times New Roman" w:cs="Times New Roman"/>
              </w:rPr>
            </w:pPr>
            <w:r w:rsidRPr="00CC1912">
              <w:rPr>
                <w:rFonts w:ascii="Times New Roman" w:eastAsia="Calibri" w:hAnsi="Times New Roman" w:cs="Times New Roman"/>
              </w:rPr>
              <w:t>1</w:t>
            </w:r>
          </w:p>
        </w:tc>
        <w:tc>
          <w:tcPr>
            <w:tcW w:w="1197" w:type="dxa"/>
            <w:shd w:val="clear" w:color="auto" w:fill="C3E0F2"/>
            <w:vAlign w:val="center"/>
          </w:tcPr>
          <w:p w14:paraId="083CBFCC" w14:textId="77777777" w:rsidR="00754C49" w:rsidRPr="00CC1912" w:rsidRDefault="003E5560" w:rsidP="00754C49">
            <w:pPr>
              <w:jc w:val="center"/>
              <w:rPr>
                <w:rFonts w:ascii="Times New Roman" w:eastAsia="Calibri" w:hAnsi="Times New Roman" w:cs="Times New Roman"/>
              </w:rPr>
            </w:pPr>
            <w:r w:rsidRPr="00CC1912">
              <w:rPr>
                <w:rFonts w:ascii="Times New Roman" w:eastAsia="Calibri" w:hAnsi="Times New Roman" w:cs="Times New Roman"/>
              </w:rPr>
              <w:t>0-1</w:t>
            </w:r>
          </w:p>
        </w:tc>
      </w:tr>
      <w:tr w:rsidR="00754C49" w:rsidRPr="00CC1912" w14:paraId="17CFED70" w14:textId="77777777" w:rsidTr="002F4D38">
        <w:trPr>
          <w:trHeight w:val="144"/>
        </w:trPr>
        <w:tc>
          <w:tcPr>
            <w:tcW w:w="7035" w:type="dxa"/>
            <w:shd w:val="clear" w:color="auto" w:fill="4DA4D8"/>
            <w:vAlign w:val="center"/>
          </w:tcPr>
          <w:p w14:paraId="370DBCD4" w14:textId="77777777" w:rsidR="00754C49" w:rsidRPr="00CC1912" w:rsidRDefault="00754C49" w:rsidP="00754C49">
            <w:pPr>
              <w:rPr>
                <w:rFonts w:ascii="Arial" w:eastAsia="Calibri" w:hAnsi="Arial" w:cs="Arial"/>
                <w:color w:val="FFFFFF"/>
              </w:rPr>
            </w:pPr>
            <w:r w:rsidRPr="00CC1912">
              <w:rPr>
                <w:rFonts w:ascii="Arial" w:eastAsia="Calibri" w:hAnsi="Arial" w:cs="Arial"/>
                <w:color w:val="FFFFFF"/>
              </w:rPr>
              <w:t>M08.DS Statistics and Probability</w:t>
            </w:r>
          </w:p>
        </w:tc>
        <w:tc>
          <w:tcPr>
            <w:tcW w:w="1186" w:type="dxa"/>
            <w:shd w:val="clear" w:color="auto" w:fill="4DA4D8"/>
            <w:vAlign w:val="center"/>
          </w:tcPr>
          <w:p w14:paraId="2511F1FA" w14:textId="77777777" w:rsidR="00754C49" w:rsidRPr="00CC1912" w:rsidRDefault="00754C49" w:rsidP="00754C49">
            <w:pPr>
              <w:jc w:val="center"/>
              <w:rPr>
                <w:rFonts w:ascii="Arial" w:eastAsia="Calibri" w:hAnsi="Arial" w:cs="Arial"/>
                <w:color w:val="FFFFFF"/>
              </w:rPr>
            </w:pPr>
            <w:r w:rsidRPr="00CC1912">
              <w:rPr>
                <w:rFonts w:ascii="Arial" w:eastAsia="Calibri" w:hAnsi="Arial" w:cs="Arial"/>
                <w:color w:val="FFFFFF"/>
              </w:rPr>
              <w:t>2</w:t>
            </w:r>
          </w:p>
        </w:tc>
        <w:tc>
          <w:tcPr>
            <w:tcW w:w="1197" w:type="dxa"/>
            <w:shd w:val="clear" w:color="auto" w:fill="4DA4D8"/>
            <w:vAlign w:val="center"/>
          </w:tcPr>
          <w:p w14:paraId="3C7CB8F2" w14:textId="77777777" w:rsidR="00754C49" w:rsidRPr="00CC1912" w:rsidRDefault="003E5560" w:rsidP="00754C49">
            <w:pPr>
              <w:jc w:val="center"/>
              <w:rPr>
                <w:rFonts w:ascii="Times New Roman" w:eastAsia="Calibri" w:hAnsi="Times New Roman" w:cs="Times New Roman"/>
              </w:rPr>
            </w:pPr>
            <w:r w:rsidRPr="00CC1912">
              <w:rPr>
                <w:rFonts w:ascii="Times New Roman" w:eastAsia="Calibri" w:hAnsi="Times New Roman" w:cs="Times New Roman"/>
                <w:color w:val="FFFFFF"/>
              </w:rPr>
              <w:t>2-4</w:t>
            </w:r>
          </w:p>
        </w:tc>
      </w:tr>
      <w:tr w:rsidR="00754C49" w:rsidRPr="00CC1912" w14:paraId="0DDF364F" w14:textId="77777777" w:rsidTr="002F4D38">
        <w:trPr>
          <w:trHeight w:val="144"/>
        </w:trPr>
        <w:tc>
          <w:tcPr>
            <w:tcW w:w="7035" w:type="dxa"/>
            <w:shd w:val="clear" w:color="auto" w:fill="C3E0F2"/>
            <w:vAlign w:val="center"/>
          </w:tcPr>
          <w:p w14:paraId="1ED4AD25" w14:textId="5BB893A2" w:rsidR="00754C49" w:rsidRPr="00CC1912" w:rsidRDefault="0096752D" w:rsidP="0096752D">
            <w:pPr>
              <w:widowControl w:val="0"/>
              <w:autoSpaceDE w:val="0"/>
              <w:autoSpaceDN w:val="0"/>
              <w:adjustRightInd w:val="0"/>
              <w:spacing w:line="300" w:lineRule="atLeast"/>
              <w:ind w:left="988" w:hanging="1012"/>
              <w:rPr>
                <w:rFonts w:ascii="Times New Roman" w:eastAsia="Calibri" w:hAnsi="Times New Roman" w:cs="Times New Roman"/>
                <w:bCs/>
              </w:rPr>
            </w:pPr>
            <w:r w:rsidRPr="00CC1912">
              <w:rPr>
                <w:rFonts w:ascii="Times New Roman" w:eastAsia="Calibri" w:hAnsi="Times New Roman" w:cs="Times New Roman"/>
                <w:bCs/>
              </w:rPr>
              <w:t>DS.1Analyzing</w:t>
            </w:r>
            <w:r w:rsidR="00754C49" w:rsidRPr="00CC1912">
              <w:rPr>
                <w:rFonts w:ascii="Times New Roman" w:eastAsia="Calibri" w:hAnsi="Times New Roman" w:cs="Times New Roman"/>
                <w:bCs/>
              </w:rPr>
              <w:t xml:space="preserve"> and interpret</w:t>
            </w:r>
            <w:r w:rsidRPr="00CC1912">
              <w:rPr>
                <w:rFonts w:ascii="Times New Roman" w:eastAsia="Calibri" w:hAnsi="Times New Roman" w:cs="Times New Roman"/>
                <w:bCs/>
              </w:rPr>
              <w:t>ing data displayed in 2-way tables</w:t>
            </w:r>
          </w:p>
        </w:tc>
        <w:tc>
          <w:tcPr>
            <w:tcW w:w="1186" w:type="dxa"/>
            <w:shd w:val="clear" w:color="auto" w:fill="C3E0F2"/>
            <w:vAlign w:val="center"/>
          </w:tcPr>
          <w:p w14:paraId="6003148B" w14:textId="60A65BCB" w:rsidR="00754C49" w:rsidRPr="00CC1912" w:rsidRDefault="00CC1912" w:rsidP="00754C49">
            <w:pPr>
              <w:jc w:val="center"/>
              <w:rPr>
                <w:rFonts w:ascii="Times New Roman" w:eastAsia="Calibri" w:hAnsi="Times New Roman" w:cs="Times New Roman"/>
              </w:rPr>
            </w:pPr>
            <w:r w:rsidRPr="00CC1912">
              <w:rPr>
                <w:rFonts w:ascii="Times New Roman" w:eastAsia="Calibri" w:hAnsi="Times New Roman" w:cs="Times New Roman"/>
              </w:rPr>
              <w:t>2</w:t>
            </w:r>
          </w:p>
        </w:tc>
        <w:tc>
          <w:tcPr>
            <w:tcW w:w="1197" w:type="dxa"/>
            <w:shd w:val="clear" w:color="auto" w:fill="C3E0F2"/>
            <w:vAlign w:val="center"/>
          </w:tcPr>
          <w:p w14:paraId="713809DC" w14:textId="393BEB94" w:rsidR="00754C49" w:rsidRPr="00CC1912" w:rsidRDefault="00CC1912" w:rsidP="00754C49">
            <w:pPr>
              <w:jc w:val="center"/>
              <w:rPr>
                <w:rFonts w:ascii="Times New Roman" w:eastAsia="Calibri" w:hAnsi="Times New Roman" w:cs="Times New Roman"/>
              </w:rPr>
            </w:pPr>
            <w:r w:rsidRPr="00CC1912">
              <w:rPr>
                <w:rFonts w:ascii="Times New Roman" w:eastAsia="Calibri" w:hAnsi="Times New Roman" w:cs="Times New Roman"/>
              </w:rPr>
              <w:t>2-4</w:t>
            </w:r>
          </w:p>
        </w:tc>
      </w:tr>
    </w:tbl>
    <w:p w14:paraId="15514325" w14:textId="61681E17" w:rsidR="00041FEF" w:rsidRDefault="00041FEF" w:rsidP="002F4D38">
      <w:pPr>
        <w:spacing w:after="0"/>
      </w:pPr>
    </w:p>
    <w:p w14:paraId="72573BDC" w14:textId="58C38094" w:rsidR="00CC1912" w:rsidRDefault="00CC1912" w:rsidP="002F4D38">
      <w:pPr>
        <w:spacing w:after="0"/>
      </w:pPr>
    </w:p>
    <w:p w14:paraId="5F2889A0" w14:textId="5E5B3B9F" w:rsidR="00CC1912" w:rsidRDefault="00CC1912" w:rsidP="002F4D38">
      <w:pPr>
        <w:spacing w:after="0"/>
      </w:pPr>
    </w:p>
    <w:p w14:paraId="6D0B3061" w14:textId="69EF05A1" w:rsidR="00CC1912" w:rsidRDefault="00CC1912" w:rsidP="002F4D38">
      <w:pPr>
        <w:spacing w:after="0"/>
      </w:pPr>
    </w:p>
    <w:p w14:paraId="11B7D61F" w14:textId="5C6D0FB0" w:rsidR="00CC1912" w:rsidRDefault="00CC1912" w:rsidP="002F4D38">
      <w:pPr>
        <w:spacing w:after="0"/>
      </w:pPr>
    </w:p>
    <w:p w14:paraId="5BF640F9" w14:textId="5DD532D5" w:rsidR="00EA782A" w:rsidRPr="003353E4" w:rsidRDefault="00EA782A" w:rsidP="00EA782A">
      <w:pPr>
        <w:pStyle w:val="Caption"/>
        <w:spacing w:after="0"/>
        <w:rPr>
          <w:rFonts w:ascii="Arial" w:hAnsi="Arial" w:cs="Arial"/>
          <w:color w:val="auto"/>
          <w:sz w:val="22"/>
          <w:szCs w:val="22"/>
        </w:rPr>
      </w:pPr>
      <w:bookmarkStart w:id="23" w:name="_Toc13212142"/>
      <w:r w:rsidRPr="003353E4">
        <w:rPr>
          <w:rFonts w:ascii="Arial" w:hAnsi="Arial" w:cs="Arial"/>
          <w:color w:val="auto"/>
          <w:sz w:val="22"/>
          <w:szCs w:val="22"/>
        </w:rPr>
        <w:lastRenderedPageBreak/>
        <w:t xml:space="preserve">Table </w:t>
      </w:r>
      <w:r w:rsidRPr="003353E4">
        <w:rPr>
          <w:rFonts w:ascii="Arial" w:hAnsi="Arial" w:cs="Arial"/>
          <w:color w:val="auto"/>
          <w:sz w:val="22"/>
          <w:szCs w:val="22"/>
        </w:rPr>
        <w:fldChar w:fldCharType="begin"/>
      </w:r>
      <w:r w:rsidRPr="003353E4">
        <w:rPr>
          <w:rFonts w:ascii="Arial" w:hAnsi="Arial" w:cs="Arial"/>
          <w:color w:val="auto"/>
          <w:sz w:val="22"/>
          <w:szCs w:val="22"/>
        </w:rPr>
        <w:instrText xml:space="preserve"> SEQ Table \* ARABIC </w:instrText>
      </w:r>
      <w:r w:rsidRPr="003353E4">
        <w:rPr>
          <w:rFonts w:ascii="Arial" w:hAnsi="Arial" w:cs="Arial"/>
          <w:color w:val="auto"/>
          <w:sz w:val="22"/>
          <w:szCs w:val="22"/>
        </w:rPr>
        <w:fldChar w:fldCharType="separate"/>
      </w:r>
      <w:r w:rsidR="00C14164">
        <w:rPr>
          <w:rFonts w:ascii="Arial" w:hAnsi="Arial" w:cs="Arial"/>
          <w:noProof/>
          <w:color w:val="auto"/>
          <w:sz w:val="22"/>
          <w:szCs w:val="22"/>
        </w:rPr>
        <w:t>8</w:t>
      </w:r>
      <w:r w:rsidRPr="003353E4">
        <w:rPr>
          <w:rFonts w:ascii="Arial" w:hAnsi="Arial" w:cs="Arial"/>
          <w:color w:val="auto"/>
          <w:sz w:val="22"/>
          <w:szCs w:val="22"/>
        </w:rPr>
        <w:fldChar w:fldCharType="end"/>
      </w:r>
      <w:r w:rsidRPr="003353E4">
        <w:rPr>
          <w:rFonts w:ascii="Arial" w:hAnsi="Arial" w:cs="Arial"/>
          <w:color w:val="auto"/>
          <w:sz w:val="22"/>
          <w:szCs w:val="22"/>
        </w:rPr>
        <w:t>. Grade 11 Test Specifications</w:t>
      </w:r>
      <w:bookmarkEnd w:id="23"/>
    </w:p>
    <w:tbl>
      <w:tblPr>
        <w:tblStyle w:val="TableGrid7"/>
        <w:tblpPr w:leftFromText="180" w:rightFromText="180" w:vertAnchor="text" w:horzAnchor="margin" w:tblpXSpec="center" w:tblpY="1"/>
        <w:tblW w:w="9455" w:type="dxa"/>
        <w:tblLayout w:type="fixed"/>
        <w:tblLook w:val="04A0" w:firstRow="1" w:lastRow="0" w:firstColumn="1" w:lastColumn="0" w:noHBand="0" w:noVBand="1"/>
      </w:tblPr>
      <w:tblGrid>
        <w:gridCol w:w="7105"/>
        <w:gridCol w:w="1260"/>
        <w:gridCol w:w="1090"/>
      </w:tblGrid>
      <w:tr w:rsidR="00754C49" w:rsidRPr="00CC1912" w14:paraId="7A770B81" w14:textId="77777777" w:rsidTr="00AB5BE2">
        <w:trPr>
          <w:trHeight w:val="144"/>
        </w:trPr>
        <w:tc>
          <w:tcPr>
            <w:tcW w:w="7105" w:type="dxa"/>
            <w:shd w:val="clear" w:color="auto" w:fill="1B587C"/>
            <w:vAlign w:val="center"/>
          </w:tcPr>
          <w:p w14:paraId="112780A1" w14:textId="77777777" w:rsidR="00754C49" w:rsidRPr="00CC1912" w:rsidRDefault="00754C49" w:rsidP="002F4D38">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Grade 11 Reporting Category and Assessment Anchor</w:t>
            </w:r>
          </w:p>
        </w:tc>
        <w:tc>
          <w:tcPr>
            <w:tcW w:w="1260" w:type="dxa"/>
            <w:shd w:val="clear" w:color="auto" w:fill="1B587C"/>
            <w:vAlign w:val="bottom"/>
          </w:tcPr>
          <w:p w14:paraId="337E50BE" w14:textId="77777777" w:rsidR="00754C49" w:rsidRPr="00CC1912" w:rsidRDefault="00754C49" w:rsidP="002F4D38">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 xml:space="preserve">Number of Alternate Eligible Content </w:t>
            </w:r>
          </w:p>
        </w:tc>
        <w:tc>
          <w:tcPr>
            <w:tcW w:w="1090" w:type="dxa"/>
            <w:shd w:val="clear" w:color="auto" w:fill="1B587C"/>
            <w:vAlign w:val="bottom"/>
          </w:tcPr>
          <w:p w14:paraId="0FEC61F7" w14:textId="77777777" w:rsidR="00754C49" w:rsidRPr="00CC1912" w:rsidRDefault="00754C49" w:rsidP="002F4D38">
            <w:pPr>
              <w:widowControl w:val="0"/>
              <w:autoSpaceDE w:val="0"/>
              <w:autoSpaceDN w:val="0"/>
              <w:jc w:val="center"/>
              <w:rPr>
                <w:rFonts w:ascii="Arial" w:eastAsia="Times New Roman" w:hAnsi="Times New Roman" w:cs="Times New Roman"/>
                <w:color w:val="EDECEC"/>
                <w:lang w:bidi="en-US"/>
              </w:rPr>
            </w:pPr>
            <w:r w:rsidRPr="00CC1912">
              <w:rPr>
                <w:rFonts w:ascii="Arial" w:eastAsia="Times New Roman" w:hAnsi="Times New Roman" w:cs="Times New Roman"/>
                <w:color w:val="EDECEC"/>
                <w:lang w:bidi="en-US"/>
              </w:rPr>
              <w:t>Number of Skills</w:t>
            </w:r>
          </w:p>
        </w:tc>
      </w:tr>
      <w:tr w:rsidR="00754C49" w:rsidRPr="00CC1912" w14:paraId="0C7F0E9F" w14:textId="77777777" w:rsidTr="00AB5BE2">
        <w:trPr>
          <w:trHeight w:val="144"/>
        </w:trPr>
        <w:tc>
          <w:tcPr>
            <w:tcW w:w="7105" w:type="dxa"/>
            <w:shd w:val="clear" w:color="auto" w:fill="4DA4D8"/>
            <w:vAlign w:val="center"/>
          </w:tcPr>
          <w:p w14:paraId="44015EB5" w14:textId="77777777" w:rsidR="00754C49" w:rsidRPr="00CC1912" w:rsidRDefault="00754C49" w:rsidP="002F4D38">
            <w:pPr>
              <w:rPr>
                <w:rFonts w:ascii="Arial" w:eastAsia="Calibri" w:hAnsi="Arial" w:cs="Arial"/>
                <w:color w:val="FFFFFF"/>
              </w:rPr>
            </w:pPr>
            <w:r w:rsidRPr="00CC1912">
              <w:rPr>
                <w:rFonts w:ascii="Arial" w:eastAsia="Calibri" w:hAnsi="Arial" w:cs="Arial"/>
                <w:color w:val="FFFFFF"/>
              </w:rPr>
              <w:t>CC.2.1.HS.F – Fractions- Single Numbers/ Measurement</w:t>
            </w:r>
          </w:p>
        </w:tc>
        <w:tc>
          <w:tcPr>
            <w:tcW w:w="1260" w:type="dxa"/>
            <w:shd w:val="clear" w:color="auto" w:fill="4DA4D8"/>
            <w:vAlign w:val="center"/>
          </w:tcPr>
          <w:p w14:paraId="039B0F90" w14:textId="77777777" w:rsidR="00754C49" w:rsidRPr="00CC1912" w:rsidRDefault="00754C49" w:rsidP="002F4D38">
            <w:pPr>
              <w:jc w:val="center"/>
              <w:rPr>
                <w:rFonts w:ascii="Arial" w:eastAsia="Calibri" w:hAnsi="Arial" w:cs="Arial"/>
                <w:color w:val="FFFFFF"/>
              </w:rPr>
            </w:pPr>
            <w:r w:rsidRPr="00CC1912">
              <w:rPr>
                <w:rFonts w:ascii="Arial" w:eastAsia="Calibri" w:hAnsi="Arial" w:cs="Arial"/>
                <w:color w:val="FFFFFF"/>
              </w:rPr>
              <w:t>3</w:t>
            </w:r>
          </w:p>
        </w:tc>
        <w:tc>
          <w:tcPr>
            <w:tcW w:w="1090" w:type="dxa"/>
            <w:shd w:val="clear" w:color="auto" w:fill="4DA4D8"/>
            <w:vAlign w:val="center"/>
          </w:tcPr>
          <w:p w14:paraId="6EB0B790" w14:textId="77777777" w:rsidR="00754C49" w:rsidRPr="00CC1912" w:rsidRDefault="002A1258" w:rsidP="002F4D38">
            <w:pPr>
              <w:jc w:val="center"/>
              <w:rPr>
                <w:rFonts w:ascii="Arial" w:eastAsia="Calibri" w:hAnsi="Arial" w:cs="Arial"/>
                <w:color w:val="FFFFFF"/>
              </w:rPr>
            </w:pPr>
            <w:r w:rsidRPr="00CC1912">
              <w:rPr>
                <w:rFonts w:ascii="Arial" w:eastAsia="Calibri" w:hAnsi="Arial" w:cs="Arial"/>
                <w:color w:val="FFFFFF"/>
              </w:rPr>
              <w:t>6</w:t>
            </w:r>
          </w:p>
        </w:tc>
      </w:tr>
      <w:tr w:rsidR="00754C49" w:rsidRPr="00CC1912" w14:paraId="399058DA" w14:textId="77777777" w:rsidTr="00AB5BE2">
        <w:trPr>
          <w:trHeight w:val="144"/>
        </w:trPr>
        <w:tc>
          <w:tcPr>
            <w:tcW w:w="7105" w:type="dxa"/>
            <w:shd w:val="clear" w:color="auto" w:fill="C3E0F2"/>
          </w:tcPr>
          <w:p w14:paraId="01608E42" w14:textId="4753BCDC" w:rsidR="00754C49" w:rsidRPr="00CC1912" w:rsidRDefault="00754C49" w:rsidP="002F4D38">
            <w:pPr>
              <w:widowControl w:val="0"/>
              <w:autoSpaceDE w:val="0"/>
              <w:autoSpaceDN w:val="0"/>
              <w:adjustRightInd w:val="0"/>
              <w:ind w:left="600" w:hanging="630"/>
              <w:rPr>
                <w:rFonts w:ascii="Times New Roman" w:eastAsia="Calibri" w:hAnsi="Times New Roman" w:cs="Times New Roman"/>
                <w:bCs/>
              </w:rPr>
            </w:pPr>
            <w:r w:rsidRPr="00CC1912">
              <w:rPr>
                <w:rFonts w:ascii="Times New Roman" w:eastAsia="Calibri" w:hAnsi="Times New Roman" w:cs="Times New Roman"/>
                <w:bCs/>
              </w:rPr>
              <w:t>F.2 Convert</w:t>
            </w:r>
            <w:r w:rsidR="00CC1912">
              <w:rPr>
                <w:rFonts w:ascii="Times New Roman" w:eastAsia="Calibri" w:hAnsi="Times New Roman" w:cs="Times New Roman"/>
                <w:bCs/>
              </w:rPr>
              <w:t>ing</w:t>
            </w:r>
            <w:r w:rsidRPr="00CC1912">
              <w:rPr>
                <w:rFonts w:ascii="Times New Roman" w:eastAsia="Calibri" w:hAnsi="Times New Roman" w:cs="Times New Roman"/>
                <w:bCs/>
              </w:rPr>
              <w:t xml:space="preserve"> between fractions and decimals in a real-world problem</w:t>
            </w:r>
          </w:p>
        </w:tc>
        <w:tc>
          <w:tcPr>
            <w:tcW w:w="1260" w:type="dxa"/>
            <w:shd w:val="clear" w:color="auto" w:fill="C3E0F2"/>
            <w:vAlign w:val="center"/>
          </w:tcPr>
          <w:p w14:paraId="703E18B2" w14:textId="77777777" w:rsidR="00754C49" w:rsidRPr="00CC1912" w:rsidRDefault="00754C49" w:rsidP="002F4D38">
            <w:pPr>
              <w:ind w:left="600" w:hanging="630"/>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194650A4" w14:textId="77777777" w:rsidR="00754C49" w:rsidRPr="00CC1912" w:rsidRDefault="00754C49" w:rsidP="002F4D38">
            <w:pPr>
              <w:ind w:left="600" w:hanging="630"/>
              <w:jc w:val="center"/>
              <w:rPr>
                <w:rFonts w:ascii="Times New Roman" w:eastAsia="Calibri" w:hAnsi="Times New Roman" w:cs="Times New Roman"/>
              </w:rPr>
            </w:pPr>
            <w:r w:rsidRPr="00CC1912">
              <w:rPr>
                <w:rFonts w:ascii="Times New Roman" w:eastAsia="Calibri" w:hAnsi="Times New Roman" w:cs="Times New Roman"/>
              </w:rPr>
              <w:t>2</w:t>
            </w:r>
          </w:p>
        </w:tc>
      </w:tr>
      <w:tr w:rsidR="00754C49" w:rsidRPr="00CC1912" w14:paraId="0A0913DC" w14:textId="77777777" w:rsidTr="00AB5BE2">
        <w:trPr>
          <w:trHeight w:val="144"/>
        </w:trPr>
        <w:tc>
          <w:tcPr>
            <w:tcW w:w="7105" w:type="dxa"/>
            <w:shd w:val="clear" w:color="auto" w:fill="C3E0F2"/>
          </w:tcPr>
          <w:p w14:paraId="71AD82A7" w14:textId="6ECC3FFA" w:rsidR="00754C49" w:rsidRPr="00CC1912" w:rsidRDefault="00754C49" w:rsidP="002F4D38">
            <w:pPr>
              <w:widowControl w:val="0"/>
              <w:autoSpaceDE w:val="0"/>
              <w:autoSpaceDN w:val="0"/>
              <w:adjustRightInd w:val="0"/>
              <w:ind w:left="600" w:hanging="630"/>
              <w:rPr>
                <w:rFonts w:ascii="Times New Roman" w:eastAsia="Calibri" w:hAnsi="Times New Roman" w:cs="Times New Roman"/>
                <w:bCs/>
              </w:rPr>
            </w:pPr>
            <w:r w:rsidRPr="00CC1912">
              <w:rPr>
                <w:rFonts w:ascii="Times New Roman" w:eastAsia="Calibri" w:hAnsi="Times New Roman" w:cs="Times New Roman"/>
                <w:bCs/>
              </w:rPr>
              <w:t xml:space="preserve">F.3 </w:t>
            </w:r>
            <w:r w:rsidRPr="00CC1912">
              <w:rPr>
                <w:rFonts w:ascii="Calibri" w:eastAsia="Calibri" w:hAnsi="Calibri" w:cs="Times New Roman"/>
                <w:bCs/>
              </w:rPr>
              <w:t>I</w:t>
            </w:r>
            <w:r w:rsidRPr="00CC1912">
              <w:rPr>
                <w:rFonts w:ascii="Times New Roman" w:eastAsia="Calibri" w:hAnsi="Times New Roman" w:cs="Times New Roman"/>
                <w:bCs/>
              </w:rPr>
              <w:t>dentify</w:t>
            </w:r>
            <w:r w:rsidR="00CC1912">
              <w:rPr>
                <w:rFonts w:ascii="Times New Roman" w:eastAsia="Calibri" w:hAnsi="Times New Roman" w:cs="Times New Roman"/>
                <w:bCs/>
              </w:rPr>
              <w:t>ing</w:t>
            </w:r>
            <w:r w:rsidRPr="00CC1912">
              <w:rPr>
                <w:rFonts w:ascii="Times New Roman" w:eastAsia="Calibri" w:hAnsi="Times New Roman" w:cs="Times New Roman"/>
                <w:bCs/>
              </w:rPr>
              <w:t xml:space="preserve"> and interpret</w:t>
            </w:r>
            <w:r w:rsidR="00CC1912">
              <w:rPr>
                <w:rFonts w:ascii="Times New Roman" w:eastAsia="Calibri" w:hAnsi="Times New Roman" w:cs="Times New Roman"/>
                <w:bCs/>
              </w:rPr>
              <w:t>ing</w:t>
            </w:r>
            <w:r w:rsidRPr="00CC1912">
              <w:rPr>
                <w:rFonts w:ascii="Times New Roman" w:eastAsia="Calibri" w:hAnsi="Times New Roman" w:cs="Times New Roman"/>
                <w:bCs/>
              </w:rPr>
              <w:t xml:space="preserve"> scale in a real-world problem</w:t>
            </w:r>
          </w:p>
        </w:tc>
        <w:tc>
          <w:tcPr>
            <w:tcW w:w="1260" w:type="dxa"/>
            <w:shd w:val="clear" w:color="auto" w:fill="C3E0F2"/>
            <w:vAlign w:val="center"/>
          </w:tcPr>
          <w:p w14:paraId="287A2A3E" w14:textId="77777777" w:rsidR="00754C49" w:rsidRPr="00CC1912" w:rsidRDefault="00754C49" w:rsidP="002F4D38">
            <w:pPr>
              <w:ind w:left="600" w:hanging="630"/>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71B363D0" w14:textId="77777777" w:rsidR="00754C49" w:rsidRPr="00CC1912" w:rsidRDefault="002A1258" w:rsidP="002F4D38">
            <w:pPr>
              <w:ind w:left="600" w:hanging="630"/>
              <w:jc w:val="center"/>
              <w:rPr>
                <w:rFonts w:ascii="Times New Roman" w:eastAsia="Calibri" w:hAnsi="Times New Roman" w:cs="Times New Roman"/>
              </w:rPr>
            </w:pPr>
            <w:r w:rsidRPr="00CC1912">
              <w:rPr>
                <w:rFonts w:ascii="Times New Roman" w:eastAsia="Calibri" w:hAnsi="Times New Roman" w:cs="Times New Roman"/>
              </w:rPr>
              <w:t>2</w:t>
            </w:r>
          </w:p>
        </w:tc>
      </w:tr>
      <w:tr w:rsidR="00754C49" w:rsidRPr="00CC1912" w14:paraId="723F2248" w14:textId="77777777" w:rsidTr="00AB5BE2">
        <w:trPr>
          <w:trHeight w:val="144"/>
        </w:trPr>
        <w:tc>
          <w:tcPr>
            <w:tcW w:w="7105" w:type="dxa"/>
            <w:shd w:val="clear" w:color="auto" w:fill="C3E0F2"/>
          </w:tcPr>
          <w:p w14:paraId="194B849D" w14:textId="24EDFD7F" w:rsidR="00754C49" w:rsidRPr="00CC1912" w:rsidRDefault="00CC1912" w:rsidP="00CC1912">
            <w:pPr>
              <w:widowControl w:val="0"/>
              <w:autoSpaceDE w:val="0"/>
              <w:autoSpaceDN w:val="0"/>
              <w:adjustRightInd w:val="0"/>
              <w:ind w:left="600" w:hanging="630"/>
              <w:rPr>
                <w:rFonts w:ascii="Times New Roman" w:eastAsia="Calibri" w:hAnsi="Times New Roman" w:cs="Times New Roman"/>
              </w:rPr>
            </w:pPr>
            <w:r>
              <w:rPr>
                <w:rFonts w:ascii="Times New Roman" w:eastAsia="Calibri" w:hAnsi="Times New Roman" w:cs="Times New Roman"/>
              </w:rPr>
              <w:t>F.4 Determining</w:t>
            </w:r>
            <w:r w:rsidR="00754C49" w:rsidRPr="00CC1912">
              <w:rPr>
                <w:rFonts w:ascii="Times New Roman" w:eastAsia="Calibri" w:hAnsi="Times New Roman" w:cs="Times New Roman"/>
              </w:rPr>
              <w:t xml:space="preserve"> the necessary units and solv</w:t>
            </w:r>
            <w:r>
              <w:rPr>
                <w:rFonts w:ascii="Times New Roman" w:eastAsia="Calibri" w:hAnsi="Times New Roman" w:cs="Times New Roman"/>
              </w:rPr>
              <w:t>ing</w:t>
            </w:r>
            <w:r w:rsidR="00754C49" w:rsidRPr="00CC1912">
              <w:rPr>
                <w:rFonts w:ascii="Times New Roman" w:eastAsia="Calibri" w:hAnsi="Times New Roman" w:cs="Times New Roman"/>
              </w:rPr>
              <w:t xml:space="preserve"> a real-world problem</w:t>
            </w:r>
          </w:p>
        </w:tc>
        <w:tc>
          <w:tcPr>
            <w:tcW w:w="1260" w:type="dxa"/>
            <w:shd w:val="clear" w:color="auto" w:fill="C3E0F2"/>
            <w:vAlign w:val="center"/>
          </w:tcPr>
          <w:p w14:paraId="012B3C87" w14:textId="77777777" w:rsidR="00754C49" w:rsidRPr="00CC1912" w:rsidRDefault="00754C49" w:rsidP="002F4D38">
            <w:pPr>
              <w:ind w:left="600" w:hanging="630"/>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72BDB113" w14:textId="77777777" w:rsidR="00754C49" w:rsidRPr="00CC1912" w:rsidRDefault="00754C49" w:rsidP="002F4D38">
            <w:pPr>
              <w:ind w:left="600" w:hanging="630"/>
              <w:jc w:val="center"/>
              <w:rPr>
                <w:rFonts w:ascii="Times New Roman" w:eastAsia="Calibri" w:hAnsi="Times New Roman" w:cs="Times New Roman"/>
              </w:rPr>
            </w:pPr>
            <w:r w:rsidRPr="00CC1912">
              <w:rPr>
                <w:rFonts w:ascii="Times New Roman" w:eastAsia="Calibri" w:hAnsi="Times New Roman" w:cs="Times New Roman"/>
              </w:rPr>
              <w:t>2</w:t>
            </w:r>
          </w:p>
        </w:tc>
      </w:tr>
      <w:tr w:rsidR="00754C49" w:rsidRPr="00CC1912" w14:paraId="3F3DE8E9" w14:textId="77777777" w:rsidTr="00AB5BE2">
        <w:trPr>
          <w:trHeight w:val="144"/>
        </w:trPr>
        <w:tc>
          <w:tcPr>
            <w:tcW w:w="7105" w:type="dxa"/>
            <w:shd w:val="clear" w:color="auto" w:fill="4DA4D8"/>
          </w:tcPr>
          <w:p w14:paraId="7B131D9D" w14:textId="77777777" w:rsidR="00754C49" w:rsidRPr="00CC1912" w:rsidRDefault="00754C49" w:rsidP="002F4D38">
            <w:pPr>
              <w:rPr>
                <w:rFonts w:ascii="Arial" w:eastAsia="Calibri" w:hAnsi="Arial" w:cs="Arial"/>
                <w:color w:val="FFFFFF"/>
              </w:rPr>
            </w:pPr>
            <w:r w:rsidRPr="00CC1912">
              <w:rPr>
                <w:rFonts w:ascii="Arial" w:eastAsia="Calibri" w:hAnsi="Arial" w:cs="Arial"/>
                <w:color w:val="FFFFFF"/>
              </w:rPr>
              <w:t>CC.2.2.HS.C – Building Data Displays and Using Data Displays</w:t>
            </w:r>
          </w:p>
        </w:tc>
        <w:tc>
          <w:tcPr>
            <w:tcW w:w="1260" w:type="dxa"/>
            <w:shd w:val="clear" w:color="auto" w:fill="4DA4D8"/>
            <w:vAlign w:val="center"/>
          </w:tcPr>
          <w:p w14:paraId="2763FACF" w14:textId="77777777" w:rsidR="00754C49" w:rsidRPr="00CC1912" w:rsidRDefault="00754C49" w:rsidP="002F4D38">
            <w:pPr>
              <w:jc w:val="center"/>
              <w:rPr>
                <w:rFonts w:ascii="Arial" w:eastAsia="Calibri" w:hAnsi="Arial" w:cs="Arial"/>
                <w:color w:val="FFFFFF"/>
              </w:rPr>
            </w:pPr>
            <w:r w:rsidRPr="00CC1912">
              <w:rPr>
                <w:rFonts w:ascii="Arial" w:eastAsia="Calibri" w:hAnsi="Arial" w:cs="Arial"/>
                <w:color w:val="FFFFFF"/>
              </w:rPr>
              <w:t>4</w:t>
            </w:r>
          </w:p>
        </w:tc>
        <w:tc>
          <w:tcPr>
            <w:tcW w:w="1090" w:type="dxa"/>
            <w:shd w:val="clear" w:color="auto" w:fill="4DA4D8"/>
            <w:vAlign w:val="center"/>
          </w:tcPr>
          <w:p w14:paraId="4199AAE5" w14:textId="77777777" w:rsidR="00754C49" w:rsidRPr="00CC1912" w:rsidRDefault="00754C49" w:rsidP="002F4D38">
            <w:pPr>
              <w:jc w:val="center"/>
              <w:rPr>
                <w:rFonts w:ascii="Arial" w:eastAsia="Calibri" w:hAnsi="Arial" w:cs="Arial"/>
                <w:color w:val="FFFFFF"/>
              </w:rPr>
            </w:pPr>
            <w:r w:rsidRPr="00CC1912">
              <w:rPr>
                <w:rFonts w:ascii="Arial" w:eastAsia="Calibri" w:hAnsi="Arial" w:cs="Arial"/>
                <w:color w:val="FFFFFF"/>
              </w:rPr>
              <w:t>6-8</w:t>
            </w:r>
          </w:p>
        </w:tc>
      </w:tr>
      <w:tr w:rsidR="00754C49" w:rsidRPr="00CC1912" w14:paraId="24B2C4F0" w14:textId="77777777" w:rsidTr="00AB5BE2">
        <w:trPr>
          <w:trHeight w:val="144"/>
        </w:trPr>
        <w:tc>
          <w:tcPr>
            <w:tcW w:w="7105" w:type="dxa"/>
            <w:shd w:val="clear" w:color="auto" w:fill="C3E0F2"/>
          </w:tcPr>
          <w:p w14:paraId="451D04B1" w14:textId="65BDAFAA" w:rsidR="00754C49" w:rsidRPr="00CC1912" w:rsidRDefault="00754C49" w:rsidP="00CC1912">
            <w:pPr>
              <w:widowControl w:val="0"/>
              <w:autoSpaceDE w:val="0"/>
              <w:autoSpaceDN w:val="0"/>
              <w:adjustRightInd w:val="0"/>
              <w:ind w:left="420" w:hanging="450"/>
              <w:rPr>
                <w:rFonts w:ascii="Times New Roman" w:eastAsia="Calibri" w:hAnsi="Times New Roman" w:cs="Times New Roman"/>
                <w:bCs/>
              </w:rPr>
            </w:pPr>
            <w:r w:rsidRPr="00CC1912">
              <w:rPr>
                <w:rFonts w:ascii="Times New Roman" w:eastAsia="Calibri" w:hAnsi="Times New Roman" w:cs="Times New Roman"/>
                <w:bCs/>
              </w:rPr>
              <w:t>C</w:t>
            </w:r>
            <w:r w:rsidR="00CC1912">
              <w:rPr>
                <w:rFonts w:ascii="Times New Roman" w:eastAsia="Calibri" w:hAnsi="Times New Roman" w:cs="Times New Roman"/>
                <w:bCs/>
              </w:rPr>
              <w:t>.1 Determining</w:t>
            </w:r>
            <w:r w:rsidRPr="00CC1912">
              <w:rPr>
                <w:rFonts w:ascii="Times New Roman" w:eastAsia="Calibri" w:hAnsi="Times New Roman" w:cs="Times New Roman"/>
                <w:bCs/>
              </w:rPr>
              <w:t xml:space="preserve"> the missing coordinates in a table of values </w:t>
            </w:r>
          </w:p>
        </w:tc>
        <w:tc>
          <w:tcPr>
            <w:tcW w:w="1260" w:type="dxa"/>
            <w:shd w:val="clear" w:color="auto" w:fill="C3E0F2"/>
            <w:vAlign w:val="center"/>
          </w:tcPr>
          <w:p w14:paraId="0549D02C"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7BC3E19A"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2</w:t>
            </w:r>
          </w:p>
        </w:tc>
      </w:tr>
      <w:tr w:rsidR="00754C49" w:rsidRPr="00CC1912" w14:paraId="17D3F752" w14:textId="77777777" w:rsidTr="00AB5BE2">
        <w:trPr>
          <w:trHeight w:val="144"/>
        </w:trPr>
        <w:tc>
          <w:tcPr>
            <w:tcW w:w="7105" w:type="dxa"/>
            <w:shd w:val="clear" w:color="auto" w:fill="C3E0F2"/>
          </w:tcPr>
          <w:p w14:paraId="7939E58E" w14:textId="1C4B0D79" w:rsidR="00754C49" w:rsidRPr="00CC1912" w:rsidRDefault="00754C49" w:rsidP="00CC1912">
            <w:pPr>
              <w:widowControl w:val="0"/>
              <w:autoSpaceDE w:val="0"/>
              <w:autoSpaceDN w:val="0"/>
              <w:adjustRightInd w:val="0"/>
              <w:ind w:left="420" w:hanging="450"/>
              <w:rPr>
                <w:rFonts w:ascii="Times New Roman" w:eastAsia="Calibri" w:hAnsi="Times New Roman" w:cs="Times New Roman"/>
                <w:bCs/>
              </w:rPr>
            </w:pPr>
            <w:r w:rsidRPr="00CC1912">
              <w:rPr>
                <w:rFonts w:ascii="Times New Roman" w:eastAsia="Calibri" w:hAnsi="Times New Roman" w:cs="Times New Roman"/>
                <w:bCs/>
              </w:rPr>
              <w:t>C.3 Describ</w:t>
            </w:r>
            <w:r w:rsidR="00CC1912">
              <w:rPr>
                <w:rFonts w:ascii="Times New Roman" w:eastAsia="Calibri" w:hAnsi="Times New Roman" w:cs="Times New Roman"/>
                <w:bCs/>
              </w:rPr>
              <w:t>ing</w:t>
            </w:r>
            <w:r w:rsidRPr="00CC1912">
              <w:rPr>
                <w:rFonts w:ascii="Times New Roman" w:eastAsia="Calibri" w:hAnsi="Times New Roman" w:cs="Times New Roman"/>
                <w:bCs/>
              </w:rPr>
              <w:t xml:space="preserve"> the linear relationship </w:t>
            </w:r>
            <w:r w:rsidR="00CC1912">
              <w:rPr>
                <w:rFonts w:ascii="Times New Roman" w:eastAsia="Calibri" w:hAnsi="Times New Roman" w:cs="Times New Roman"/>
                <w:bCs/>
              </w:rPr>
              <w:t>displayed in a table</w:t>
            </w:r>
          </w:p>
        </w:tc>
        <w:tc>
          <w:tcPr>
            <w:tcW w:w="1260" w:type="dxa"/>
            <w:shd w:val="clear" w:color="auto" w:fill="C3E0F2"/>
            <w:vAlign w:val="center"/>
          </w:tcPr>
          <w:p w14:paraId="3D286588"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51CBF071"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r w:rsidR="002A1258" w:rsidRPr="00CC1912">
              <w:rPr>
                <w:rFonts w:ascii="Times New Roman" w:eastAsia="Calibri" w:hAnsi="Times New Roman" w:cs="Times New Roman"/>
              </w:rPr>
              <w:t>-2</w:t>
            </w:r>
          </w:p>
        </w:tc>
      </w:tr>
      <w:tr w:rsidR="00754C49" w:rsidRPr="00CC1912" w14:paraId="40D49217" w14:textId="77777777" w:rsidTr="00AB5BE2">
        <w:trPr>
          <w:trHeight w:val="144"/>
        </w:trPr>
        <w:tc>
          <w:tcPr>
            <w:tcW w:w="7105" w:type="dxa"/>
            <w:shd w:val="clear" w:color="auto" w:fill="C3E0F2"/>
          </w:tcPr>
          <w:p w14:paraId="39C3B737" w14:textId="74458080" w:rsidR="00754C49" w:rsidRPr="00CC1912" w:rsidRDefault="00754C49" w:rsidP="002F4D38">
            <w:pPr>
              <w:widowControl w:val="0"/>
              <w:autoSpaceDE w:val="0"/>
              <w:autoSpaceDN w:val="0"/>
              <w:adjustRightInd w:val="0"/>
              <w:ind w:left="420" w:hanging="450"/>
              <w:rPr>
                <w:rFonts w:ascii="Times New Roman" w:eastAsia="Calibri" w:hAnsi="Times New Roman" w:cs="Times New Roman"/>
                <w:bCs/>
              </w:rPr>
            </w:pPr>
            <w:r w:rsidRPr="00CC1912">
              <w:rPr>
                <w:rFonts w:ascii="Times New Roman" w:eastAsia="Calibri" w:hAnsi="Times New Roman" w:cs="Times New Roman"/>
                <w:bCs/>
              </w:rPr>
              <w:t>C.5a Interpret</w:t>
            </w:r>
            <w:r w:rsidR="00CC1912">
              <w:rPr>
                <w:rFonts w:ascii="Times New Roman" w:eastAsia="Calibri" w:hAnsi="Times New Roman" w:cs="Times New Roman"/>
                <w:bCs/>
              </w:rPr>
              <w:t>ing</w:t>
            </w:r>
            <w:r w:rsidRPr="00CC1912">
              <w:rPr>
                <w:rFonts w:ascii="Times New Roman" w:eastAsia="Calibri" w:hAnsi="Times New Roman" w:cs="Times New Roman"/>
                <w:bCs/>
              </w:rPr>
              <w:t xml:space="preserve"> the effect of a change in one variable on the other variable using graphs or tables</w:t>
            </w:r>
          </w:p>
        </w:tc>
        <w:tc>
          <w:tcPr>
            <w:tcW w:w="1260" w:type="dxa"/>
            <w:shd w:val="clear" w:color="auto" w:fill="C3E0F2"/>
            <w:vAlign w:val="center"/>
          </w:tcPr>
          <w:p w14:paraId="24589C30"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766CA3CB"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2</w:t>
            </w:r>
          </w:p>
        </w:tc>
      </w:tr>
      <w:tr w:rsidR="00754C49" w:rsidRPr="00CC1912" w14:paraId="6E987277" w14:textId="77777777" w:rsidTr="00AB5BE2">
        <w:trPr>
          <w:trHeight w:val="144"/>
        </w:trPr>
        <w:tc>
          <w:tcPr>
            <w:tcW w:w="7105" w:type="dxa"/>
            <w:shd w:val="clear" w:color="auto" w:fill="C3E0F2"/>
          </w:tcPr>
          <w:p w14:paraId="35F55333" w14:textId="2489CF33" w:rsidR="00754C49" w:rsidRPr="00CC1912" w:rsidRDefault="00754C49" w:rsidP="002F4D38">
            <w:pPr>
              <w:widowControl w:val="0"/>
              <w:autoSpaceDE w:val="0"/>
              <w:autoSpaceDN w:val="0"/>
              <w:adjustRightInd w:val="0"/>
              <w:ind w:left="420" w:hanging="450"/>
              <w:rPr>
                <w:rFonts w:ascii="Times New Roman" w:eastAsia="Calibri" w:hAnsi="Times New Roman" w:cs="Times New Roman"/>
                <w:bCs/>
              </w:rPr>
            </w:pPr>
            <w:r w:rsidRPr="00CC1912">
              <w:rPr>
                <w:rFonts w:ascii="Times New Roman" w:eastAsia="Calibri" w:hAnsi="Times New Roman" w:cs="Times New Roman"/>
                <w:bCs/>
              </w:rPr>
              <w:t>C.5b Interpret</w:t>
            </w:r>
            <w:r w:rsidR="00CC1912">
              <w:rPr>
                <w:rFonts w:ascii="Times New Roman" w:eastAsia="Calibri" w:hAnsi="Times New Roman" w:cs="Times New Roman"/>
                <w:bCs/>
              </w:rPr>
              <w:t>ing</w:t>
            </w:r>
            <w:r w:rsidRPr="00CC1912">
              <w:rPr>
                <w:rFonts w:ascii="Times New Roman" w:eastAsia="Calibri" w:hAnsi="Times New Roman" w:cs="Times New Roman"/>
                <w:bCs/>
              </w:rPr>
              <w:t xml:space="preserve"> a graphical representation of a linear model in a real-world problem</w:t>
            </w:r>
          </w:p>
        </w:tc>
        <w:tc>
          <w:tcPr>
            <w:tcW w:w="1260" w:type="dxa"/>
            <w:shd w:val="clear" w:color="auto" w:fill="C3E0F2"/>
            <w:vAlign w:val="center"/>
          </w:tcPr>
          <w:p w14:paraId="1F859303"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62659881"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r w:rsidR="002A1258" w:rsidRPr="00CC1912">
              <w:rPr>
                <w:rFonts w:ascii="Times New Roman" w:eastAsia="Calibri" w:hAnsi="Times New Roman" w:cs="Times New Roman"/>
              </w:rPr>
              <w:t>-2</w:t>
            </w:r>
          </w:p>
        </w:tc>
      </w:tr>
      <w:tr w:rsidR="00754C49" w:rsidRPr="00CC1912" w14:paraId="4B7D12A0" w14:textId="77777777" w:rsidTr="00AB5BE2">
        <w:trPr>
          <w:trHeight w:val="144"/>
        </w:trPr>
        <w:tc>
          <w:tcPr>
            <w:tcW w:w="7105" w:type="dxa"/>
            <w:shd w:val="clear" w:color="auto" w:fill="4DA4D8"/>
          </w:tcPr>
          <w:p w14:paraId="696C24C2" w14:textId="77777777" w:rsidR="00754C49" w:rsidRPr="00CC1912" w:rsidRDefault="00754C49" w:rsidP="002F4D38">
            <w:pPr>
              <w:rPr>
                <w:rFonts w:ascii="Arial" w:eastAsia="Calibri" w:hAnsi="Arial" w:cs="Arial"/>
                <w:color w:val="FFFFFF"/>
              </w:rPr>
            </w:pPr>
            <w:r w:rsidRPr="00CC1912">
              <w:rPr>
                <w:rFonts w:ascii="Arial" w:eastAsia="Calibri" w:hAnsi="Arial" w:cs="Arial"/>
                <w:color w:val="FFFFFF"/>
              </w:rPr>
              <w:t>CC.2.2.HS.D – Expressions, Equations, and Functions</w:t>
            </w:r>
          </w:p>
        </w:tc>
        <w:tc>
          <w:tcPr>
            <w:tcW w:w="1260" w:type="dxa"/>
            <w:shd w:val="clear" w:color="auto" w:fill="4DA4D8"/>
            <w:vAlign w:val="center"/>
          </w:tcPr>
          <w:p w14:paraId="74CB051C" w14:textId="77777777" w:rsidR="00754C49" w:rsidRPr="00CC1912" w:rsidRDefault="00754C49" w:rsidP="002F4D38">
            <w:pPr>
              <w:jc w:val="center"/>
              <w:rPr>
                <w:rFonts w:ascii="Arial" w:eastAsia="Calibri" w:hAnsi="Arial" w:cs="Arial"/>
                <w:color w:val="FFFFFF"/>
              </w:rPr>
            </w:pPr>
            <w:r w:rsidRPr="00CC1912">
              <w:rPr>
                <w:rFonts w:ascii="Arial" w:eastAsia="Calibri" w:hAnsi="Arial" w:cs="Arial"/>
                <w:color w:val="FFFFFF"/>
              </w:rPr>
              <w:t>4</w:t>
            </w:r>
          </w:p>
        </w:tc>
        <w:tc>
          <w:tcPr>
            <w:tcW w:w="1090" w:type="dxa"/>
            <w:shd w:val="clear" w:color="auto" w:fill="4DA4D8"/>
            <w:vAlign w:val="center"/>
          </w:tcPr>
          <w:p w14:paraId="2B8FECD3" w14:textId="77777777" w:rsidR="00754C49" w:rsidRPr="00CC1912" w:rsidRDefault="007C1E67" w:rsidP="002F4D38">
            <w:pPr>
              <w:jc w:val="center"/>
              <w:rPr>
                <w:rFonts w:ascii="Arial" w:eastAsia="Calibri" w:hAnsi="Arial" w:cs="Arial"/>
                <w:color w:val="FFFFFF"/>
              </w:rPr>
            </w:pPr>
            <w:r w:rsidRPr="00CC1912">
              <w:rPr>
                <w:rFonts w:ascii="Arial" w:eastAsia="Calibri" w:hAnsi="Arial" w:cs="Arial"/>
                <w:color w:val="FFFFFF"/>
              </w:rPr>
              <w:t>6</w:t>
            </w:r>
            <w:r w:rsidR="00754C49" w:rsidRPr="00CC1912">
              <w:rPr>
                <w:rFonts w:ascii="Arial" w:eastAsia="Calibri" w:hAnsi="Arial" w:cs="Arial"/>
                <w:color w:val="FFFFFF"/>
              </w:rPr>
              <w:t>-</w:t>
            </w:r>
            <w:r w:rsidRPr="00CC1912">
              <w:rPr>
                <w:rFonts w:ascii="Arial" w:eastAsia="Calibri" w:hAnsi="Arial" w:cs="Arial"/>
                <w:color w:val="FFFFFF"/>
              </w:rPr>
              <w:t>9</w:t>
            </w:r>
          </w:p>
        </w:tc>
      </w:tr>
      <w:tr w:rsidR="00754C49" w:rsidRPr="00CC1912" w14:paraId="0C6E98C8" w14:textId="77777777" w:rsidTr="00AB5BE2">
        <w:trPr>
          <w:trHeight w:val="144"/>
        </w:trPr>
        <w:tc>
          <w:tcPr>
            <w:tcW w:w="7105" w:type="dxa"/>
            <w:shd w:val="clear" w:color="auto" w:fill="C3E0F2"/>
          </w:tcPr>
          <w:p w14:paraId="184051E7" w14:textId="23FEFC64" w:rsidR="00754C49" w:rsidRPr="00CC1912" w:rsidRDefault="00754C49" w:rsidP="002F4D38">
            <w:pPr>
              <w:widowControl w:val="0"/>
              <w:autoSpaceDE w:val="0"/>
              <w:autoSpaceDN w:val="0"/>
              <w:adjustRightInd w:val="0"/>
              <w:ind w:left="510" w:hanging="510"/>
              <w:rPr>
                <w:rFonts w:ascii="Times New Roman" w:eastAsia="Calibri" w:hAnsi="Times New Roman" w:cs="Times New Roman"/>
                <w:bCs/>
              </w:rPr>
            </w:pPr>
            <w:r w:rsidRPr="00CC1912">
              <w:rPr>
                <w:rFonts w:ascii="Times New Roman" w:eastAsia="Calibri" w:hAnsi="Times New Roman" w:cs="Times New Roman"/>
                <w:bCs/>
              </w:rPr>
              <w:t>D.1 Select</w:t>
            </w:r>
            <w:r w:rsidR="00CC1912">
              <w:rPr>
                <w:rFonts w:ascii="Times New Roman" w:eastAsia="Calibri" w:hAnsi="Times New Roman" w:cs="Times New Roman"/>
                <w:bCs/>
              </w:rPr>
              <w:t>ing</w:t>
            </w:r>
            <w:r w:rsidRPr="00CC1912">
              <w:rPr>
                <w:rFonts w:ascii="Times New Roman" w:eastAsia="Calibri" w:hAnsi="Times New Roman" w:cs="Times New Roman"/>
                <w:bCs/>
              </w:rPr>
              <w:t xml:space="preserve"> an algebraic expression using any of the four operations and solve a real</w:t>
            </w:r>
            <w:r w:rsidR="00AB5BE2" w:rsidRPr="00CC1912">
              <w:rPr>
                <w:rFonts w:ascii="Times New Roman" w:eastAsia="Calibri" w:hAnsi="Times New Roman" w:cs="Times New Roman"/>
                <w:bCs/>
              </w:rPr>
              <w:t xml:space="preserve"> </w:t>
            </w:r>
            <w:r w:rsidRPr="00CC1912">
              <w:rPr>
                <w:rFonts w:ascii="Times New Roman" w:eastAsia="Calibri" w:hAnsi="Times New Roman" w:cs="Times New Roman"/>
                <w:bCs/>
              </w:rPr>
              <w:t>world problem</w:t>
            </w:r>
          </w:p>
        </w:tc>
        <w:tc>
          <w:tcPr>
            <w:tcW w:w="1260" w:type="dxa"/>
            <w:shd w:val="clear" w:color="auto" w:fill="C3E0F2"/>
            <w:vAlign w:val="center"/>
          </w:tcPr>
          <w:p w14:paraId="7692D339"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79BE1668" w14:textId="77777777" w:rsidR="00754C49" w:rsidRPr="00CC1912" w:rsidRDefault="007C1E67" w:rsidP="002F4D38">
            <w:pPr>
              <w:jc w:val="center"/>
              <w:rPr>
                <w:rFonts w:ascii="Times New Roman" w:eastAsia="Calibri" w:hAnsi="Times New Roman" w:cs="Times New Roman"/>
              </w:rPr>
            </w:pPr>
            <w:r w:rsidRPr="00CC1912">
              <w:rPr>
                <w:rFonts w:ascii="Times New Roman" w:eastAsia="Calibri" w:hAnsi="Times New Roman" w:cs="Times New Roman"/>
              </w:rPr>
              <w:t>2-3</w:t>
            </w:r>
          </w:p>
        </w:tc>
      </w:tr>
      <w:tr w:rsidR="00754C49" w:rsidRPr="00CC1912" w14:paraId="0D27AB41" w14:textId="77777777" w:rsidTr="00AB5BE2">
        <w:trPr>
          <w:trHeight w:val="144"/>
        </w:trPr>
        <w:tc>
          <w:tcPr>
            <w:tcW w:w="7105" w:type="dxa"/>
            <w:shd w:val="clear" w:color="auto" w:fill="C3E0F2"/>
          </w:tcPr>
          <w:p w14:paraId="09E7F405" w14:textId="792FC85F" w:rsidR="00754C49" w:rsidRPr="00CC1912" w:rsidRDefault="00CC1912" w:rsidP="00CC1912">
            <w:pPr>
              <w:widowControl w:val="0"/>
              <w:autoSpaceDE w:val="0"/>
              <w:autoSpaceDN w:val="0"/>
              <w:adjustRightInd w:val="0"/>
              <w:ind w:left="510" w:hanging="510"/>
              <w:rPr>
                <w:rFonts w:ascii="Times New Roman" w:eastAsia="Calibri" w:hAnsi="Times New Roman" w:cs="Times New Roman"/>
                <w:bCs/>
              </w:rPr>
            </w:pPr>
            <w:r>
              <w:rPr>
                <w:rFonts w:ascii="Times New Roman" w:eastAsia="Calibri" w:hAnsi="Times New Roman" w:cs="Times New Roman"/>
                <w:bCs/>
              </w:rPr>
              <w:t>D.7 Selecting</w:t>
            </w:r>
            <w:r w:rsidR="00754C49" w:rsidRPr="00CC1912">
              <w:rPr>
                <w:rFonts w:ascii="Times New Roman" w:eastAsia="Calibri" w:hAnsi="Times New Roman" w:cs="Times New Roman"/>
                <w:bCs/>
              </w:rPr>
              <w:t xml:space="preserve"> a </w:t>
            </w:r>
            <w:r>
              <w:rPr>
                <w:rFonts w:ascii="Times New Roman" w:eastAsia="Calibri" w:hAnsi="Times New Roman" w:cs="Times New Roman"/>
                <w:bCs/>
              </w:rPr>
              <w:t xml:space="preserve">one-variable equation that represents a </w:t>
            </w:r>
            <w:r w:rsidR="00754C49" w:rsidRPr="00CC1912">
              <w:rPr>
                <w:rFonts w:ascii="Times New Roman" w:eastAsia="Calibri" w:hAnsi="Times New Roman" w:cs="Times New Roman"/>
                <w:bCs/>
              </w:rPr>
              <w:t>real-world probl</w:t>
            </w:r>
            <w:r>
              <w:rPr>
                <w:rFonts w:ascii="Times New Roman" w:eastAsia="Calibri" w:hAnsi="Times New Roman" w:cs="Times New Roman"/>
                <w:bCs/>
              </w:rPr>
              <w:t xml:space="preserve">em </w:t>
            </w:r>
          </w:p>
        </w:tc>
        <w:tc>
          <w:tcPr>
            <w:tcW w:w="1260" w:type="dxa"/>
            <w:shd w:val="clear" w:color="auto" w:fill="C3E0F2"/>
            <w:vAlign w:val="center"/>
          </w:tcPr>
          <w:p w14:paraId="2289229C"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02017665" w14:textId="77777777" w:rsidR="00754C49" w:rsidRPr="00CC1912" w:rsidRDefault="007C1E67" w:rsidP="002F4D38">
            <w:pPr>
              <w:jc w:val="center"/>
              <w:rPr>
                <w:rFonts w:ascii="Times New Roman" w:eastAsia="Calibri" w:hAnsi="Times New Roman" w:cs="Times New Roman"/>
              </w:rPr>
            </w:pPr>
            <w:r w:rsidRPr="00CC1912">
              <w:rPr>
                <w:rFonts w:ascii="Times New Roman" w:eastAsia="Calibri" w:hAnsi="Times New Roman" w:cs="Times New Roman"/>
              </w:rPr>
              <w:t>2-3</w:t>
            </w:r>
          </w:p>
        </w:tc>
      </w:tr>
      <w:tr w:rsidR="00754C49" w:rsidRPr="00CC1912" w14:paraId="15FEB124" w14:textId="77777777" w:rsidTr="00AB5BE2">
        <w:trPr>
          <w:trHeight w:val="144"/>
        </w:trPr>
        <w:tc>
          <w:tcPr>
            <w:tcW w:w="7105" w:type="dxa"/>
            <w:shd w:val="clear" w:color="auto" w:fill="C3E0F2"/>
          </w:tcPr>
          <w:p w14:paraId="45E196AF" w14:textId="6D9F4973" w:rsidR="00754C49" w:rsidRPr="00CC1912" w:rsidRDefault="00754C49" w:rsidP="00CC1912">
            <w:pPr>
              <w:widowControl w:val="0"/>
              <w:autoSpaceDE w:val="0"/>
              <w:autoSpaceDN w:val="0"/>
              <w:adjustRightInd w:val="0"/>
              <w:ind w:left="510" w:hanging="510"/>
              <w:rPr>
                <w:rFonts w:ascii="Times New Roman" w:eastAsia="Calibri" w:hAnsi="Times New Roman" w:cs="Times New Roman"/>
                <w:bCs/>
              </w:rPr>
            </w:pPr>
            <w:r w:rsidRPr="00CC1912">
              <w:rPr>
                <w:rFonts w:ascii="Times New Roman" w:eastAsia="Calibri" w:hAnsi="Times New Roman" w:cs="Times New Roman"/>
                <w:bCs/>
              </w:rPr>
              <w:t>D.8 Solv</w:t>
            </w:r>
            <w:r w:rsidR="00CC1912">
              <w:rPr>
                <w:rFonts w:ascii="Times New Roman" w:eastAsia="Calibri" w:hAnsi="Times New Roman" w:cs="Times New Roman"/>
                <w:bCs/>
              </w:rPr>
              <w:t>ing</w:t>
            </w:r>
            <w:r w:rsidRPr="00CC1912">
              <w:rPr>
                <w:rFonts w:ascii="Times New Roman" w:eastAsia="Calibri" w:hAnsi="Times New Roman" w:cs="Times New Roman"/>
                <w:bCs/>
              </w:rPr>
              <w:t xml:space="preserve"> to find a missing attribute when determining area or volume</w:t>
            </w:r>
          </w:p>
        </w:tc>
        <w:tc>
          <w:tcPr>
            <w:tcW w:w="1260" w:type="dxa"/>
            <w:shd w:val="clear" w:color="auto" w:fill="C3E0F2"/>
            <w:vAlign w:val="center"/>
          </w:tcPr>
          <w:p w14:paraId="7A5E9FA3"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1B1F2C99" w14:textId="77777777" w:rsidR="00754C49" w:rsidRPr="00CC1912" w:rsidRDefault="007C1E67" w:rsidP="002F4D38">
            <w:pPr>
              <w:jc w:val="center"/>
              <w:rPr>
                <w:rFonts w:ascii="Times New Roman" w:eastAsia="Calibri" w:hAnsi="Times New Roman" w:cs="Times New Roman"/>
              </w:rPr>
            </w:pPr>
            <w:r w:rsidRPr="00CC1912">
              <w:rPr>
                <w:rFonts w:ascii="Times New Roman" w:eastAsia="Calibri" w:hAnsi="Times New Roman" w:cs="Times New Roman"/>
              </w:rPr>
              <w:t>0-1</w:t>
            </w:r>
          </w:p>
        </w:tc>
      </w:tr>
      <w:tr w:rsidR="00754C49" w:rsidRPr="00CC1912" w14:paraId="082507D7" w14:textId="77777777" w:rsidTr="00AB5BE2">
        <w:trPr>
          <w:trHeight w:val="144"/>
        </w:trPr>
        <w:tc>
          <w:tcPr>
            <w:tcW w:w="7105" w:type="dxa"/>
            <w:shd w:val="clear" w:color="auto" w:fill="C3E0F2"/>
          </w:tcPr>
          <w:p w14:paraId="66DE7776" w14:textId="53D05A48" w:rsidR="00754C49" w:rsidRPr="00CC1912" w:rsidRDefault="00CC1912" w:rsidP="00CC1912">
            <w:pPr>
              <w:widowControl w:val="0"/>
              <w:autoSpaceDE w:val="0"/>
              <w:autoSpaceDN w:val="0"/>
              <w:adjustRightInd w:val="0"/>
              <w:ind w:left="510" w:hanging="510"/>
              <w:rPr>
                <w:rFonts w:ascii="Times New Roman" w:eastAsia="Calibri" w:hAnsi="Times New Roman" w:cs="Times New Roman"/>
                <w:bCs/>
              </w:rPr>
            </w:pPr>
            <w:r>
              <w:rPr>
                <w:rFonts w:ascii="Times New Roman" w:eastAsia="Calibri" w:hAnsi="Times New Roman" w:cs="Times New Roman"/>
                <w:bCs/>
              </w:rPr>
              <w:t>D.9 Selecting the missing step in a</w:t>
            </w:r>
            <w:r w:rsidR="00754C49" w:rsidRPr="00CC1912">
              <w:rPr>
                <w:rFonts w:ascii="Times New Roman" w:eastAsia="Calibri" w:hAnsi="Times New Roman" w:cs="Times New Roman"/>
                <w:bCs/>
              </w:rPr>
              <w:t xml:space="preserve"> given sequence of steps to solve an equation</w:t>
            </w:r>
          </w:p>
        </w:tc>
        <w:tc>
          <w:tcPr>
            <w:tcW w:w="1260" w:type="dxa"/>
            <w:shd w:val="clear" w:color="auto" w:fill="C3E0F2"/>
            <w:vAlign w:val="center"/>
          </w:tcPr>
          <w:p w14:paraId="7F99CB58"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4A1AFB3C"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2</w:t>
            </w:r>
          </w:p>
        </w:tc>
      </w:tr>
      <w:tr w:rsidR="00754C49" w:rsidRPr="00CC1912" w14:paraId="0427C4AE" w14:textId="77777777" w:rsidTr="00AB5BE2">
        <w:trPr>
          <w:trHeight w:val="144"/>
        </w:trPr>
        <w:tc>
          <w:tcPr>
            <w:tcW w:w="7105" w:type="dxa"/>
            <w:shd w:val="clear" w:color="auto" w:fill="4DA4D8"/>
          </w:tcPr>
          <w:p w14:paraId="0FAA6AD2" w14:textId="77777777" w:rsidR="00754C49" w:rsidRPr="00CC1912" w:rsidRDefault="00754C49" w:rsidP="002F4D38">
            <w:pPr>
              <w:rPr>
                <w:rFonts w:ascii="Arial" w:eastAsia="Calibri" w:hAnsi="Arial" w:cs="Arial"/>
                <w:color w:val="F07F09"/>
              </w:rPr>
            </w:pPr>
            <w:r w:rsidRPr="00CC1912">
              <w:rPr>
                <w:rFonts w:ascii="Arial" w:eastAsia="Calibri" w:hAnsi="Arial" w:cs="Arial"/>
                <w:color w:val="FFFFFF"/>
              </w:rPr>
              <w:t>CC.2.3.HS.A – Geometric Figures</w:t>
            </w:r>
          </w:p>
        </w:tc>
        <w:tc>
          <w:tcPr>
            <w:tcW w:w="1260" w:type="dxa"/>
            <w:shd w:val="clear" w:color="auto" w:fill="4DA4D8"/>
            <w:vAlign w:val="center"/>
          </w:tcPr>
          <w:p w14:paraId="17D0B81C" w14:textId="77777777" w:rsidR="00754C49" w:rsidRPr="00CC1912" w:rsidRDefault="00754C49" w:rsidP="002F4D38">
            <w:pPr>
              <w:jc w:val="center"/>
              <w:rPr>
                <w:rFonts w:ascii="Arial" w:eastAsia="Calibri" w:hAnsi="Arial" w:cs="Arial"/>
                <w:color w:val="FFFFFF"/>
              </w:rPr>
            </w:pPr>
            <w:r w:rsidRPr="00CC1912">
              <w:rPr>
                <w:rFonts w:ascii="Arial" w:eastAsia="Calibri" w:hAnsi="Arial" w:cs="Arial"/>
                <w:color w:val="FFFFFF"/>
              </w:rPr>
              <w:t>2</w:t>
            </w:r>
          </w:p>
        </w:tc>
        <w:tc>
          <w:tcPr>
            <w:tcW w:w="1090" w:type="dxa"/>
            <w:shd w:val="clear" w:color="auto" w:fill="4DA4D8"/>
            <w:vAlign w:val="center"/>
          </w:tcPr>
          <w:p w14:paraId="3D33B807" w14:textId="77777777" w:rsidR="00754C49" w:rsidRPr="00CC1912" w:rsidRDefault="0016274C" w:rsidP="002F4D38">
            <w:pPr>
              <w:jc w:val="center"/>
              <w:rPr>
                <w:rFonts w:ascii="Arial" w:eastAsia="Calibri" w:hAnsi="Arial" w:cs="Arial"/>
                <w:color w:val="FFFFFF"/>
              </w:rPr>
            </w:pPr>
            <w:r w:rsidRPr="00CC1912">
              <w:rPr>
                <w:rFonts w:ascii="Arial" w:eastAsia="Calibri" w:hAnsi="Arial" w:cs="Arial"/>
                <w:color w:val="FFFFFF"/>
              </w:rPr>
              <w:t>2-3</w:t>
            </w:r>
          </w:p>
        </w:tc>
      </w:tr>
      <w:tr w:rsidR="00754C49" w:rsidRPr="00CC1912" w14:paraId="5C66D5B3" w14:textId="77777777" w:rsidTr="00AB5BE2">
        <w:trPr>
          <w:trHeight w:val="144"/>
        </w:trPr>
        <w:tc>
          <w:tcPr>
            <w:tcW w:w="7105" w:type="dxa"/>
            <w:shd w:val="clear" w:color="auto" w:fill="C3E0F2"/>
          </w:tcPr>
          <w:p w14:paraId="04B0FC6A" w14:textId="64D5BA46" w:rsidR="00754C49" w:rsidRPr="00CC1912" w:rsidRDefault="00754C49" w:rsidP="002F4D38">
            <w:pPr>
              <w:widowControl w:val="0"/>
              <w:autoSpaceDE w:val="0"/>
              <w:autoSpaceDN w:val="0"/>
              <w:adjustRightInd w:val="0"/>
              <w:ind w:left="600" w:hanging="630"/>
              <w:rPr>
                <w:rFonts w:ascii="Times New Roman" w:eastAsia="Calibri" w:hAnsi="Times New Roman" w:cs="Times New Roman"/>
                <w:bCs/>
              </w:rPr>
            </w:pPr>
            <w:r w:rsidRPr="00CC1912">
              <w:rPr>
                <w:rFonts w:ascii="Times New Roman" w:eastAsia="Calibri" w:hAnsi="Times New Roman" w:cs="Times New Roman"/>
                <w:bCs/>
              </w:rPr>
              <w:t>A.13 Match</w:t>
            </w:r>
            <w:r w:rsidR="00CC1912">
              <w:rPr>
                <w:rFonts w:ascii="Times New Roman" w:eastAsia="Calibri" w:hAnsi="Times New Roman" w:cs="Times New Roman"/>
                <w:bCs/>
              </w:rPr>
              <w:t>ing</w:t>
            </w:r>
            <w:r w:rsidRPr="00CC1912">
              <w:rPr>
                <w:rFonts w:ascii="Times New Roman" w:eastAsia="Calibri" w:hAnsi="Times New Roman" w:cs="Times New Roman"/>
                <w:bCs/>
              </w:rPr>
              <w:t xml:space="preserve"> corresponding two-dimensional and three-dimensional representations</w:t>
            </w:r>
          </w:p>
        </w:tc>
        <w:tc>
          <w:tcPr>
            <w:tcW w:w="1260" w:type="dxa"/>
            <w:shd w:val="clear" w:color="auto" w:fill="C3E0F2"/>
            <w:vAlign w:val="center"/>
          </w:tcPr>
          <w:p w14:paraId="14D020A3"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0F80D48D"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2</w:t>
            </w:r>
          </w:p>
        </w:tc>
      </w:tr>
      <w:tr w:rsidR="00754C49" w:rsidRPr="00CC1912" w14:paraId="203C76F3" w14:textId="77777777" w:rsidTr="00AB5BE2">
        <w:trPr>
          <w:trHeight w:val="144"/>
        </w:trPr>
        <w:tc>
          <w:tcPr>
            <w:tcW w:w="7105" w:type="dxa"/>
            <w:shd w:val="clear" w:color="auto" w:fill="C3E0F2"/>
          </w:tcPr>
          <w:p w14:paraId="702121DF" w14:textId="6DE85B41" w:rsidR="00754C49" w:rsidRPr="00CC1912" w:rsidRDefault="00CC1912" w:rsidP="002F4D38">
            <w:pPr>
              <w:widowControl w:val="0"/>
              <w:autoSpaceDE w:val="0"/>
              <w:autoSpaceDN w:val="0"/>
              <w:adjustRightInd w:val="0"/>
              <w:ind w:left="600" w:hanging="630"/>
              <w:rPr>
                <w:rFonts w:ascii="Times New Roman" w:eastAsia="Calibri" w:hAnsi="Times New Roman" w:cs="Times New Roman"/>
                <w:bCs/>
              </w:rPr>
            </w:pPr>
            <w:r>
              <w:rPr>
                <w:rFonts w:ascii="Times New Roman" w:eastAsia="Calibri" w:hAnsi="Times New Roman" w:cs="Times New Roman"/>
                <w:bCs/>
              </w:rPr>
              <w:t>A.14 Comparing</w:t>
            </w:r>
            <w:r w:rsidR="00754C49" w:rsidRPr="00CC1912">
              <w:rPr>
                <w:rFonts w:ascii="Times New Roman" w:eastAsia="Calibri" w:hAnsi="Times New Roman" w:cs="Times New Roman"/>
                <w:bCs/>
              </w:rPr>
              <w:t xml:space="preserve"> the area of two objects with one equivalent attribute</w:t>
            </w:r>
          </w:p>
        </w:tc>
        <w:tc>
          <w:tcPr>
            <w:tcW w:w="1260" w:type="dxa"/>
            <w:shd w:val="clear" w:color="auto" w:fill="C3E0F2"/>
            <w:vAlign w:val="center"/>
          </w:tcPr>
          <w:p w14:paraId="421D4CCA"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7917C70F" w14:textId="77777777" w:rsidR="00754C49" w:rsidRPr="00CC1912" w:rsidRDefault="007C1E67" w:rsidP="002F4D38">
            <w:pPr>
              <w:jc w:val="center"/>
              <w:rPr>
                <w:rFonts w:ascii="Times New Roman" w:eastAsia="Calibri" w:hAnsi="Times New Roman" w:cs="Times New Roman"/>
              </w:rPr>
            </w:pPr>
            <w:r w:rsidRPr="00CC1912">
              <w:rPr>
                <w:rFonts w:ascii="Times New Roman" w:eastAsia="Calibri" w:hAnsi="Times New Roman" w:cs="Times New Roman"/>
              </w:rPr>
              <w:t>0-1</w:t>
            </w:r>
          </w:p>
        </w:tc>
      </w:tr>
      <w:tr w:rsidR="00754C49" w:rsidRPr="00CC1912" w14:paraId="4EAD6FFE" w14:textId="77777777" w:rsidTr="00AB5BE2">
        <w:trPr>
          <w:trHeight w:val="144"/>
        </w:trPr>
        <w:tc>
          <w:tcPr>
            <w:tcW w:w="7105" w:type="dxa"/>
            <w:shd w:val="clear" w:color="auto" w:fill="4DA4D8"/>
          </w:tcPr>
          <w:p w14:paraId="4AABFC5A" w14:textId="77777777" w:rsidR="00754C49" w:rsidRPr="00CC1912" w:rsidRDefault="00754C49" w:rsidP="002F4D38">
            <w:pPr>
              <w:rPr>
                <w:rFonts w:ascii="Arial" w:eastAsia="Calibri" w:hAnsi="Arial" w:cs="Arial"/>
                <w:color w:val="FFFFFF"/>
              </w:rPr>
            </w:pPr>
            <w:r w:rsidRPr="00CC1912">
              <w:rPr>
                <w:rFonts w:ascii="Arial" w:eastAsia="Calibri" w:hAnsi="Arial" w:cs="Arial"/>
                <w:color w:val="FFFFFF"/>
              </w:rPr>
              <w:t>CC.2.4.HS.B – Measurement</w:t>
            </w:r>
          </w:p>
        </w:tc>
        <w:tc>
          <w:tcPr>
            <w:tcW w:w="1260" w:type="dxa"/>
            <w:shd w:val="clear" w:color="auto" w:fill="4DA4D8"/>
            <w:vAlign w:val="center"/>
          </w:tcPr>
          <w:p w14:paraId="42FCEBC0" w14:textId="77777777" w:rsidR="00754C49" w:rsidRPr="00CC1912" w:rsidRDefault="00754C49" w:rsidP="002F4D38">
            <w:pPr>
              <w:jc w:val="center"/>
              <w:rPr>
                <w:rFonts w:ascii="Arial" w:eastAsia="Calibri" w:hAnsi="Arial" w:cs="Arial"/>
                <w:color w:val="FFFFFF"/>
              </w:rPr>
            </w:pPr>
            <w:r w:rsidRPr="00CC1912">
              <w:rPr>
                <w:rFonts w:ascii="Arial" w:eastAsia="Calibri" w:hAnsi="Arial" w:cs="Arial"/>
                <w:color w:val="FFFFFF"/>
              </w:rPr>
              <w:t>4</w:t>
            </w:r>
          </w:p>
        </w:tc>
        <w:tc>
          <w:tcPr>
            <w:tcW w:w="1090" w:type="dxa"/>
            <w:shd w:val="clear" w:color="auto" w:fill="4DA4D8"/>
            <w:vAlign w:val="center"/>
          </w:tcPr>
          <w:p w14:paraId="7BED0388" w14:textId="77777777" w:rsidR="00754C49" w:rsidRPr="00CC1912" w:rsidRDefault="0016274C" w:rsidP="002F4D38">
            <w:pPr>
              <w:jc w:val="center"/>
              <w:rPr>
                <w:rFonts w:ascii="Arial" w:eastAsia="Calibri" w:hAnsi="Arial" w:cs="Arial"/>
              </w:rPr>
            </w:pPr>
            <w:r w:rsidRPr="00CC1912">
              <w:rPr>
                <w:rFonts w:ascii="Arial" w:eastAsia="Calibri" w:hAnsi="Arial" w:cs="Arial"/>
                <w:color w:val="FFFFFF"/>
              </w:rPr>
              <w:t>4</w:t>
            </w:r>
          </w:p>
        </w:tc>
      </w:tr>
      <w:tr w:rsidR="00754C49" w:rsidRPr="00CC1912" w14:paraId="2EBF8A5E" w14:textId="77777777" w:rsidTr="00AB5BE2">
        <w:trPr>
          <w:trHeight w:val="144"/>
        </w:trPr>
        <w:tc>
          <w:tcPr>
            <w:tcW w:w="7105" w:type="dxa"/>
            <w:shd w:val="clear" w:color="auto" w:fill="C3E0F2"/>
          </w:tcPr>
          <w:p w14:paraId="6EAE3937" w14:textId="3A6E6EF7" w:rsidR="00754C49" w:rsidRPr="00CC1912" w:rsidRDefault="00754C49" w:rsidP="002F4D38">
            <w:pPr>
              <w:widowControl w:val="0"/>
              <w:autoSpaceDE w:val="0"/>
              <w:autoSpaceDN w:val="0"/>
              <w:adjustRightInd w:val="0"/>
              <w:ind w:left="420" w:hanging="420"/>
              <w:rPr>
                <w:rFonts w:ascii="Times New Roman" w:eastAsia="Calibri" w:hAnsi="Times New Roman" w:cs="Times New Roman"/>
              </w:rPr>
            </w:pPr>
            <w:r w:rsidRPr="00CC1912">
              <w:rPr>
                <w:rFonts w:ascii="Times New Roman" w:eastAsia="Calibri" w:hAnsi="Times New Roman" w:cs="Times New Roman"/>
              </w:rPr>
              <w:t>B.2 Interpret</w:t>
            </w:r>
            <w:r w:rsidR="00CC1912">
              <w:rPr>
                <w:rFonts w:ascii="Times New Roman" w:eastAsia="Calibri" w:hAnsi="Times New Roman" w:cs="Times New Roman"/>
              </w:rPr>
              <w:t>ing</w:t>
            </w:r>
            <w:r w:rsidRPr="00CC1912">
              <w:rPr>
                <w:rFonts w:ascii="Times New Roman" w:eastAsia="Calibri" w:hAnsi="Times New Roman" w:cs="Times New Roman"/>
              </w:rPr>
              <w:t xml:space="preserve"> the means and/or medians of two sets of data</w:t>
            </w:r>
          </w:p>
        </w:tc>
        <w:tc>
          <w:tcPr>
            <w:tcW w:w="1260" w:type="dxa"/>
            <w:shd w:val="clear" w:color="auto" w:fill="C3E0F2"/>
            <w:vAlign w:val="center"/>
          </w:tcPr>
          <w:p w14:paraId="2CD5D9EF"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23166F7B" w14:textId="77777777" w:rsidR="00754C49" w:rsidRPr="00CC1912" w:rsidRDefault="0016274C" w:rsidP="002F4D38">
            <w:pPr>
              <w:jc w:val="center"/>
              <w:rPr>
                <w:rFonts w:ascii="Times New Roman" w:eastAsia="Calibri" w:hAnsi="Times New Roman" w:cs="Times New Roman"/>
              </w:rPr>
            </w:pPr>
            <w:r w:rsidRPr="00CC1912">
              <w:rPr>
                <w:rFonts w:ascii="Times New Roman" w:eastAsia="Calibri" w:hAnsi="Times New Roman" w:cs="Times New Roman"/>
              </w:rPr>
              <w:t>1</w:t>
            </w:r>
          </w:p>
        </w:tc>
      </w:tr>
      <w:tr w:rsidR="00754C49" w:rsidRPr="00CC1912" w14:paraId="38348999" w14:textId="77777777" w:rsidTr="00AB5BE2">
        <w:trPr>
          <w:trHeight w:val="144"/>
        </w:trPr>
        <w:tc>
          <w:tcPr>
            <w:tcW w:w="7105" w:type="dxa"/>
            <w:shd w:val="clear" w:color="auto" w:fill="C3E0F2"/>
          </w:tcPr>
          <w:p w14:paraId="052BF2F9" w14:textId="13D244EE" w:rsidR="00754C49" w:rsidRPr="00CC1912" w:rsidRDefault="00754C49" w:rsidP="002F4D38">
            <w:pPr>
              <w:widowControl w:val="0"/>
              <w:autoSpaceDE w:val="0"/>
              <w:autoSpaceDN w:val="0"/>
              <w:adjustRightInd w:val="0"/>
              <w:ind w:left="420" w:hanging="420"/>
              <w:rPr>
                <w:rFonts w:ascii="Times New Roman" w:eastAsia="Calibri" w:hAnsi="Times New Roman" w:cs="Times New Roman"/>
                <w:bCs/>
              </w:rPr>
            </w:pPr>
            <w:r w:rsidRPr="00CC1912">
              <w:rPr>
                <w:rFonts w:ascii="Times New Roman" w:eastAsia="Calibri" w:hAnsi="Times New Roman" w:cs="Times New Roman"/>
                <w:bCs/>
              </w:rPr>
              <w:t>B.3 Identify</w:t>
            </w:r>
            <w:r w:rsidR="00CC1912">
              <w:rPr>
                <w:rFonts w:ascii="Times New Roman" w:eastAsia="Calibri" w:hAnsi="Times New Roman" w:cs="Times New Roman"/>
                <w:bCs/>
              </w:rPr>
              <w:t>ing</w:t>
            </w:r>
            <w:r w:rsidRPr="00CC1912">
              <w:rPr>
                <w:rFonts w:ascii="Times New Roman" w:eastAsia="Calibri" w:hAnsi="Times New Roman" w:cs="Times New Roman"/>
                <w:bCs/>
              </w:rPr>
              <w:t xml:space="preserve"> the relationship between two or more variables in a function</w:t>
            </w:r>
          </w:p>
        </w:tc>
        <w:tc>
          <w:tcPr>
            <w:tcW w:w="1260" w:type="dxa"/>
            <w:shd w:val="clear" w:color="auto" w:fill="C3E0F2"/>
            <w:vAlign w:val="center"/>
          </w:tcPr>
          <w:p w14:paraId="0214DE21"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759A36C8"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r>
      <w:tr w:rsidR="00754C49" w:rsidRPr="00CC1912" w14:paraId="78119272" w14:textId="77777777" w:rsidTr="00AB5BE2">
        <w:trPr>
          <w:trHeight w:val="144"/>
        </w:trPr>
        <w:tc>
          <w:tcPr>
            <w:tcW w:w="7105" w:type="dxa"/>
            <w:shd w:val="clear" w:color="auto" w:fill="C3E0F2"/>
          </w:tcPr>
          <w:p w14:paraId="528F9590" w14:textId="746CBD14" w:rsidR="00754C49" w:rsidRPr="00CC1912" w:rsidRDefault="00754C49" w:rsidP="002F4D38">
            <w:pPr>
              <w:widowControl w:val="0"/>
              <w:autoSpaceDE w:val="0"/>
              <w:autoSpaceDN w:val="0"/>
              <w:adjustRightInd w:val="0"/>
              <w:ind w:left="420" w:hanging="420"/>
              <w:rPr>
                <w:rFonts w:ascii="Times New Roman" w:eastAsia="Calibri" w:hAnsi="Times New Roman" w:cs="Times New Roman"/>
                <w:bCs/>
              </w:rPr>
            </w:pPr>
            <w:r w:rsidRPr="00CC1912">
              <w:rPr>
                <w:rFonts w:ascii="Times New Roman" w:eastAsia="Calibri" w:hAnsi="Times New Roman" w:cs="Times New Roman"/>
                <w:bCs/>
              </w:rPr>
              <w:t>B.5 Draw</w:t>
            </w:r>
            <w:r w:rsidR="00CC1912">
              <w:rPr>
                <w:rFonts w:ascii="Times New Roman" w:eastAsia="Calibri" w:hAnsi="Times New Roman" w:cs="Times New Roman"/>
                <w:bCs/>
              </w:rPr>
              <w:t>ing</w:t>
            </w:r>
            <w:r w:rsidRPr="00CC1912">
              <w:rPr>
                <w:rFonts w:ascii="Times New Roman" w:eastAsia="Calibri" w:hAnsi="Times New Roman" w:cs="Times New Roman"/>
                <w:bCs/>
              </w:rPr>
              <w:t xml:space="preserve"> a conclusion about data presented in a two-way table representing a real</w:t>
            </w:r>
            <w:r w:rsidR="00AB5BE2" w:rsidRPr="00CC1912">
              <w:rPr>
                <w:rFonts w:ascii="Times New Roman" w:eastAsia="Calibri" w:hAnsi="Times New Roman" w:cs="Times New Roman"/>
                <w:bCs/>
              </w:rPr>
              <w:t xml:space="preserve"> </w:t>
            </w:r>
            <w:r w:rsidRPr="00CC1912">
              <w:rPr>
                <w:rFonts w:ascii="Times New Roman" w:eastAsia="Calibri" w:hAnsi="Times New Roman" w:cs="Times New Roman"/>
                <w:bCs/>
              </w:rPr>
              <w:t>world problem</w:t>
            </w:r>
          </w:p>
        </w:tc>
        <w:tc>
          <w:tcPr>
            <w:tcW w:w="1260" w:type="dxa"/>
            <w:shd w:val="clear" w:color="auto" w:fill="C3E0F2"/>
            <w:vAlign w:val="center"/>
          </w:tcPr>
          <w:p w14:paraId="69698D20"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11580056" w14:textId="77777777" w:rsidR="00754C49" w:rsidRPr="00CC1912" w:rsidRDefault="0016274C" w:rsidP="002F4D38">
            <w:pPr>
              <w:jc w:val="center"/>
              <w:rPr>
                <w:rFonts w:ascii="Times New Roman" w:eastAsia="Calibri" w:hAnsi="Times New Roman" w:cs="Times New Roman"/>
              </w:rPr>
            </w:pPr>
            <w:r w:rsidRPr="00CC1912">
              <w:rPr>
                <w:rFonts w:ascii="Times New Roman" w:eastAsia="Calibri" w:hAnsi="Times New Roman" w:cs="Times New Roman"/>
              </w:rPr>
              <w:t>1</w:t>
            </w:r>
          </w:p>
        </w:tc>
      </w:tr>
      <w:tr w:rsidR="00754C49" w:rsidRPr="00CC1912" w14:paraId="21CAD8C7" w14:textId="77777777" w:rsidTr="00AB5BE2">
        <w:trPr>
          <w:trHeight w:val="144"/>
        </w:trPr>
        <w:tc>
          <w:tcPr>
            <w:tcW w:w="7105" w:type="dxa"/>
            <w:shd w:val="clear" w:color="auto" w:fill="C3E0F2"/>
          </w:tcPr>
          <w:p w14:paraId="552C09E3" w14:textId="7B72BF13" w:rsidR="00754C49" w:rsidRPr="00CC1912" w:rsidRDefault="00754C49" w:rsidP="002F4D38">
            <w:pPr>
              <w:widowControl w:val="0"/>
              <w:autoSpaceDE w:val="0"/>
              <w:autoSpaceDN w:val="0"/>
              <w:adjustRightInd w:val="0"/>
              <w:ind w:left="420" w:hanging="450"/>
              <w:rPr>
                <w:rFonts w:ascii="Times New Roman" w:eastAsia="Calibri" w:hAnsi="Times New Roman" w:cs="Times New Roman"/>
                <w:bCs/>
              </w:rPr>
            </w:pPr>
            <w:r w:rsidRPr="00CC1912">
              <w:rPr>
                <w:rFonts w:ascii="Times New Roman" w:eastAsia="Calibri" w:hAnsi="Times New Roman" w:cs="Times New Roman"/>
                <w:bCs/>
              </w:rPr>
              <w:t>B.7 Identify</w:t>
            </w:r>
            <w:r w:rsidR="00CC1912">
              <w:rPr>
                <w:rFonts w:ascii="Times New Roman" w:eastAsia="Calibri" w:hAnsi="Times New Roman" w:cs="Times New Roman"/>
                <w:bCs/>
              </w:rPr>
              <w:t>ing</w:t>
            </w:r>
            <w:r w:rsidRPr="00CC1912">
              <w:rPr>
                <w:rFonts w:ascii="Times New Roman" w:eastAsia="Calibri" w:hAnsi="Times New Roman" w:cs="Times New Roman"/>
                <w:bCs/>
              </w:rPr>
              <w:t xml:space="preserve"> the probability of events based on real-world examples of conditional probability</w:t>
            </w:r>
          </w:p>
        </w:tc>
        <w:tc>
          <w:tcPr>
            <w:tcW w:w="1260" w:type="dxa"/>
            <w:shd w:val="clear" w:color="auto" w:fill="C3E0F2"/>
            <w:vAlign w:val="center"/>
          </w:tcPr>
          <w:p w14:paraId="158427A7"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c>
          <w:tcPr>
            <w:tcW w:w="1090" w:type="dxa"/>
            <w:shd w:val="clear" w:color="auto" w:fill="C3E0F2"/>
            <w:vAlign w:val="center"/>
          </w:tcPr>
          <w:p w14:paraId="09F1F183" w14:textId="77777777" w:rsidR="00754C49" w:rsidRPr="00CC1912" w:rsidRDefault="00754C49" w:rsidP="002F4D38">
            <w:pPr>
              <w:jc w:val="center"/>
              <w:rPr>
                <w:rFonts w:ascii="Times New Roman" w:eastAsia="Calibri" w:hAnsi="Times New Roman" w:cs="Times New Roman"/>
              </w:rPr>
            </w:pPr>
            <w:r w:rsidRPr="00CC1912">
              <w:rPr>
                <w:rFonts w:ascii="Times New Roman" w:eastAsia="Calibri" w:hAnsi="Times New Roman" w:cs="Times New Roman"/>
              </w:rPr>
              <w:t>1</w:t>
            </w:r>
          </w:p>
        </w:tc>
      </w:tr>
    </w:tbl>
    <w:p w14:paraId="7DEB07E1" w14:textId="77777777" w:rsidR="001D40E4" w:rsidRPr="003353E4" w:rsidRDefault="001D40E4" w:rsidP="001D40E4">
      <w:pPr>
        <w:rPr>
          <w:sz w:val="24"/>
          <w:szCs w:val="24"/>
        </w:rPr>
      </w:pPr>
    </w:p>
    <w:p w14:paraId="3C9A4EC8" w14:textId="77777777" w:rsidR="001D40E4" w:rsidRPr="003353E4" w:rsidRDefault="001D40E4" w:rsidP="001D40E4">
      <w:pPr>
        <w:rPr>
          <w:sz w:val="24"/>
          <w:szCs w:val="24"/>
        </w:rPr>
      </w:pPr>
    </w:p>
    <w:p w14:paraId="06CD14DE" w14:textId="2FB361A8" w:rsidR="001D40E4" w:rsidRDefault="001D40E4" w:rsidP="001D40E4">
      <w:pPr>
        <w:rPr>
          <w:sz w:val="24"/>
          <w:szCs w:val="24"/>
        </w:rPr>
      </w:pPr>
    </w:p>
    <w:p w14:paraId="0FB631BE" w14:textId="7D27A3D2" w:rsidR="00CC1912" w:rsidRDefault="00CC1912" w:rsidP="001D40E4">
      <w:pPr>
        <w:rPr>
          <w:sz w:val="24"/>
          <w:szCs w:val="24"/>
        </w:rPr>
      </w:pPr>
    </w:p>
    <w:p w14:paraId="74C4A85F" w14:textId="69522A10" w:rsidR="00CC1912" w:rsidRDefault="00CC1912" w:rsidP="001D40E4">
      <w:pPr>
        <w:rPr>
          <w:sz w:val="24"/>
          <w:szCs w:val="24"/>
        </w:rPr>
      </w:pPr>
    </w:p>
    <w:p w14:paraId="10248D6B" w14:textId="5EF4BE62" w:rsidR="00CC1912" w:rsidRDefault="00CC1912" w:rsidP="001D40E4">
      <w:pPr>
        <w:rPr>
          <w:sz w:val="24"/>
          <w:szCs w:val="24"/>
        </w:rPr>
      </w:pPr>
    </w:p>
    <w:p w14:paraId="6E38A970" w14:textId="37366BE4" w:rsidR="00CC1912" w:rsidRDefault="00CC1912" w:rsidP="001D40E4">
      <w:pPr>
        <w:rPr>
          <w:sz w:val="24"/>
          <w:szCs w:val="24"/>
        </w:rPr>
      </w:pPr>
    </w:p>
    <w:p w14:paraId="1863FF64" w14:textId="77777777" w:rsidR="00CC1912" w:rsidRDefault="00CC1912" w:rsidP="001D40E4">
      <w:pPr>
        <w:rPr>
          <w:sz w:val="24"/>
          <w:szCs w:val="24"/>
        </w:rPr>
        <w:sectPr w:rsidR="00CC1912" w:rsidSect="0096752D">
          <w:pgSz w:w="12240" w:h="15840"/>
          <w:pgMar w:top="1440" w:right="1440" w:bottom="1440" w:left="1440" w:header="720" w:footer="720" w:gutter="0"/>
          <w:cols w:space="720"/>
          <w:docGrid w:linePitch="360"/>
        </w:sectPr>
      </w:pPr>
    </w:p>
    <w:p w14:paraId="04A643B2" w14:textId="398779A4" w:rsidR="001B10B6" w:rsidRPr="003353E4" w:rsidRDefault="00CC1912" w:rsidP="005B5E3F">
      <w:pPr>
        <w:pStyle w:val="Heading1"/>
        <w:spacing w:before="0"/>
        <w:rPr>
          <w:rFonts w:ascii="Arial" w:hAnsi="Arial" w:cs="Arial"/>
          <w:color w:val="auto"/>
          <w:sz w:val="16"/>
          <w:szCs w:val="16"/>
        </w:rPr>
      </w:pPr>
      <w:bookmarkStart w:id="24" w:name="_Toc13212353"/>
      <w:r>
        <w:rPr>
          <w:rFonts w:ascii="Arial" w:hAnsi="Arial" w:cs="Arial"/>
          <w:color w:val="auto"/>
        </w:rPr>
        <w:lastRenderedPageBreak/>
        <w:t>T</w:t>
      </w:r>
      <w:r w:rsidR="00D60D41" w:rsidRPr="003353E4">
        <w:rPr>
          <w:rFonts w:ascii="Arial" w:hAnsi="Arial" w:cs="Arial"/>
          <w:color w:val="auto"/>
        </w:rPr>
        <w:t>ask</w:t>
      </w:r>
      <w:r w:rsidR="001B10B6" w:rsidRPr="003353E4">
        <w:rPr>
          <w:rFonts w:ascii="Arial" w:hAnsi="Arial" w:cs="Arial"/>
          <w:color w:val="auto"/>
        </w:rPr>
        <w:t xml:space="preserve"> Specifications</w:t>
      </w:r>
      <w:bookmarkEnd w:id="24"/>
      <w:r w:rsidR="001B10B6" w:rsidRPr="003353E4">
        <w:rPr>
          <w:rFonts w:ascii="Arial" w:hAnsi="Arial" w:cs="Arial"/>
          <w:color w:val="auto"/>
        </w:rPr>
        <w:t xml:space="preserve"> </w:t>
      </w:r>
      <w:r w:rsidR="001D40E4" w:rsidRPr="003353E4">
        <w:rPr>
          <w:rFonts w:ascii="Arial" w:hAnsi="Arial" w:cs="Arial"/>
          <w:color w:val="auto"/>
        </w:rPr>
        <w:br/>
      </w:r>
    </w:p>
    <w:p w14:paraId="797FBC3B" w14:textId="77777777" w:rsidR="003B79BC" w:rsidRPr="003353E4" w:rsidRDefault="00D60D41" w:rsidP="002A2676">
      <w:pPr>
        <w:spacing w:after="0" w:line="240" w:lineRule="auto"/>
        <w:rPr>
          <w:rFonts w:ascii="Times New Roman" w:hAnsi="Times New Roman" w:cs="Times New Roman"/>
          <w:sz w:val="24"/>
          <w:szCs w:val="24"/>
        </w:rPr>
      </w:pPr>
      <w:r w:rsidRPr="003353E4">
        <w:rPr>
          <w:rFonts w:ascii="Times New Roman" w:hAnsi="Times New Roman" w:cs="Times New Roman"/>
          <w:sz w:val="24"/>
          <w:szCs w:val="24"/>
        </w:rPr>
        <w:t>Task specifications c</w:t>
      </w:r>
      <w:r w:rsidR="003B79BC" w:rsidRPr="003353E4">
        <w:rPr>
          <w:rFonts w:ascii="Times New Roman" w:hAnsi="Times New Roman" w:cs="Times New Roman"/>
          <w:sz w:val="24"/>
          <w:szCs w:val="24"/>
        </w:rPr>
        <w:t>larify, define</w:t>
      </w:r>
      <w:r w:rsidRPr="003353E4">
        <w:rPr>
          <w:rFonts w:ascii="Times New Roman" w:hAnsi="Times New Roman" w:cs="Times New Roman"/>
          <w:sz w:val="24"/>
          <w:szCs w:val="24"/>
        </w:rPr>
        <w:t>,</w:t>
      </w:r>
      <w:r w:rsidR="003B79BC" w:rsidRPr="003353E4">
        <w:rPr>
          <w:rFonts w:ascii="Times New Roman" w:hAnsi="Times New Roman" w:cs="Times New Roman"/>
          <w:sz w:val="24"/>
          <w:szCs w:val="24"/>
        </w:rPr>
        <w:t xml:space="preserve"> and limit how standards are tested</w:t>
      </w:r>
      <w:r w:rsidRPr="003353E4">
        <w:rPr>
          <w:rFonts w:ascii="Times New Roman" w:hAnsi="Times New Roman" w:cs="Times New Roman"/>
          <w:sz w:val="24"/>
          <w:szCs w:val="24"/>
        </w:rPr>
        <w:t xml:space="preserve"> for this unique student population. These specifications do NOT dictate what content is to be taught </w:t>
      </w:r>
      <w:r w:rsidR="00B7087B" w:rsidRPr="003353E4">
        <w:rPr>
          <w:rFonts w:ascii="Times New Roman" w:hAnsi="Times New Roman" w:cs="Times New Roman"/>
          <w:sz w:val="24"/>
          <w:szCs w:val="24"/>
        </w:rPr>
        <w:t>or</w:t>
      </w:r>
      <w:r w:rsidRPr="003353E4">
        <w:rPr>
          <w:rFonts w:ascii="Times New Roman" w:hAnsi="Times New Roman" w:cs="Times New Roman"/>
          <w:sz w:val="24"/>
          <w:szCs w:val="24"/>
        </w:rPr>
        <w:t xml:space="preserve"> how the content is to be taught. They indicate only what is </w:t>
      </w:r>
      <w:r w:rsidR="00B7087B" w:rsidRPr="003353E4">
        <w:rPr>
          <w:rFonts w:ascii="Times New Roman" w:hAnsi="Times New Roman" w:cs="Times New Roman"/>
          <w:sz w:val="24"/>
          <w:szCs w:val="24"/>
        </w:rPr>
        <w:t>assessed</w:t>
      </w:r>
      <w:r w:rsidRPr="003353E4">
        <w:rPr>
          <w:rFonts w:ascii="Times New Roman" w:hAnsi="Times New Roman" w:cs="Times New Roman"/>
          <w:sz w:val="24"/>
          <w:szCs w:val="24"/>
        </w:rPr>
        <w:t xml:space="preserve">. </w:t>
      </w:r>
      <w:r w:rsidR="00FE3AE0" w:rsidRPr="003353E4">
        <w:rPr>
          <w:rFonts w:ascii="Times New Roman" w:hAnsi="Times New Roman" w:cs="Times New Roman"/>
          <w:sz w:val="24"/>
          <w:szCs w:val="24"/>
        </w:rPr>
        <w:t>Teachers are still responsible for providing instruction across the entire range of eligible content to the greatest appropriate extent.</w:t>
      </w:r>
    </w:p>
    <w:p w14:paraId="346528F5" w14:textId="77777777" w:rsidR="003B79BC" w:rsidRPr="003353E4" w:rsidRDefault="003B79BC" w:rsidP="002A2676">
      <w:pPr>
        <w:spacing w:after="0" w:line="240" w:lineRule="auto"/>
      </w:pPr>
    </w:p>
    <w:p w14:paraId="27E10CDB" w14:textId="77777777" w:rsidR="001B10B6" w:rsidRPr="003353E4" w:rsidRDefault="001B10B6" w:rsidP="002A2676">
      <w:pPr>
        <w:spacing w:after="0" w:line="240" w:lineRule="auto"/>
        <w:rPr>
          <w:rFonts w:ascii="Arial" w:hAnsi="Arial" w:cs="Arial"/>
          <w:sz w:val="24"/>
          <w:szCs w:val="24"/>
        </w:rPr>
      </w:pPr>
      <w:r w:rsidRPr="003353E4">
        <w:rPr>
          <w:rFonts w:ascii="Arial" w:hAnsi="Arial" w:cs="Arial"/>
          <w:sz w:val="24"/>
          <w:szCs w:val="24"/>
        </w:rPr>
        <w:t xml:space="preserve">Guide to Reading </w:t>
      </w:r>
      <w:r w:rsidR="00E72AF1" w:rsidRPr="003353E4">
        <w:rPr>
          <w:rFonts w:ascii="Arial" w:hAnsi="Arial" w:cs="Arial"/>
          <w:sz w:val="24"/>
          <w:szCs w:val="24"/>
        </w:rPr>
        <w:t xml:space="preserve">the Specifications </w:t>
      </w:r>
      <w:r w:rsidRPr="003353E4">
        <w:rPr>
          <w:rFonts w:ascii="Arial" w:hAnsi="Arial" w:cs="Arial"/>
          <w:sz w:val="24"/>
          <w:szCs w:val="24"/>
        </w:rPr>
        <w:t>Table</w:t>
      </w:r>
    </w:p>
    <w:p w14:paraId="7FB6FCD4" w14:textId="30D73A64" w:rsidR="00B4729B" w:rsidRPr="003353E4" w:rsidRDefault="002A2676" w:rsidP="00B4729B">
      <w:r w:rsidRPr="003353E4">
        <w:rPr>
          <w:noProof/>
        </w:rPr>
        <mc:AlternateContent>
          <mc:Choice Requires="wps">
            <w:drawing>
              <wp:anchor distT="0" distB="0" distL="114300" distR="114300" simplePos="0" relativeHeight="251670528" behindDoc="0" locked="0" layoutInCell="1" allowOverlap="1" wp14:anchorId="7E34E690" wp14:editId="7C3661BF">
                <wp:simplePos x="0" y="0"/>
                <wp:positionH relativeFrom="column">
                  <wp:posOffset>2609850</wp:posOffset>
                </wp:positionH>
                <wp:positionV relativeFrom="paragraph">
                  <wp:posOffset>60960</wp:posOffset>
                </wp:positionV>
                <wp:extent cx="1666875" cy="838200"/>
                <wp:effectExtent l="19050" t="19050" r="28575" b="19050"/>
                <wp:wrapNone/>
                <wp:docPr id="9" name="Text Box 9"/>
                <wp:cNvGraphicFramePr/>
                <a:graphic xmlns:a="http://schemas.openxmlformats.org/drawingml/2006/main">
                  <a:graphicData uri="http://schemas.microsoft.com/office/word/2010/wordprocessingShape">
                    <wps:wsp>
                      <wps:cNvSpPr txBox="1"/>
                      <wps:spPr>
                        <a:xfrm>
                          <a:off x="0" y="0"/>
                          <a:ext cx="1666875" cy="838200"/>
                        </a:xfrm>
                        <a:prstGeom prst="rect">
                          <a:avLst/>
                        </a:prstGeom>
                        <a:solidFill>
                          <a:srgbClr val="D9EFFB"/>
                        </a:solidFill>
                        <a:ln w="28575">
                          <a:solidFill>
                            <a:srgbClr val="0E5780"/>
                          </a:solidFill>
                        </a:ln>
                        <a:effectLst/>
                      </wps:spPr>
                      <wps:style>
                        <a:lnRef idx="0">
                          <a:schemeClr val="accent1"/>
                        </a:lnRef>
                        <a:fillRef idx="0">
                          <a:schemeClr val="accent1"/>
                        </a:fillRef>
                        <a:effectRef idx="0">
                          <a:schemeClr val="accent1"/>
                        </a:effectRef>
                        <a:fontRef idx="minor">
                          <a:schemeClr val="dk1"/>
                        </a:fontRef>
                      </wps:style>
                      <wps:txbx>
                        <w:txbxContent>
                          <w:p w14:paraId="50263E79" w14:textId="77777777" w:rsidR="00D94659" w:rsidRPr="00C73562" w:rsidRDefault="00D94659" w:rsidP="002A2676">
                            <w:pPr>
                              <w:spacing w:after="0" w:line="240" w:lineRule="auto"/>
                              <w:rPr>
                                <w:rFonts w:ascii="Times New Roman" w:hAnsi="Times New Roman" w:cs="Times New Roman"/>
                                <w:b/>
                              </w:rPr>
                            </w:pPr>
                            <w:r>
                              <w:rPr>
                                <w:rFonts w:ascii="Times New Roman" w:hAnsi="Times New Roman" w:cs="Times New Roman"/>
                                <w:b/>
                              </w:rPr>
                              <w:t>Assessment Anchor</w:t>
                            </w:r>
                            <w:r w:rsidRPr="00C73562">
                              <w:rPr>
                                <w:rFonts w:ascii="Times New Roman" w:hAnsi="Times New Roman" w:cs="Times New Roman"/>
                                <w:b/>
                              </w:rPr>
                              <w:t>:</w:t>
                            </w:r>
                          </w:p>
                          <w:p w14:paraId="66377C8D" w14:textId="77777777" w:rsidR="00D94659" w:rsidRPr="00DA7877" w:rsidRDefault="00D94659" w:rsidP="002A2676">
                            <w:pPr>
                              <w:spacing w:after="0" w:line="240" w:lineRule="auto"/>
                              <w:rPr>
                                <w:rFonts w:ascii="Times New Roman" w:hAnsi="Times New Roman" w:cs="Times New Roman"/>
                              </w:rPr>
                            </w:pPr>
                            <w:r>
                              <w:rPr>
                                <w:rFonts w:ascii="Times New Roman" w:hAnsi="Times New Roman" w:cs="Times New Roman"/>
                              </w:rPr>
                              <w:t>The s</w:t>
                            </w:r>
                            <w:r w:rsidRPr="00DA7877">
                              <w:rPr>
                                <w:rFonts w:ascii="Times New Roman" w:hAnsi="Times New Roman" w:cs="Times New Roman"/>
                              </w:rPr>
                              <w:t>econd l</w:t>
                            </w:r>
                            <w:r>
                              <w:rPr>
                                <w:rFonts w:ascii="Times New Roman" w:hAnsi="Times New Roman" w:cs="Times New Roman"/>
                              </w:rPr>
                              <w:t>evel</w:t>
                            </w:r>
                            <w:r w:rsidRPr="00DA7877">
                              <w:rPr>
                                <w:rFonts w:ascii="Times New Roman" w:hAnsi="Times New Roman" w:cs="Times New Roman"/>
                              </w:rPr>
                              <w:t xml:space="preserve"> of organization</w:t>
                            </w:r>
                            <w:r>
                              <w:rPr>
                                <w:rFonts w:ascii="Times New Roman" w:hAnsi="Times New Roman" w:cs="Times New Roman"/>
                              </w:rPr>
                              <w:t xml:space="preserve"> for science content in this document</w:t>
                            </w:r>
                          </w:p>
                          <w:p w14:paraId="79B209D5" w14:textId="77777777" w:rsidR="00D94659" w:rsidRDefault="00D94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4E690" id="Text Box 9" o:spid="_x0000_s1032" type="#_x0000_t202" style="position:absolute;margin-left:205.5pt;margin-top:4.8pt;width:131.25pt;height: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" fillcolor="#d9effb" strokecolor="#0e5780" strokeweight="2.25pt">
                <v:textbox>
                  <w:txbxContent>
                    <w:p w14:paraId="50263E79" w14:textId="77777777" w:rsidR="00D94659" w:rsidRPr="00C73562" w:rsidRDefault="00D94659" w:rsidP="002A2676">
                      <w:pPr>
                        <w:spacing w:after="0" w:line="240" w:lineRule="auto"/>
                        <w:rPr>
                          <w:rFonts w:ascii="Times New Roman" w:hAnsi="Times New Roman" w:cs="Times New Roman"/>
                          <w:b/>
                        </w:rPr>
                      </w:pPr>
                      <w:r>
                        <w:rPr>
                          <w:rFonts w:ascii="Times New Roman" w:hAnsi="Times New Roman" w:cs="Times New Roman"/>
                          <w:b/>
                        </w:rPr>
                        <w:t>Assessment Anchor</w:t>
                      </w:r>
                      <w:r w:rsidRPr="00C73562">
                        <w:rPr>
                          <w:rFonts w:ascii="Times New Roman" w:hAnsi="Times New Roman" w:cs="Times New Roman"/>
                          <w:b/>
                        </w:rPr>
                        <w:t>:</w:t>
                      </w:r>
                    </w:p>
                    <w:p w14:paraId="66377C8D" w14:textId="77777777" w:rsidR="00D94659" w:rsidRPr="00DA7877" w:rsidRDefault="00D94659" w:rsidP="002A2676">
                      <w:pPr>
                        <w:spacing w:after="0" w:line="240" w:lineRule="auto"/>
                        <w:rPr>
                          <w:rFonts w:ascii="Times New Roman" w:hAnsi="Times New Roman" w:cs="Times New Roman"/>
                        </w:rPr>
                      </w:pPr>
                      <w:r>
                        <w:rPr>
                          <w:rFonts w:ascii="Times New Roman" w:hAnsi="Times New Roman" w:cs="Times New Roman"/>
                        </w:rPr>
                        <w:t>The s</w:t>
                      </w:r>
                      <w:r w:rsidRPr="00DA7877">
                        <w:rPr>
                          <w:rFonts w:ascii="Times New Roman" w:hAnsi="Times New Roman" w:cs="Times New Roman"/>
                        </w:rPr>
                        <w:t>econd l</w:t>
                      </w:r>
                      <w:r>
                        <w:rPr>
                          <w:rFonts w:ascii="Times New Roman" w:hAnsi="Times New Roman" w:cs="Times New Roman"/>
                        </w:rPr>
                        <w:t>evel</w:t>
                      </w:r>
                      <w:r w:rsidRPr="00DA7877">
                        <w:rPr>
                          <w:rFonts w:ascii="Times New Roman" w:hAnsi="Times New Roman" w:cs="Times New Roman"/>
                        </w:rPr>
                        <w:t xml:space="preserve"> of organization</w:t>
                      </w:r>
                      <w:r>
                        <w:rPr>
                          <w:rFonts w:ascii="Times New Roman" w:hAnsi="Times New Roman" w:cs="Times New Roman"/>
                        </w:rPr>
                        <w:t xml:space="preserve"> for science content in this document</w:t>
                      </w:r>
                    </w:p>
                    <w:p w14:paraId="79B209D5" w14:textId="77777777" w:rsidR="00D94659" w:rsidRDefault="00D94659"/>
                  </w:txbxContent>
                </v:textbox>
              </v:shape>
            </w:pict>
          </mc:Fallback>
        </mc:AlternateContent>
      </w:r>
      <w:r w:rsidR="002D2EE4" w:rsidRPr="003353E4">
        <w:rPr>
          <w:noProof/>
        </w:rPr>
        <mc:AlternateContent>
          <mc:Choice Requires="wps">
            <w:drawing>
              <wp:anchor distT="0" distB="0" distL="114300" distR="114300" simplePos="0" relativeHeight="251673600" behindDoc="0" locked="0" layoutInCell="1" allowOverlap="1" wp14:anchorId="56472790" wp14:editId="72B8BFE8">
                <wp:simplePos x="0" y="0"/>
                <wp:positionH relativeFrom="column">
                  <wp:posOffset>-581025</wp:posOffset>
                </wp:positionH>
                <wp:positionV relativeFrom="paragraph">
                  <wp:posOffset>137160</wp:posOffset>
                </wp:positionV>
                <wp:extent cx="1628775" cy="733425"/>
                <wp:effectExtent l="19050" t="19050" r="28575" b="28575"/>
                <wp:wrapNone/>
                <wp:docPr id="13" name="Text Box 13"/>
                <wp:cNvGraphicFramePr/>
                <a:graphic xmlns:a="http://schemas.openxmlformats.org/drawingml/2006/main">
                  <a:graphicData uri="http://schemas.microsoft.com/office/word/2010/wordprocessingShape">
                    <wps:wsp>
                      <wps:cNvSpPr txBox="1"/>
                      <wps:spPr>
                        <a:xfrm>
                          <a:off x="0" y="0"/>
                          <a:ext cx="1628775" cy="733425"/>
                        </a:xfrm>
                        <a:prstGeom prst="rect">
                          <a:avLst/>
                        </a:prstGeom>
                        <a:solidFill>
                          <a:srgbClr val="D9EFFB"/>
                        </a:solidFill>
                        <a:ln w="28575">
                          <a:solidFill>
                            <a:srgbClr val="0E5780"/>
                          </a:solidFill>
                        </a:ln>
                        <a:effectLst/>
                      </wps:spPr>
                      <wps:style>
                        <a:lnRef idx="0">
                          <a:schemeClr val="accent1"/>
                        </a:lnRef>
                        <a:fillRef idx="0">
                          <a:schemeClr val="accent1"/>
                        </a:fillRef>
                        <a:effectRef idx="0">
                          <a:schemeClr val="accent1"/>
                        </a:effectRef>
                        <a:fontRef idx="minor">
                          <a:schemeClr val="dk1"/>
                        </a:fontRef>
                      </wps:style>
                      <wps:txbx>
                        <w:txbxContent>
                          <w:p w14:paraId="56F03677" w14:textId="77777777" w:rsidR="00D94659" w:rsidRPr="00C73562" w:rsidRDefault="00D94659" w:rsidP="002A2676">
                            <w:pPr>
                              <w:spacing w:after="0" w:line="240" w:lineRule="auto"/>
                              <w:rPr>
                                <w:rFonts w:ascii="Times New Roman" w:hAnsi="Times New Roman" w:cs="Times New Roman"/>
                                <w:b/>
                              </w:rPr>
                            </w:pPr>
                            <w:r w:rsidRPr="00C73562">
                              <w:rPr>
                                <w:rFonts w:ascii="Times New Roman" w:hAnsi="Times New Roman" w:cs="Times New Roman"/>
                                <w:b/>
                              </w:rPr>
                              <w:t xml:space="preserve">Reporting Category: </w:t>
                            </w:r>
                          </w:p>
                          <w:p w14:paraId="58665649" w14:textId="77777777" w:rsidR="00D94659" w:rsidRPr="00DA7877" w:rsidRDefault="00D94659" w:rsidP="002A2676">
                            <w:pPr>
                              <w:spacing w:line="240" w:lineRule="auto"/>
                              <w:rPr>
                                <w:rFonts w:ascii="Times New Roman" w:hAnsi="Times New Roman" w:cs="Times New Roman"/>
                              </w:rPr>
                            </w:pPr>
                            <w:r w:rsidRPr="00DA7877">
                              <w:rPr>
                                <w:rFonts w:ascii="Times New Roman" w:hAnsi="Times New Roman" w:cs="Times New Roman"/>
                              </w:rPr>
                              <w:t xml:space="preserve">The first level of organization for </w:t>
                            </w:r>
                            <w:r>
                              <w:rPr>
                                <w:rFonts w:ascii="Times New Roman" w:hAnsi="Times New Roman" w:cs="Times New Roman"/>
                              </w:rPr>
                              <w:t>science content in this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72790" id="Text Box 13" o:spid="_x0000_s1033" type="#_x0000_t202" style="position:absolute;margin-left:-45.75pt;margin-top:10.8pt;width:128.25pt;height:5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" fillcolor="#d9effb" strokecolor="#0e5780" strokeweight="2.25pt">
                <v:textbox>
                  <w:txbxContent>
                    <w:p w14:paraId="56F03677" w14:textId="77777777" w:rsidR="00D94659" w:rsidRPr="00C73562" w:rsidRDefault="00D94659" w:rsidP="002A2676">
                      <w:pPr>
                        <w:spacing w:after="0" w:line="240" w:lineRule="auto"/>
                        <w:rPr>
                          <w:rFonts w:ascii="Times New Roman" w:hAnsi="Times New Roman" w:cs="Times New Roman"/>
                          <w:b/>
                        </w:rPr>
                      </w:pPr>
                      <w:r w:rsidRPr="00C73562">
                        <w:rPr>
                          <w:rFonts w:ascii="Times New Roman" w:hAnsi="Times New Roman" w:cs="Times New Roman"/>
                          <w:b/>
                        </w:rPr>
                        <w:t xml:space="preserve">Reporting Category: </w:t>
                      </w:r>
                    </w:p>
                    <w:p w14:paraId="58665649" w14:textId="77777777" w:rsidR="00D94659" w:rsidRPr="00DA7877" w:rsidRDefault="00D94659" w:rsidP="002A2676">
                      <w:pPr>
                        <w:spacing w:line="240" w:lineRule="auto"/>
                        <w:rPr>
                          <w:rFonts w:ascii="Times New Roman" w:hAnsi="Times New Roman" w:cs="Times New Roman"/>
                        </w:rPr>
                      </w:pPr>
                      <w:r w:rsidRPr="00DA7877">
                        <w:rPr>
                          <w:rFonts w:ascii="Times New Roman" w:hAnsi="Times New Roman" w:cs="Times New Roman"/>
                        </w:rPr>
                        <w:t xml:space="preserve">The first level of organization for </w:t>
                      </w:r>
                      <w:r>
                        <w:rPr>
                          <w:rFonts w:ascii="Times New Roman" w:hAnsi="Times New Roman" w:cs="Times New Roman"/>
                        </w:rPr>
                        <w:t>science content in this document.</w:t>
                      </w:r>
                    </w:p>
                  </w:txbxContent>
                </v:textbox>
              </v:shape>
            </w:pict>
          </mc:Fallback>
        </mc:AlternateContent>
      </w:r>
    </w:p>
    <w:p w14:paraId="2A0E57F7" w14:textId="77777777" w:rsidR="00BD116F" w:rsidRPr="003353E4" w:rsidRDefault="00BD116F" w:rsidP="00BD116F">
      <w:pPr>
        <w:spacing w:after="0"/>
      </w:pPr>
    </w:p>
    <w:p w14:paraId="03515775" w14:textId="77777777" w:rsidR="000D05E5" w:rsidRPr="003353E4" w:rsidRDefault="000D05E5" w:rsidP="00BD116F">
      <w:pPr>
        <w:spacing w:after="0"/>
      </w:pPr>
    </w:p>
    <w:p w14:paraId="6294C3DF" w14:textId="356FFF72" w:rsidR="000D05E5" w:rsidRPr="003353E4" w:rsidRDefault="006B6193" w:rsidP="00BD116F">
      <w:pPr>
        <w:spacing w:after="0"/>
      </w:pPr>
      <w:r w:rsidRPr="007C0FAC">
        <w:rPr>
          <w:b/>
          <w:noProof/>
          <w:color w:val="FFFFFF"/>
          <w:sz w:val="16"/>
          <w:szCs w:val="16"/>
        </w:rPr>
        <mc:AlternateContent>
          <mc:Choice Requires="wps">
            <w:drawing>
              <wp:anchor distT="0" distB="0" distL="114300" distR="114300" simplePos="0" relativeHeight="251665408" behindDoc="0" locked="0" layoutInCell="1" allowOverlap="1" wp14:anchorId="6B56A256" wp14:editId="4CD84F5C">
                <wp:simplePos x="0" y="0"/>
                <wp:positionH relativeFrom="column">
                  <wp:posOffset>-95251</wp:posOffset>
                </wp:positionH>
                <wp:positionV relativeFrom="paragraph">
                  <wp:posOffset>216535</wp:posOffset>
                </wp:positionV>
                <wp:extent cx="333375" cy="238125"/>
                <wp:effectExtent l="0" t="0" r="66675" b="47625"/>
                <wp:wrapNone/>
                <wp:docPr id="4" name="Straight Arrow Connector 4"/>
                <wp:cNvGraphicFramePr/>
                <a:graphic xmlns:a="http://schemas.openxmlformats.org/drawingml/2006/main">
                  <a:graphicData uri="http://schemas.microsoft.com/office/word/2010/wordprocessingShape">
                    <wps:wsp>
                      <wps:cNvCnPr/>
                      <wps:spPr>
                        <a:xfrm>
                          <a:off x="0" y="0"/>
                          <a:ext cx="333375" cy="238125"/>
                        </a:xfrm>
                        <a:prstGeom prst="straightConnector1">
                          <a:avLst/>
                        </a:prstGeom>
                        <a:ln>
                          <a:solidFill>
                            <a:srgbClr val="0E578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858C5B" id="_x0000_t32" coordsize="21600,21600" o:spt="32" o:oned="t" path="m,l21600,21600e" filled="f">
                <v:path arrowok="t" fillok="f" o:connecttype="none"/>
                <o:lock v:ext="edit" shapetype="t"/>
              </v:shapetype>
              <v:shape id="Straight Arrow Connector 4" o:spid="_x0000_s1026" type="#_x0000_t32" style="position:absolute;margin-left:-7.5pt;margin-top:17.05pt;width:26.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" strokecolor="#0e5780" strokeweight="1.5pt">
                <v:stroke endarrow="block" joinstyle="miter"/>
              </v:shape>
            </w:pict>
          </mc:Fallback>
        </mc:AlternateContent>
      </w:r>
    </w:p>
    <w:p w14:paraId="002B2DD7" w14:textId="22C5EC33" w:rsidR="000D05E5" w:rsidRPr="007C0FAC" w:rsidRDefault="00DA7877" w:rsidP="00BD116F">
      <w:pPr>
        <w:spacing w:after="0"/>
        <w:rPr>
          <w:color w:val="FFFFFF"/>
        </w:rPr>
      </w:pPr>
      <w:r w:rsidRPr="007C0FAC">
        <w:rPr>
          <w:rFonts w:ascii="Times New Roman" w:hAnsi="Times New Roman" w:cs="Times New Roman"/>
          <w:noProof/>
          <w:color w:val="FFFFFF"/>
          <w:sz w:val="24"/>
          <w:szCs w:val="24"/>
        </w:rPr>
        <mc:AlternateContent>
          <mc:Choice Requires="wps">
            <w:drawing>
              <wp:anchor distT="0" distB="0" distL="114300" distR="114300" simplePos="0" relativeHeight="251667456" behindDoc="0" locked="0" layoutInCell="1" allowOverlap="1" wp14:anchorId="63752B93" wp14:editId="613618FA">
                <wp:simplePos x="0" y="0"/>
                <wp:positionH relativeFrom="column">
                  <wp:posOffset>1838324</wp:posOffset>
                </wp:positionH>
                <wp:positionV relativeFrom="paragraph">
                  <wp:posOffset>58420</wp:posOffset>
                </wp:positionV>
                <wp:extent cx="1438275" cy="723900"/>
                <wp:effectExtent l="381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1438275" cy="723900"/>
                        </a:xfrm>
                        <a:prstGeom prst="straightConnector1">
                          <a:avLst/>
                        </a:prstGeom>
                        <a:ln>
                          <a:solidFill>
                            <a:srgbClr val="0E578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F5C36" id="Straight Arrow Connector 6" o:spid="_x0000_s1026" type="#_x0000_t32" style="position:absolute;margin-left:144.75pt;margin-top:4.6pt;width:113.25pt;height:5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" strokecolor="#0e5780" strokeweight="1.5pt">
                <v:stroke endarrow="block" joinstyle="miter"/>
              </v:shape>
            </w:pict>
          </mc:Fallback>
        </mc:AlternateContent>
      </w: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55151" w:themeFill="background1" w:themeFillShade="80"/>
        <w:tblLook w:val="04A0" w:firstRow="1" w:lastRow="0" w:firstColumn="1" w:lastColumn="0" w:noHBand="0" w:noVBand="1"/>
      </w:tblPr>
      <w:tblGrid>
        <w:gridCol w:w="9094"/>
      </w:tblGrid>
      <w:tr w:rsidR="007C0FAC" w:rsidRPr="007C0FAC" w14:paraId="3A591B19" w14:textId="77777777" w:rsidTr="007C0FAC">
        <w:trPr>
          <w:trHeight w:val="333"/>
        </w:trPr>
        <w:tc>
          <w:tcPr>
            <w:tcW w:w="9094" w:type="dxa"/>
            <w:shd w:val="clear" w:color="auto" w:fill="0E5780"/>
            <w:vAlign w:val="center"/>
          </w:tcPr>
          <w:p w14:paraId="138A43D6" w14:textId="6F564B57" w:rsidR="00767D5D" w:rsidRPr="007C0FAC" w:rsidRDefault="00767D5D" w:rsidP="003762FF">
            <w:pPr>
              <w:tabs>
                <w:tab w:val="left" w:pos="2115"/>
              </w:tabs>
              <w:rPr>
                <w:rFonts w:ascii="Arial" w:hAnsi="Arial" w:cs="Arial"/>
                <w:b/>
                <w:color w:val="FFFFFF"/>
                <w:sz w:val="24"/>
                <w:szCs w:val="24"/>
              </w:rPr>
            </w:pPr>
            <w:r w:rsidRPr="007C0FAC">
              <w:rPr>
                <w:rFonts w:ascii="Arial" w:hAnsi="Arial" w:cs="Arial"/>
                <w:color w:val="FFFFFF"/>
                <w:sz w:val="24"/>
                <w:szCs w:val="24"/>
              </w:rPr>
              <w:t>Reporting Categor</w:t>
            </w:r>
            <w:r w:rsidRPr="007C0FAC">
              <w:rPr>
                <w:rFonts w:ascii="Arial" w:hAnsi="Arial" w:cs="Arial"/>
                <w:color w:val="FFFFFF"/>
                <w:sz w:val="24"/>
                <w:szCs w:val="24"/>
                <w:shd w:val="clear" w:color="auto" w:fill="0E5780"/>
              </w:rPr>
              <w:t xml:space="preserve">y: </w:t>
            </w:r>
            <w:r w:rsidR="003762FF">
              <w:rPr>
                <w:rFonts w:ascii="Arial" w:hAnsi="Arial" w:cs="Arial"/>
                <w:color w:val="FFFFFF"/>
                <w:sz w:val="24"/>
                <w:szCs w:val="24"/>
                <w:shd w:val="clear" w:color="auto" w:fill="0E5780"/>
              </w:rPr>
              <w:t>M03.A-T Numbers and Operations in Base Ten</w:t>
            </w:r>
            <w:r w:rsidR="00DA7877" w:rsidRPr="007C0FAC">
              <w:rPr>
                <w:rFonts w:ascii="Arial" w:hAnsi="Arial" w:cs="Arial"/>
                <w:b/>
                <w:color w:val="FFFFFF"/>
                <w:sz w:val="24"/>
                <w:szCs w:val="24"/>
                <w:shd w:val="clear" w:color="auto" w:fill="0E5780"/>
              </w:rPr>
              <w:t xml:space="preserve"> </w:t>
            </w:r>
            <w:r w:rsidR="00DA7877" w:rsidRPr="007C0FAC">
              <w:rPr>
                <w:rFonts w:ascii="Arial" w:hAnsi="Arial" w:cs="Arial"/>
                <w:b/>
                <w:color w:val="FFFFFF"/>
                <w:sz w:val="24"/>
                <w:szCs w:val="24"/>
                <w:shd w:val="clear" w:color="auto" w:fill="00421E"/>
              </w:rPr>
              <w:t xml:space="preserve"> </w:t>
            </w:r>
            <w:r w:rsidR="00DA7877" w:rsidRPr="007C0FAC">
              <w:rPr>
                <w:rFonts w:ascii="Arial" w:hAnsi="Arial" w:cs="Arial"/>
                <w:color w:val="FFFFFF"/>
                <w:sz w:val="24"/>
                <w:szCs w:val="24"/>
                <w:shd w:val="clear" w:color="auto" w:fill="00421E"/>
              </w:rPr>
              <w:t xml:space="preserve">        </w:t>
            </w:r>
            <w:r w:rsidR="00DA7877" w:rsidRPr="007C0FAC">
              <w:rPr>
                <w:rFonts w:ascii="Arial" w:hAnsi="Arial" w:cs="Arial"/>
                <w:color w:val="FFFFFF"/>
                <w:sz w:val="24"/>
                <w:szCs w:val="24"/>
              </w:rPr>
              <w:t xml:space="preserve">                      </w:t>
            </w:r>
          </w:p>
        </w:tc>
      </w:tr>
    </w:tbl>
    <w:p w14:paraId="07715254" w14:textId="10179A5E" w:rsidR="00D06D4B" w:rsidRPr="003353E4" w:rsidRDefault="00D06D4B" w:rsidP="00767D5D">
      <w:pPr>
        <w:spacing w:after="0" w:line="240" w:lineRule="auto"/>
        <w:rPr>
          <w:b/>
          <w:sz w:val="16"/>
          <w:szCs w:val="16"/>
        </w:rPr>
      </w:pPr>
    </w:p>
    <w:p w14:paraId="217007B5" w14:textId="129BD257" w:rsidR="00B4729B" w:rsidRPr="003353E4" w:rsidRDefault="00180F17" w:rsidP="00D06D4B">
      <w:pPr>
        <w:spacing w:after="0" w:line="240" w:lineRule="auto"/>
        <w:ind w:left="360" w:hanging="14"/>
        <w:rPr>
          <w:rFonts w:ascii="Times New Roman" w:hAnsi="Times New Roman" w:cs="Times New Roman"/>
          <w:b/>
          <w:sz w:val="28"/>
          <w:szCs w:val="28"/>
        </w:rPr>
      </w:pPr>
      <w:r w:rsidRPr="003353E4">
        <w:rPr>
          <w:noProof/>
        </w:rPr>
        <mc:AlternateContent>
          <mc:Choice Requires="wps">
            <w:drawing>
              <wp:anchor distT="0" distB="0" distL="114300" distR="114300" simplePos="0" relativeHeight="251684864" behindDoc="0" locked="0" layoutInCell="1" allowOverlap="1" wp14:anchorId="36DBCEC5" wp14:editId="3C89328B">
                <wp:simplePos x="0" y="0"/>
                <wp:positionH relativeFrom="column">
                  <wp:posOffset>5223510</wp:posOffset>
                </wp:positionH>
                <wp:positionV relativeFrom="paragraph">
                  <wp:posOffset>182245</wp:posOffset>
                </wp:positionV>
                <wp:extent cx="1476375" cy="1386840"/>
                <wp:effectExtent l="19050" t="19050" r="28575" b="22860"/>
                <wp:wrapNone/>
                <wp:docPr id="10" name="Text Box 10"/>
                <wp:cNvGraphicFramePr/>
                <a:graphic xmlns:a="http://schemas.openxmlformats.org/drawingml/2006/main">
                  <a:graphicData uri="http://schemas.microsoft.com/office/word/2010/wordprocessingShape">
                    <wps:wsp>
                      <wps:cNvSpPr txBox="1"/>
                      <wps:spPr>
                        <a:xfrm>
                          <a:off x="0" y="0"/>
                          <a:ext cx="1476375" cy="1386840"/>
                        </a:xfrm>
                        <a:prstGeom prst="rect">
                          <a:avLst/>
                        </a:prstGeom>
                        <a:solidFill>
                          <a:srgbClr val="D9EFFB"/>
                        </a:solidFill>
                        <a:ln w="28575">
                          <a:solidFill>
                            <a:srgbClr val="0E5780"/>
                          </a:solidFill>
                        </a:ln>
                        <a:effectLst/>
                      </wps:spPr>
                      <wps:style>
                        <a:lnRef idx="0">
                          <a:schemeClr val="accent1"/>
                        </a:lnRef>
                        <a:fillRef idx="0">
                          <a:schemeClr val="accent1"/>
                        </a:fillRef>
                        <a:effectRef idx="0">
                          <a:schemeClr val="accent1"/>
                        </a:effectRef>
                        <a:fontRef idx="minor">
                          <a:schemeClr val="dk1"/>
                        </a:fontRef>
                      </wps:style>
                      <wps:txbx>
                        <w:txbxContent>
                          <w:p w14:paraId="1CCFE8F9" w14:textId="77777777" w:rsidR="00D94659" w:rsidRDefault="00D94659" w:rsidP="002A2676">
                            <w:pPr>
                              <w:spacing w:after="0" w:line="240" w:lineRule="auto"/>
                              <w:rPr>
                                <w:rFonts w:ascii="Times New Roman" w:hAnsi="Times New Roman" w:cs="Times New Roman"/>
                                <w:b/>
                              </w:rPr>
                            </w:pPr>
                            <w:r>
                              <w:rPr>
                                <w:rFonts w:ascii="Times New Roman" w:hAnsi="Times New Roman" w:cs="Times New Roman"/>
                                <w:b/>
                              </w:rPr>
                              <w:t>Task</w:t>
                            </w:r>
                            <w:r w:rsidRPr="00753215">
                              <w:rPr>
                                <w:rFonts w:ascii="Times New Roman" w:hAnsi="Times New Roman" w:cs="Times New Roman"/>
                                <w:b/>
                              </w:rPr>
                              <w:t xml:space="preserve"> Specifications:</w:t>
                            </w:r>
                          </w:p>
                          <w:p w14:paraId="6F29651B" w14:textId="77777777" w:rsidR="00D94659" w:rsidRDefault="00D94659" w:rsidP="002A2676">
                            <w:pPr>
                              <w:spacing w:after="0" w:line="240" w:lineRule="auto"/>
                              <w:rPr>
                                <w:rFonts w:ascii="Times New Roman" w:hAnsi="Times New Roman" w:cs="Times New Roman"/>
                              </w:rPr>
                            </w:pPr>
                            <w:r w:rsidRPr="00753215">
                              <w:rPr>
                                <w:rFonts w:ascii="Times New Roman" w:hAnsi="Times New Roman" w:cs="Times New Roman"/>
                              </w:rPr>
                              <w:t>Limitations, restrictions, or additional definitions a</w:t>
                            </w:r>
                            <w:r>
                              <w:rPr>
                                <w:rFonts w:ascii="Times New Roman" w:hAnsi="Times New Roman" w:cs="Times New Roman"/>
                              </w:rPr>
                              <w:t>nd clarifications related to the assessment tasks.</w:t>
                            </w:r>
                          </w:p>
                          <w:p w14:paraId="2218B60B" w14:textId="77777777" w:rsidR="00D94659" w:rsidRPr="00753215" w:rsidRDefault="00D94659">
                            <w:pPr>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BCEC5" id="Text Box 10" o:spid="_x0000_s1034" type="#_x0000_t202" style="position:absolute;left:0;text-align:left;margin-left:411.3pt;margin-top:14.35pt;width:116.25pt;height:10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" fillcolor="#d9effb" strokecolor="#0e5780" strokeweight="2.25pt">
                <v:textbox>
                  <w:txbxContent>
                    <w:p w14:paraId="1CCFE8F9" w14:textId="77777777" w:rsidR="00D94659" w:rsidRDefault="00D94659" w:rsidP="002A2676">
                      <w:pPr>
                        <w:spacing w:after="0" w:line="240" w:lineRule="auto"/>
                        <w:rPr>
                          <w:rFonts w:ascii="Times New Roman" w:hAnsi="Times New Roman" w:cs="Times New Roman"/>
                          <w:b/>
                        </w:rPr>
                      </w:pPr>
                      <w:r>
                        <w:rPr>
                          <w:rFonts w:ascii="Times New Roman" w:hAnsi="Times New Roman" w:cs="Times New Roman"/>
                          <w:b/>
                        </w:rPr>
                        <w:t>Task</w:t>
                      </w:r>
                      <w:r w:rsidRPr="00753215">
                        <w:rPr>
                          <w:rFonts w:ascii="Times New Roman" w:hAnsi="Times New Roman" w:cs="Times New Roman"/>
                          <w:b/>
                        </w:rPr>
                        <w:t xml:space="preserve"> Specifications:</w:t>
                      </w:r>
                    </w:p>
                    <w:p w14:paraId="6F29651B" w14:textId="77777777" w:rsidR="00D94659" w:rsidRDefault="00D94659" w:rsidP="002A2676">
                      <w:pPr>
                        <w:spacing w:after="0" w:line="240" w:lineRule="auto"/>
                        <w:rPr>
                          <w:rFonts w:ascii="Times New Roman" w:hAnsi="Times New Roman" w:cs="Times New Roman"/>
                        </w:rPr>
                      </w:pPr>
                      <w:r w:rsidRPr="00753215">
                        <w:rPr>
                          <w:rFonts w:ascii="Times New Roman" w:hAnsi="Times New Roman" w:cs="Times New Roman"/>
                        </w:rPr>
                        <w:t>Limitations, restrictions, or additional definitions a</w:t>
                      </w:r>
                      <w:r>
                        <w:rPr>
                          <w:rFonts w:ascii="Times New Roman" w:hAnsi="Times New Roman" w:cs="Times New Roman"/>
                        </w:rPr>
                        <w:t>nd clarifications related to the assessment tasks.</w:t>
                      </w:r>
                    </w:p>
                    <w:p w14:paraId="2218B60B" w14:textId="77777777" w:rsidR="00D94659" w:rsidRPr="00753215" w:rsidRDefault="00D94659">
                      <w:pPr>
                        <w:rPr>
                          <w:rFonts w:ascii="Times New Roman" w:hAnsi="Times New Roman" w:cs="Times New Roman"/>
                          <w:b/>
                        </w:rPr>
                      </w:pPr>
                    </w:p>
                  </w:txbxContent>
                </v:textbox>
              </v:shape>
            </w:pict>
          </mc:Fallback>
        </mc:AlternateContent>
      </w:r>
      <w:r w:rsidR="002D2EE4" w:rsidRPr="003353E4">
        <w:rPr>
          <w:rFonts w:ascii="Times New Roman" w:hAnsi="Times New Roman" w:cs="Times New Roman"/>
          <w:b/>
          <w:sz w:val="28"/>
          <w:szCs w:val="28"/>
        </w:rPr>
        <w:t>Assessment Anchor</w:t>
      </w:r>
      <w:r w:rsidR="00B4729B" w:rsidRPr="003353E4">
        <w:rPr>
          <w:rFonts w:ascii="Times New Roman" w:hAnsi="Times New Roman" w:cs="Times New Roman"/>
          <w:b/>
          <w:sz w:val="28"/>
          <w:szCs w:val="28"/>
        </w:rPr>
        <w:t>:</w:t>
      </w:r>
      <w:r w:rsidR="008E3BAE" w:rsidRPr="003353E4">
        <w:rPr>
          <w:rFonts w:ascii="Times New Roman" w:hAnsi="Times New Roman" w:cs="Times New Roman"/>
          <w:b/>
          <w:sz w:val="28"/>
          <w:szCs w:val="28"/>
        </w:rPr>
        <w:t xml:space="preserve"> </w:t>
      </w:r>
      <w:r w:rsidR="003762FF" w:rsidRPr="003762FF">
        <w:rPr>
          <w:rFonts w:ascii="Times New Roman" w:hAnsi="Times New Roman" w:cs="Times New Roman"/>
          <w:b/>
          <w:sz w:val="28"/>
          <w:szCs w:val="28"/>
        </w:rPr>
        <w:t>M03.A-T</w:t>
      </w:r>
      <w:r w:rsidR="003762FF">
        <w:rPr>
          <w:rFonts w:ascii="Times New Roman" w:hAnsi="Times New Roman" w:cs="Times New Roman"/>
          <w:b/>
          <w:sz w:val="28"/>
          <w:szCs w:val="28"/>
        </w:rPr>
        <w:t>. 1</w:t>
      </w:r>
      <w:r w:rsidR="008E3BAE" w:rsidRPr="003353E4">
        <w:rPr>
          <w:rFonts w:ascii="Times New Roman" w:hAnsi="Times New Roman" w:cs="Times New Roman"/>
          <w:b/>
          <w:sz w:val="28"/>
          <w:szCs w:val="28"/>
        </w:rPr>
        <w:t xml:space="preserve"> </w:t>
      </w:r>
    </w:p>
    <w:p w14:paraId="61E45E27" w14:textId="1CDFA47B" w:rsidR="008E3BAE" w:rsidRPr="003762FF" w:rsidRDefault="003762FF" w:rsidP="00D06D4B">
      <w:pPr>
        <w:spacing w:after="0" w:line="240" w:lineRule="auto"/>
        <w:ind w:left="360" w:hanging="14"/>
        <w:rPr>
          <w:rFonts w:ascii="Times New Roman" w:hAnsi="Times New Roman" w:cs="Times New Roman"/>
          <w:b/>
          <w:sz w:val="24"/>
          <w:szCs w:val="24"/>
        </w:rPr>
      </w:pPr>
      <w:r w:rsidRPr="003762FF">
        <w:rPr>
          <w:rFonts w:ascii="Times New Roman" w:hAnsi="Times New Roman" w:cs="Times New Roman"/>
          <w:sz w:val="24"/>
          <w:szCs w:val="24"/>
        </w:rPr>
        <w:t>Use place value understanding and properties of operations</w:t>
      </w:r>
      <w:r>
        <w:rPr>
          <w:rFonts w:ascii="Times New Roman" w:hAnsi="Times New Roman" w:cs="Times New Roman"/>
          <w:sz w:val="24"/>
          <w:szCs w:val="24"/>
        </w:rPr>
        <w:t xml:space="preserve"> to perform multi</w:t>
      </w:r>
      <w:r w:rsidR="00BA7A28">
        <w:rPr>
          <w:rFonts w:ascii="Times New Roman" w:hAnsi="Times New Roman" w:cs="Times New Roman"/>
          <w:sz w:val="24"/>
          <w:szCs w:val="24"/>
        </w:rPr>
        <w:t>-</w:t>
      </w:r>
      <w:r>
        <w:rPr>
          <w:rFonts w:ascii="Times New Roman" w:hAnsi="Times New Roman" w:cs="Times New Roman"/>
          <w:sz w:val="24"/>
          <w:szCs w:val="24"/>
        </w:rPr>
        <w:t>digit arithmetic.</w:t>
      </w:r>
    </w:p>
    <w:p w14:paraId="53EE227F" w14:textId="629728E4" w:rsidR="00D06D4B" w:rsidRPr="003353E4" w:rsidRDefault="00D06D4B" w:rsidP="00D06D4B">
      <w:pPr>
        <w:tabs>
          <w:tab w:val="center" w:pos="1989"/>
          <w:tab w:val="right" w:pos="9414"/>
        </w:tabs>
        <w:spacing w:after="0" w:line="240" w:lineRule="auto"/>
        <w:ind w:left="540" w:hanging="14"/>
        <w:rPr>
          <w:rFonts w:ascii="Times New Roman" w:hAnsi="Times New Roman" w:cs="Times New Roman"/>
          <w:b/>
          <w:sz w:val="16"/>
          <w:szCs w:val="16"/>
        </w:rPr>
      </w:pPr>
    </w:p>
    <w:p w14:paraId="71AE42B7" w14:textId="3158DCCC" w:rsidR="00D06D4B" w:rsidRPr="003353E4" w:rsidRDefault="002D2EE4" w:rsidP="00D06D4B">
      <w:pPr>
        <w:tabs>
          <w:tab w:val="center" w:pos="1989"/>
          <w:tab w:val="right" w:pos="9414"/>
        </w:tabs>
        <w:spacing w:after="0" w:line="240" w:lineRule="auto"/>
        <w:ind w:left="540" w:hanging="14"/>
        <w:rPr>
          <w:rFonts w:ascii="Times New Roman" w:hAnsi="Times New Roman" w:cs="Times New Roman"/>
          <w:sz w:val="28"/>
          <w:szCs w:val="28"/>
        </w:rPr>
      </w:pPr>
      <w:r w:rsidRPr="003353E4">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11EBB520" wp14:editId="28237982">
                <wp:simplePos x="0" y="0"/>
                <wp:positionH relativeFrom="column">
                  <wp:posOffset>-447675</wp:posOffset>
                </wp:positionH>
                <wp:positionV relativeFrom="paragraph">
                  <wp:posOffset>236220</wp:posOffset>
                </wp:positionV>
                <wp:extent cx="685800" cy="266700"/>
                <wp:effectExtent l="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685800" cy="266700"/>
                        </a:xfrm>
                        <a:prstGeom prst="straightConnector1">
                          <a:avLst/>
                        </a:prstGeom>
                        <a:ln>
                          <a:solidFill>
                            <a:srgbClr val="0E578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38B5D9D" id="Straight Arrow Connector 5" o:spid="_x0000_s1026" type="#_x0000_t32" style="position:absolute;margin-left:-35.25pt;margin-top:18.6pt;width:54pt;height:21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" strokecolor="#0e5780" strokeweight="1.5pt">
                <v:stroke endarrow="block" joinstyle="miter"/>
              </v:shape>
            </w:pict>
          </mc:Fallback>
        </mc:AlternateContent>
      </w:r>
      <w:r w:rsidR="00D06D4B" w:rsidRPr="003353E4">
        <w:rPr>
          <w:rFonts w:ascii="Times New Roman" w:hAnsi="Times New Roman" w:cs="Times New Roman"/>
          <w:b/>
          <w:sz w:val="28"/>
          <w:szCs w:val="28"/>
        </w:rPr>
        <w:t>Eligible Content</w:t>
      </w:r>
      <w:r w:rsidR="00D06D4B" w:rsidRPr="003353E4">
        <w:rPr>
          <w:rFonts w:ascii="Times New Roman" w:hAnsi="Times New Roman" w:cs="Times New Roman"/>
          <w:sz w:val="28"/>
          <w:szCs w:val="28"/>
        </w:rPr>
        <w:t xml:space="preserve"> </w:t>
      </w:r>
      <w:r w:rsidR="00D06D4B" w:rsidRPr="003353E4">
        <w:rPr>
          <w:rFonts w:ascii="Times New Roman" w:hAnsi="Times New Roman" w:cs="Times New Roman"/>
          <w:b/>
          <w:sz w:val="28"/>
          <w:szCs w:val="28"/>
        </w:rPr>
        <w:t>S4.A.1.3.</w:t>
      </w:r>
      <w:r w:rsidR="007B729D" w:rsidRPr="003353E4">
        <w:rPr>
          <w:rFonts w:ascii="Times New Roman" w:hAnsi="Times New Roman" w:cs="Times New Roman"/>
          <w:b/>
          <w:sz w:val="28"/>
          <w:szCs w:val="28"/>
        </w:rPr>
        <w:t>1</w:t>
      </w:r>
      <w:r w:rsidR="00D06D4B" w:rsidRPr="003353E4">
        <w:rPr>
          <w:rFonts w:ascii="Times New Roman" w:hAnsi="Times New Roman" w:cs="Times New Roman"/>
          <w:sz w:val="28"/>
          <w:szCs w:val="28"/>
        </w:rPr>
        <w:tab/>
        <w:t xml:space="preserve"> </w:t>
      </w:r>
    </w:p>
    <w:p w14:paraId="45426BDA" w14:textId="6A834734" w:rsidR="00D06D4B" w:rsidRPr="003353E4" w:rsidRDefault="007B729D" w:rsidP="003762FF">
      <w:pPr>
        <w:spacing w:after="0" w:line="240" w:lineRule="auto"/>
        <w:ind w:left="360" w:hanging="14"/>
      </w:pPr>
      <w:r w:rsidRPr="003353E4">
        <w:t xml:space="preserve">         </w:t>
      </w:r>
      <w:r w:rsidR="003762FF">
        <w:rPr>
          <w:rFonts w:ascii="Times New Roman" w:hAnsi="Times New Roman" w:cs="Times New Roman"/>
          <w:sz w:val="24"/>
          <w:szCs w:val="24"/>
        </w:rPr>
        <w:t>Round two- and three digit whole numbers to the nearest ten or hundred, respectively.</w:t>
      </w:r>
    </w:p>
    <w:p w14:paraId="20307053" w14:textId="0956920E" w:rsidR="00347395" w:rsidRPr="003353E4" w:rsidRDefault="00CF329B" w:rsidP="00347395">
      <w:pPr>
        <w:spacing w:after="0" w:line="240" w:lineRule="auto"/>
        <w:ind w:left="550" w:hanging="14"/>
        <w:rPr>
          <w:rFonts w:ascii="Times New Roman" w:hAnsi="Times New Roman" w:cs="Times New Roman"/>
          <w:sz w:val="16"/>
          <w:szCs w:val="16"/>
        </w:rPr>
      </w:pPr>
      <w:r w:rsidRPr="003353E4">
        <w:rPr>
          <w:rFonts w:ascii="Times New Roman" w:hAnsi="Times New Roman" w:cs="Times New Roman"/>
          <w:noProof/>
          <w:sz w:val="16"/>
          <w:szCs w:val="16"/>
        </w:rPr>
        <mc:AlternateContent>
          <mc:Choice Requires="wps">
            <w:drawing>
              <wp:anchor distT="0" distB="0" distL="114300" distR="114300" simplePos="0" relativeHeight="251683840" behindDoc="0" locked="0" layoutInCell="1" allowOverlap="1" wp14:anchorId="647B590C" wp14:editId="3B1A3CB0">
                <wp:simplePos x="0" y="0"/>
                <wp:positionH relativeFrom="column">
                  <wp:posOffset>590550</wp:posOffset>
                </wp:positionH>
                <wp:positionV relativeFrom="paragraph">
                  <wp:posOffset>469899</wp:posOffset>
                </wp:positionV>
                <wp:extent cx="1026160" cy="1495425"/>
                <wp:effectExtent l="0" t="38100" r="59690" b="28575"/>
                <wp:wrapNone/>
                <wp:docPr id="8" name="Straight Arrow Connector 8"/>
                <wp:cNvGraphicFramePr/>
                <a:graphic xmlns:a="http://schemas.openxmlformats.org/drawingml/2006/main">
                  <a:graphicData uri="http://schemas.microsoft.com/office/word/2010/wordprocessingShape">
                    <wps:wsp>
                      <wps:cNvCnPr/>
                      <wps:spPr>
                        <a:xfrm flipV="1">
                          <a:off x="0" y="0"/>
                          <a:ext cx="1026160" cy="1495425"/>
                        </a:xfrm>
                        <a:prstGeom prst="straightConnector1">
                          <a:avLst/>
                        </a:prstGeom>
                        <a:ln>
                          <a:solidFill>
                            <a:srgbClr val="0E578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704B6" id="Straight Arrow Connector 8" o:spid="_x0000_s1026" type="#_x0000_t32" style="position:absolute;margin-left:46.5pt;margin-top:37pt;width:80.8pt;height:117.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" strokecolor="#0e5780" strokeweight="1.5pt">
                <v:stroke endarrow="block" joinstyle="miter"/>
              </v:shape>
            </w:pict>
          </mc:Fallback>
        </mc:AlternateContent>
      </w:r>
      <w:r w:rsidR="002A2676" w:rsidRPr="003353E4">
        <w:rPr>
          <w:rFonts w:ascii="Times New Roman" w:hAnsi="Times New Roman" w:cs="Times New Roman"/>
          <w:noProof/>
          <w:sz w:val="16"/>
          <w:szCs w:val="16"/>
        </w:rPr>
        <mc:AlternateContent>
          <mc:Choice Requires="wps">
            <w:drawing>
              <wp:anchor distT="0" distB="0" distL="114300" distR="114300" simplePos="0" relativeHeight="251680768" behindDoc="0" locked="0" layoutInCell="1" allowOverlap="1" wp14:anchorId="7A19D3DE" wp14:editId="7AF5D3E3">
                <wp:simplePos x="0" y="0"/>
                <wp:positionH relativeFrom="column">
                  <wp:posOffset>-790575</wp:posOffset>
                </wp:positionH>
                <wp:positionV relativeFrom="paragraph">
                  <wp:posOffset>127000</wp:posOffset>
                </wp:positionV>
                <wp:extent cx="1371600" cy="1219200"/>
                <wp:effectExtent l="19050" t="19050" r="19050" b="19050"/>
                <wp:wrapNone/>
                <wp:docPr id="3" name="Text Box 3"/>
                <wp:cNvGraphicFramePr/>
                <a:graphic xmlns:a="http://schemas.openxmlformats.org/drawingml/2006/main">
                  <a:graphicData uri="http://schemas.microsoft.com/office/word/2010/wordprocessingShape">
                    <wps:wsp>
                      <wps:cNvSpPr txBox="1"/>
                      <wps:spPr>
                        <a:xfrm>
                          <a:off x="0" y="0"/>
                          <a:ext cx="1371600" cy="1219200"/>
                        </a:xfrm>
                        <a:prstGeom prst="rect">
                          <a:avLst/>
                        </a:prstGeom>
                        <a:solidFill>
                          <a:srgbClr val="D9EFFB"/>
                        </a:solidFill>
                        <a:ln w="28575">
                          <a:solidFill>
                            <a:srgbClr val="0E5780"/>
                          </a:solidFill>
                        </a:ln>
                        <a:effectLst/>
                      </wps:spPr>
                      <wps:style>
                        <a:lnRef idx="0">
                          <a:schemeClr val="accent1"/>
                        </a:lnRef>
                        <a:fillRef idx="0">
                          <a:schemeClr val="accent1"/>
                        </a:fillRef>
                        <a:effectRef idx="0">
                          <a:schemeClr val="accent1"/>
                        </a:effectRef>
                        <a:fontRef idx="minor">
                          <a:schemeClr val="dk1"/>
                        </a:fontRef>
                      </wps:style>
                      <wps:txbx>
                        <w:txbxContent>
                          <w:p w14:paraId="1208AC50" w14:textId="77777777" w:rsidR="00D94659" w:rsidRPr="00FF0F4D" w:rsidRDefault="00D94659" w:rsidP="002A2676">
                            <w:pPr>
                              <w:spacing w:after="0" w:line="240" w:lineRule="auto"/>
                              <w:rPr>
                                <w:rFonts w:ascii="Times New Roman" w:hAnsi="Times New Roman" w:cs="Times New Roman"/>
                                <w:b/>
                              </w:rPr>
                            </w:pPr>
                            <w:r w:rsidRPr="00FF0F4D">
                              <w:rPr>
                                <w:rFonts w:ascii="Times New Roman" w:hAnsi="Times New Roman" w:cs="Times New Roman"/>
                                <w:b/>
                              </w:rPr>
                              <w:t>Eligible Content:</w:t>
                            </w:r>
                          </w:p>
                          <w:p w14:paraId="71C741D1" w14:textId="77777777" w:rsidR="00D94659" w:rsidRPr="00FF0F4D" w:rsidRDefault="00D94659" w:rsidP="002A2676">
                            <w:pPr>
                              <w:spacing w:after="0" w:line="240" w:lineRule="auto"/>
                              <w:rPr>
                                <w:rFonts w:ascii="Times New Roman" w:hAnsi="Times New Roman" w:cs="Times New Roman"/>
                              </w:rPr>
                            </w:pPr>
                            <w:r w:rsidRPr="00FF0F4D">
                              <w:rPr>
                                <w:rFonts w:ascii="Times New Roman" w:hAnsi="Times New Roman" w:cs="Times New Roman"/>
                              </w:rPr>
                              <w:t>More detailed description of what student</w:t>
                            </w:r>
                            <w:r>
                              <w:rPr>
                                <w:rFonts w:ascii="Times New Roman" w:hAnsi="Times New Roman" w:cs="Times New Roman"/>
                              </w:rPr>
                              <w:t>s</w:t>
                            </w:r>
                            <w:r w:rsidRPr="00FF0F4D">
                              <w:rPr>
                                <w:rFonts w:ascii="Times New Roman" w:hAnsi="Times New Roman" w:cs="Times New Roman"/>
                              </w:rPr>
                              <w:t xml:space="preserve"> should know and be able to do related to the Assessment Anchor.</w:t>
                            </w:r>
                          </w:p>
                          <w:p w14:paraId="0434D715" w14:textId="77777777" w:rsidR="00D94659" w:rsidRPr="002D2EE4" w:rsidRDefault="00D94659">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9D3DE" id="Text Box 3" o:spid="_x0000_s1035" type="#_x0000_t202" style="position:absolute;left:0;text-align:left;margin-left:-62.25pt;margin-top:10pt;width:108pt;height: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" fillcolor="#d9effb" strokecolor="#0e5780" strokeweight="2.25pt">
                <v:textbox>
                  <w:txbxContent>
                    <w:p w14:paraId="1208AC50" w14:textId="77777777" w:rsidR="00D94659" w:rsidRPr="00FF0F4D" w:rsidRDefault="00D94659" w:rsidP="002A2676">
                      <w:pPr>
                        <w:spacing w:after="0" w:line="240" w:lineRule="auto"/>
                        <w:rPr>
                          <w:rFonts w:ascii="Times New Roman" w:hAnsi="Times New Roman" w:cs="Times New Roman"/>
                          <w:b/>
                        </w:rPr>
                      </w:pPr>
                      <w:r w:rsidRPr="00FF0F4D">
                        <w:rPr>
                          <w:rFonts w:ascii="Times New Roman" w:hAnsi="Times New Roman" w:cs="Times New Roman"/>
                          <w:b/>
                        </w:rPr>
                        <w:t>Eligible Content:</w:t>
                      </w:r>
                    </w:p>
                    <w:p w14:paraId="71C741D1" w14:textId="77777777" w:rsidR="00D94659" w:rsidRPr="00FF0F4D" w:rsidRDefault="00D94659" w:rsidP="002A2676">
                      <w:pPr>
                        <w:spacing w:after="0" w:line="240" w:lineRule="auto"/>
                        <w:rPr>
                          <w:rFonts w:ascii="Times New Roman" w:hAnsi="Times New Roman" w:cs="Times New Roman"/>
                        </w:rPr>
                      </w:pPr>
                      <w:r w:rsidRPr="00FF0F4D">
                        <w:rPr>
                          <w:rFonts w:ascii="Times New Roman" w:hAnsi="Times New Roman" w:cs="Times New Roman"/>
                        </w:rPr>
                        <w:t>More detailed description of what student</w:t>
                      </w:r>
                      <w:r>
                        <w:rPr>
                          <w:rFonts w:ascii="Times New Roman" w:hAnsi="Times New Roman" w:cs="Times New Roman"/>
                        </w:rPr>
                        <w:t>s</w:t>
                      </w:r>
                      <w:r w:rsidRPr="00FF0F4D">
                        <w:rPr>
                          <w:rFonts w:ascii="Times New Roman" w:hAnsi="Times New Roman" w:cs="Times New Roman"/>
                        </w:rPr>
                        <w:t xml:space="preserve"> should know and be able to do related to the Assessment Anchor.</w:t>
                      </w:r>
                    </w:p>
                    <w:p w14:paraId="0434D715" w14:textId="77777777" w:rsidR="00D94659" w:rsidRPr="002D2EE4" w:rsidRDefault="00D94659">
                      <w:pPr>
                        <w:rPr>
                          <w:rFonts w:ascii="Times New Roman" w:hAnsi="Times New Roman" w:cs="Times New Roman"/>
                          <w:sz w:val="24"/>
                          <w:szCs w:val="24"/>
                        </w:rPr>
                      </w:pPr>
                    </w:p>
                  </w:txbxContent>
                </v:textbox>
              </v:shape>
            </w:pict>
          </mc:Fallback>
        </mc:AlternateContent>
      </w:r>
    </w:p>
    <w:tbl>
      <w:tblPr>
        <w:tblStyle w:val="TableGrid"/>
        <w:tblW w:w="0" w:type="auto"/>
        <w:tblInd w:w="1075" w:type="dxa"/>
        <w:tblLook w:val="04A0" w:firstRow="1" w:lastRow="0" w:firstColumn="1" w:lastColumn="0" w:noHBand="0" w:noVBand="1"/>
      </w:tblPr>
      <w:tblGrid>
        <w:gridCol w:w="8275"/>
      </w:tblGrid>
      <w:tr w:rsidR="003353E4" w:rsidRPr="003353E4" w14:paraId="4A809302" w14:textId="77777777" w:rsidTr="007C0FAC">
        <w:tc>
          <w:tcPr>
            <w:tcW w:w="8275" w:type="dxa"/>
            <w:shd w:val="clear" w:color="auto" w:fill="25A2E7"/>
            <w:vAlign w:val="center"/>
          </w:tcPr>
          <w:p w14:paraId="7D51E9BA" w14:textId="77777777" w:rsidR="00D06D4B" w:rsidRPr="003353E4" w:rsidRDefault="005730C3" w:rsidP="00602D02">
            <w:pPr>
              <w:rPr>
                <w:rFonts w:ascii="Arial" w:hAnsi="Arial" w:cs="Arial"/>
                <w:sz w:val="24"/>
                <w:szCs w:val="24"/>
              </w:rPr>
            </w:pPr>
            <w:r w:rsidRPr="00B17ED5">
              <w:rPr>
                <w:rFonts w:ascii="Arial" w:hAnsi="Arial" w:cs="Arial"/>
                <w:color w:val="FFFFFF"/>
                <w:sz w:val="24"/>
                <w:szCs w:val="24"/>
              </w:rPr>
              <w:t>Alternate</w:t>
            </w:r>
            <w:r w:rsidR="00D06D4B" w:rsidRPr="00B17ED5">
              <w:rPr>
                <w:rFonts w:ascii="Arial" w:hAnsi="Arial" w:cs="Arial"/>
                <w:color w:val="FFFFFF"/>
                <w:sz w:val="24"/>
                <w:szCs w:val="24"/>
              </w:rPr>
              <w:t xml:space="preserve"> Eligible Content</w:t>
            </w:r>
          </w:p>
        </w:tc>
      </w:tr>
      <w:tr w:rsidR="003353E4" w:rsidRPr="003353E4" w14:paraId="7CC2716E" w14:textId="77777777" w:rsidTr="00765FC1">
        <w:tc>
          <w:tcPr>
            <w:tcW w:w="8275" w:type="dxa"/>
          </w:tcPr>
          <w:p w14:paraId="4194991B" w14:textId="5D88ED86" w:rsidR="00D06D4B" w:rsidRPr="00B17ED5" w:rsidRDefault="00B17ED5" w:rsidP="00891DF1">
            <w:pPr>
              <w:rPr>
                <w:rFonts w:ascii="Times New Roman" w:hAnsi="Times New Roman" w:cs="Times New Roman"/>
                <w:sz w:val="24"/>
                <w:szCs w:val="24"/>
              </w:rPr>
            </w:pPr>
            <w:r w:rsidRPr="00B17ED5">
              <w:rPr>
                <w:rFonts w:ascii="Times New Roman" w:hAnsi="Times New Roman" w:cs="Times New Roman"/>
                <w:b/>
              </w:rPr>
              <w:t xml:space="preserve">M03AT.1.1.1a </w:t>
            </w:r>
            <w:r w:rsidRPr="00B17ED5">
              <w:rPr>
                <w:rFonts w:ascii="Times New Roman" w:hAnsi="Times New Roman" w:cs="Times New Roman"/>
              </w:rPr>
              <w:t>Round a two-digit number to the nearest ten</w:t>
            </w:r>
          </w:p>
        </w:tc>
      </w:tr>
    </w:tbl>
    <w:p w14:paraId="4A8673E2" w14:textId="24D23DBF" w:rsidR="00D06D4B" w:rsidRPr="003353E4" w:rsidRDefault="00021587" w:rsidP="00D06D4B">
      <w:pPr>
        <w:spacing w:after="0" w:line="240" w:lineRule="auto"/>
        <w:rPr>
          <w:sz w:val="16"/>
          <w:szCs w:val="16"/>
        </w:rPr>
      </w:pPr>
      <w:r w:rsidRPr="003353E4">
        <w:rPr>
          <w:noProof/>
        </w:rPr>
        <mc:AlternateContent>
          <mc:Choice Requires="wps">
            <w:drawing>
              <wp:anchor distT="0" distB="0" distL="114300" distR="114300" simplePos="0" relativeHeight="251682816" behindDoc="0" locked="0" layoutInCell="1" allowOverlap="1" wp14:anchorId="209BEC4F" wp14:editId="2FE4A705">
                <wp:simplePos x="0" y="0"/>
                <wp:positionH relativeFrom="column">
                  <wp:posOffset>-771525</wp:posOffset>
                </wp:positionH>
                <wp:positionV relativeFrom="paragraph">
                  <wp:posOffset>1002665</wp:posOffset>
                </wp:positionV>
                <wp:extent cx="1360170" cy="1304925"/>
                <wp:effectExtent l="19050" t="19050" r="11430" b="28575"/>
                <wp:wrapNone/>
                <wp:docPr id="7" name="Text Box 7"/>
                <wp:cNvGraphicFramePr/>
                <a:graphic xmlns:a="http://schemas.openxmlformats.org/drawingml/2006/main">
                  <a:graphicData uri="http://schemas.microsoft.com/office/word/2010/wordprocessingShape">
                    <wps:wsp>
                      <wps:cNvSpPr txBox="1"/>
                      <wps:spPr>
                        <a:xfrm>
                          <a:off x="0" y="0"/>
                          <a:ext cx="1360170" cy="1304925"/>
                        </a:xfrm>
                        <a:prstGeom prst="rect">
                          <a:avLst/>
                        </a:prstGeom>
                        <a:solidFill>
                          <a:srgbClr val="D9EFFB"/>
                        </a:solidFill>
                        <a:ln w="28575">
                          <a:solidFill>
                            <a:srgbClr val="0E5780"/>
                          </a:solidFill>
                        </a:ln>
                        <a:effectLst/>
                      </wps:spPr>
                      <wps:style>
                        <a:lnRef idx="0">
                          <a:schemeClr val="accent1"/>
                        </a:lnRef>
                        <a:fillRef idx="0">
                          <a:schemeClr val="accent1"/>
                        </a:fillRef>
                        <a:effectRef idx="0">
                          <a:schemeClr val="accent1"/>
                        </a:effectRef>
                        <a:fontRef idx="minor">
                          <a:schemeClr val="dk1"/>
                        </a:fontRef>
                      </wps:style>
                      <wps:txbx>
                        <w:txbxContent>
                          <w:p w14:paraId="0049A3A0" w14:textId="77777777" w:rsidR="00D94659" w:rsidRDefault="00D94659" w:rsidP="002A2676">
                            <w:pPr>
                              <w:spacing w:after="0" w:line="240" w:lineRule="auto"/>
                              <w:rPr>
                                <w:rFonts w:ascii="Times New Roman" w:hAnsi="Times New Roman" w:cs="Times New Roman"/>
                                <w:b/>
                              </w:rPr>
                            </w:pPr>
                            <w:r>
                              <w:rPr>
                                <w:rFonts w:ascii="Times New Roman" w:hAnsi="Times New Roman" w:cs="Times New Roman"/>
                                <w:b/>
                              </w:rPr>
                              <w:t>Alternate</w:t>
                            </w:r>
                            <w:r w:rsidRPr="00FF0F4D">
                              <w:rPr>
                                <w:rFonts w:ascii="Times New Roman" w:hAnsi="Times New Roman" w:cs="Times New Roman"/>
                                <w:b/>
                              </w:rPr>
                              <w:t xml:space="preserve"> Eligible Content: </w:t>
                            </w:r>
                          </w:p>
                          <w:p w14:paraId="2416F217" w14:textId="77777777" w:rsidR="00D94659" w:rsidRPr="00270C87" w:rsidRDefault="00D94659" w:rsidP="002A2676">
                            <w:pPr>
                              <w:spacing w:line="240" w:lineRule="auto"/>
                              <w:rPr>
                                <w:rFonts w:ascii="Times New Roman" w:hAnsi="Times New Roman" w:cs="Times New Roman"/>
                              </w:rPr>
                            </w:pPr>
                            <w:r>
                              <w:rPr>
                                <w:rFonts w:ascii="Times New Roman" w:hAnsi="Times New Roman" w:cs="Times New Roman"/>
                              </w:rPr>
                              <w:t>The Eligible Content written with a reduction in breadth, depth, or level of complexity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BEC4F" id="Text Box 7" o:spid="_x0000_s1036" type="#_x0000_t202" style="position:absolute;margin-left:-60.75pt;margin-top:78.95pt;width:107.1pt;height:102.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" fillcolor="#d9effb" strokecolor="#0e5780" strokeweight="2.25pt">
                <v:textbox>
                  <w:txbxContent>
                    <w:p w14:paraId="0049A3A0" w14:textId="77777777" w:rsidR="00D94659" w:rsidRDefault="00D94659" w:rsidP="002A2676">
                      <w:pPr>
                        <w:spacing w:after="0" w:line="240" w:lineRule="auto"/>
                        <w:rPr>
                          <w:rFonts w:ascii="Times New Roman" w:hAnsi="Times New Roman" w:cs="Times New Roman"/>
                          <w:b/>
                        </w:rPr>
                      </w:pPr>
                      <w:r>
                        <w:rPr>
                          <w:rFonts w:ascii="Times New Roman" w:hAnsi="Times New Roman" w:cs="Times New Roman"/>
                          <w:b/>
                        </w:rPr>
                        <w:t>Alternate</w:t>
                      </w:r>
                      <w:r w:rsidRPr="00FF0F4D">
                        <w:rPr>
                          <w:rFonts w:ascii="Times New Roman" w:hAnsi="Times New Roman" w:cs="Times New Roman"/>
                          <w:b/>
                        </w:rPr>
                        <w:t xml:space="preserve"> Eligible Content: </w:t>
                      </w:r>
                    </w:p>
                    <w:p w14:paraId="2416F217" w14:textId="77777777" w:rsidR="00D94659" w:rsidRPr="00270C87" w:rsidRDefault="00D94659" w:rsidP="002A2676">
                      <w:pPr>
                        <w:spacing w:line="240" w:lineRule="auto"/>
                        <w:rPr>
                          <w:rFonts w:ascii="Times New Roman" w:hAnsi="Times New Roman" w:cs="Times New Roman"/>
                        </w:rPr>
                      </w:pPr>
                      <w:r>
                        <w:rPr>
                          <w:rFonts w:ascii="Times New Roman" w:hAnsi="Times New Roman" w:cs="Times New Roman"/>
                        </w:rPr>
                        <w:t>The Eligible Content written with a reduction in breadth, depth, or level of complexity</w:t>
                      </w:r>
                    </w:p>
                  </w:txbxContent>
                </v:textbox>
              </v:shape>
            </w:pict>
          </mc:Fallback>
        </mc:AlternateContent>
      </w:r>
    </w:p>
    <w:tbl>
      <w:tblPr>
        <w:tblStyle w:val="TableGrid"/>
        <w:tblW w:w="0" w:type="auto"/>
        <w:tblInd w:w="1075" w:type="dxa"/>
        <w:shd w:val="clear" w:color="auto" w:fill="B2C6B9" w:themeFill="background2" w:themeFillShade="E6"/>
        <w:tblLook w:val="04A0" w:firstRow="1" w:lastRow="0" w:firstColumn="1" w:lastColumn="0" w:noHBand="0" w:noVBand="1"/>
      </w:tblPr>
      <w:tblGrid>
        <w:gridCol w:w="4137"/>
        <w:gridCol w:w="4138"/>
      </w:tblGrid>
      <w:tr w:rsidR="003353E4" w:rsidRPr="003353E4" w14:paraId="7EF5A7C5" w14:textId="77777777" w:rsidTr="007C0FAC">
        <w:trPr>
          <w:trHeight w:val="305"/>
        </w:trPr>
        <w:tc>
          <w:tcPr>
            <w:tcW w:w="8275" w:type="dxa"/>
            <w:gridSpan w:val="2"/>
            <w:shd w:val="clear" w:color="auto" w:fill="25A2E7"/>
            <w:vAlign w:val="center"/>
          </w:tcPr>
          <w:p w14:paraId="231886BC" w14:textId="77777777" w:rsidR="005406AF" w:rsidRPr="003353E4" w:rsidRDefault="005406AF" w:rsidP="00180F17">
            <w:pPr>
              <w:rPr>
                <w:rFonts w:ascii="Arial" w:hAnsi="Arial" w:cs="Arial"/>
                <w:sz w:val="24"/>
                <w:szCs w:val="24"/>
              </w:rPr>
            </w:pPr>
            <w:r w:rsidRPr="00B17ED5">
              <w:rPr>
                <w:rFonts w:ascii="Arial" w:hAnsi="Arial" w:cs="Arial"/>
                <w:color w:val="FFFFFF"/>
                <w:sz w:val="24"/>
                <w:szCs w:val="24"/>
              </w:rPr>
              <w:t>Task Specifications</w:t>
            </w:r>
          </w:p>
        </w:tc>
      </w:tr>
      <w:tr w:rsidR="00B17ED5" w:rsidRPr="003353E4" w14:paraId="28E20E48" w14:textId="77777777" w:rsidTr="007C0FAC">
        <w:tc>
          <w:tcPr>
            <w:tcW w:w="8275" w:type="dxa"/>
            <w:gridSpan w:val="2"/>
            <w:shd w:val="clear" w:color="auto" w:fill="D9EFFB"/>
          </w:tcPr>
          <w:p w14:paraId="426146B3" w14:textId="0486A051" w:rsidR="00B17ED5" w:rsidRPr="003353E4" w:rsidRDefault="00B17ED5" w:rsidP="00B17ED5">
            <w:pPr>
              <w:widowControl w:val="0"/>
              <w:tabs>
                <w:tab w:val="left" w:pos="267"/>
              </w:tabs>
              <w:spacing w:line="243" w:lineRule="exact"/>
            </w:pPr>
            <w:r>
              <w:rPr>
                <w:rFonts w:ascii="Times New Roman"/>
                <w:spacing w:val="-1"/>
              </w:rPr>
              <w:t xml:space="preserve">  </w:t>
            </w:r>
            <w:r w:rsidRPr="002B045B">
              <w:rPr>
                <w:rFonts w:ascii="Times New Roman"/>
                <w:spacing w:val="-1"/>
              </w:rPr>
              <w:t>Students</w:t>
            </w:r>
            <w:r w:rsidRPr="002B045B">
              <w:rPr>
                <w:rFonts w:ascii="Times New Roman"/>
                <w:spacing w:val="-7"/>
              </w:rPr>
              <w:t xml:space="preserve"> </w:t>
            </w:r>
            <w:r w:rsidRPr="002B045B">
              <w:rPr>
                <w:rFonts w:ascii="Times New Roman"/>
                <w:spacing w:val="-1"/>
              </w:rPr>
              <w:t>will</w:t>
            </w:r>
            <w:r w:rsidRPr="002B045B">
              <w:rPr>
                <w:rFonts w:ascii="Times New Roman"/>
                <w:spacing w:val="-6"/>
              </w:rPr>
              <w:t xml:space="preserve"> </w:t>
            </w:r>
            <w:r w:rsidRPr="002B045B">
              <w:rPr>
                <w:rFonts w:ascii="Times New Roman"/>
                <w:spacing w:val="-1"/>
              </w:rPr>
              <w:t>round a 2-digit numbers to the nearest tens unit.</w:t>
            </w:r>
          </w:p>
        </w:tc>
      </w:tr>
      <w:tr w:rsidR="00B17ED5" w:rsidRPr="003353E4" w14:paraId="609E0D8C" w14:textId="77777777" w:rsidTr="007C0FAC">
        <w:trPr>
          <w:trHeight w:val="144"/>
        </w:trPr>
        <w:tc>
          <w:tcPr>
            <w:tcW w:w="8275" w:type="dxa"/>
            <w:gridSpan w:val="2"/>
            <w:shd w:val="clear" w:color="auto" w:fill="25A2E7"/>
          </w:tcPr>
          <w:p w14:paraId="034A9E0D" w14:textId="225467D2" w:rsidR="00B17ED5" w:rsidRPr="00B17ED5" w:rsidRDefault="00B17ED5" w:rsidP="00B17ED5">
            <w:pPr>
              <w:pStyle w:val="ListParagraph"/>
              <w:ind w:left="0"/>
              <w:jc w:val="center"/>
              <w:rPr>
                <w:rFonts w:ascii="Arial" w:hAnsi="Arial" w:cs="Arial"/>
                <w:color w:val="FFFFFF"/>
              </w:rPr>
            </w:pPr>
            <w:r w:rsidRPr="003353E4">
              <w:rPr>
                <w:noProof/>
              </w:rPr>
              <mc:AlternateContent>
                <mc:Choice Requires="wps">
                  <w:drawing>
                    <wp:anchor distT="0" distB="0" distL="114300" distR="114300" simplePos="0" relativeHeight="251685888" behindDoc="0" locked="0" layoutInCell="1" allowOverlap="1" wp14:anchorId="32CBF6D8" wp14:editId="53955757">
                      <wp:simplePos x="0" y="0"/>
                      <wp:positionH relativeFrom="column">
                        <wp:posOffset>3413760</wp:posOffset>
                      </wp:positionH>
                      <wp:positionV relativeFrom="paragraph">
                        <wp:posOffset>-979170</wp:posOffset>
                      </wp:positionV>
                      <wp:extent cx="1055370" cy="708660"/>
                      <wp:effectExtent l="38100" t="0" r="30480" b="53340"/>
                      <wp:wrapNone/>
                      <wp:docPr id="16" name="Straight Arrow Connector 16"/>
                      <wp:cNvGraphicFramePr/>
                      <a:graphic xmlns:a="http://schemas.openxmlformats.org/drawingml/2006/main">
                        <a:graphicData uri="http://schemas.microsoft.com/office/word/2010/wordprocessingShape">
                          <wps:wsp>
                            <wps:cNvCnPr/>
                            <wps:spPr>
                              <a:xfrm flipH="1">
                                <a:off x="0" y="0"/>
                                <a:ext cx="1055370" cy="708660"/>
                              </a:xfrm>
                              <a:prstGeom prst="straightConnector1">
                                <a:avLst/>
                              </a:prstGeom>
                              <a:ln>
                                <a:solidFill>
                                  <a:srgbClr val="0E578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2283C4" id="_x0000_t32" coordsize="21600,21600" o:spt="32" o:oned="t" path="m,l21600,21600e" filled="f">
                      <v:path arrowok="t" fillok="f" o:connecttype="none"/>
                      <o:lock v:ext="edit" shapetype="t"/>
                    </v:shapetype>
                    <v:shape id="Straight Arrow Connector 16" o:spid="_x0000_s1026" type="#_x0000_t32" style="position:absolute;margin-left:268.8pt;margin-top:-77.1pt;width:83.1pt;height:55.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" strokecolor="#0e5780" strokeweight="1.5pt">
                      <v:stroke endarrow="block" joinstyle="miter"/>
                    </v:shape>
                  </w:pict>
                </mc:Fallback>
              </mc:AlternateContent>
            </w:r>
            <w:r w:rsidRPr="00B17ED5">
              <w:rPr>
                <w:rFonts w:ascii="Arial" w:hAnsi="Arial" w:cs="Arial"/>
                <w:color w:val="FFFFFF"/>
              </w:rPr>
              <w:t>Tier Guidelines</w:t>
            </w:r>
          </w:p>
        </w:tc>
      </w:tr>
      <w:tr w:rsidR="00B17ED5" w:rsidRPr="003353E4" w14:paraId="63A46C8B" w14:textId="77777777" w:rsidTr="007C0FAC">
        <w:trPr>
          <w:trHeight w:val="144"/>
        </w:trPr>
        <w:tc>
          <w:tcPr>
            <w:tcW w:w="4137" w:type="dxa"/>
            <w:shd w:val="clear" w:color="auto" w:fill="25A2E7"/>
          </w:tcPr>
          <w:p w14:paraId="2A7A8FE0" w14:textId="77777777" w:rsidR="00B17ED5" w:rsidRPr="003353E4" w:rsidRDefault="00B17ED5" w:rsidP="00B17ED5">
            <w:pPr>
              <w:pStyle w:val="ListParagraph"/>
              <w:ind w:left="0"/>
              <w:jc w:val="center"/>
              <w:rPr>
                <w:rFonts w:ascii="Arial" w:hAnsi="Arial" w:cs="Arial"/>
              </w:rPr>
            </w:pPr>
            <w:r w:rsidRPr="00B17ED5">
              <w:rPr>
                <w:rFonts w:ascii="Arial" w:hAnsi="Arial" w:cs="Arial"/>
                <w:color w:val="FFFFFF"/>
              </w:rPr>
              <w:t>Tier 1</w:t>
            </w:r>
          </w:p>
        </w:tc>
        <w:tc>
          <w:tcPr>
            <w:tcW w:w="4138" w:type="dxa"/>
            <w:shd w:val="clear" w:color="auto" w:fill="25A2E7"/>
          </w:tcPr>
          <w:p w14:paraId="3AEE50F4" w14:textId="77777777" w:rsidR="00B17ED5" w:rsidRPr="00B17ED5" w:rsidRDefault="00B17ED5" w:rsidP="00B17ED5">
            <w:pPr>
              <w:pStyle w:val="ListParagraph"/>
              <w:ind w:left="0"/>
              <w:jc w:val="center"/>
              <w:rPr>
                <w:rFonts w:ascii="Arial" w:hAnsi="Arial" w:cs="Arial"/>
                <w:color w:val="FFFFFF"/>
              </w:rPr>
            </w:pPr>
            <w:r w:rsidRPr="00B17ED5">
              <w:rPr>
                <w:rFonts w:ascii="Arial" w:hAnsi="Arial" w:cs="Arial"/>
                <w:color w:val="FFFFFF"/>
              </w:rPr>
              <w:t>Tier 2</w:t>
            </w:r>
          </w:p>
        </w:tc>
      </w:tr>
      <w:tr w:rsidR="00B17ED5" w:rsidRPr="003353E4" w14:paraId="1A02724A" w14:textId="77777777" w:rsidTr="007C0FAC">
        <w:trPr>
          <w:trHeight w:val="386"/>
        </w:trPr>
        <w:tc>
          <w:tcPr>
            <w:tcW w:w="4137" w:type="dxa"/>
            <w:shd w:val="clear" w:color="auto" w:fill="D9EFFB"/>
          </w:tcPr>
          <w:p w14:paraId="35E4EA69" w14:textId="782B5D50" w:rsidR="00B17ED5" w:rsidRPr="00B17ED5" w:rsidRDefault="00B17ED5" w:rsidP="00B17ED5">
            <w:pPr>
              <w:rPr>
                <w:rFonts w:ascii="Times New Roman" w:hAnsi="Times New Roman" w:cs="Times New Roman"/>
              </w:rPr>
            </w:pPr>
            <w:r w:rsidRPr="003353E4">
              <w:rPr>
                <w:noProof/>
              </w:rPr>
              <mc:AlternateContent>
                <mc:Choice Requires="wps">
                  <w:drawing>
                    <wp:anchor distT="0" distB="0" distL="114300" distR="114300" simplePos="0" relativeHeight="251695104" behindDoc="0" locked="0" layoutInCell="1" allowOverlap="1" wp14:anchorId="2ECC6693" wp14:editId="18624F5D">
                      <wp:simplePos x="0" y="0"/>
                      <wp:positionH relativeFrom="column">
                        <wp:posOffset>1596390</wp:posOffset>
                      </wp:positionH>
                      <wp:positionV relativeFrom="paragraph">
                        <wp:posOffset>370840</wp:posOffset>
                      </wp:positionV>
                      <wp:extent cx="582930" cy="373380"/>
                      <wp:effectExtent l="38100" t="38100" r="2667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582930" cy="373380"/>
                              </a:xfrm>
                              <a:prstGeom prst="straightConnector1">
                                <a:avLst/>
                              </a:prstGeom>
                              <a:noFill/>
                              <a:ln w="19050" cap="flat" cmpd="sng" algn="ctr">
                                <a:solidFill>
                                  <a:srgbClr val="0E578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E02E7F" id="Straight Arrow Connector 23" o:spid="_x0000_s1026" type="#_x0000_t32" style="position:absolute;margin-left:125.7pt;margin-top:29.2pt;width:45.9pt;height:29.4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" strokecolor="#0e5780" strokeweight="1.5pt">
                      <v:stroke endarrow="block" joinstyle="miter"/>
                    </v:shape>
                  </w:pict>
                </mc:Fallback>
              </mc:AlternateContent>
            </w:r>
            <w:r>
              <w:rPr>
                <w:spacing w:val="-1"/>
              </w:rPr>
              <w:t xml:space="preserve"> </w:t>
            </w:r>
            <w:r w:rsidRPr="00B17ED5">
              <w:rPr>
                <w:rFonts w:ascii="Times New Roman" w:hAnsi="Times New Roman" w:cs="Times New Roman"/>
                <w:spacing w:val="-1"/>
              </w:rPr>
              <w:t>Limited to rounding up numbers &lt;= 20</w:t>
            </w:r>
          </w:p>
        </w:tc>
        <w:tc>
          <w:tcPr>
            <w:tcW w:w="4138" w:type="dxa"/>
            <w:shd w:val="clear" w:color="auto" w:fill="D9EFFB"/>
          </w:tcPr>
          <w:p w14:paraId="2A0196C9" w14:textId="4E87FB10" w:rsidR="00B17ED5" w:rsidRPr="003353E4" w:rsidRDefault="00B17ED5" w:rsidP="00B17ED5">
            <w:pPr>
              <w:rPr>
                <w:rFonts w:ascii="Arial" w:hAnsi="Arial" w:cs="Arial"/>
              </w:rPr>
            </w:pPr>
            <w:r w:rsidRPr="00B17ED5">
              <w:rPr>
                <w:rFonts w:ascii="Times New Roman" w:hAnsi="Times New Roman" w:cs="Times New Roman"/>
              </w:rPr>
              <w:t>Limited to rounding up or down numbers &lt;= 50</w:t>
            </w:r>
          </w:p>
        </w:tc>
      </w:tr>
    </w:tbl>
    <w:p w14:paraId="6AE74F7B" w14:textId="30978AB3" w:rsidR="00BD116F" w:rsidRPr="003353E4" w:rsidRDefault="00180F17" w:rsidP="00BD116F">
      <w:r w:rsidRPr="003353E4">
        <w:rPr>
          <w:noProof/>
        </w:rPr>
        <mc:AlternateContent>
          <mc:Choice Requires="wps">
            <w:drawing>
              <wp:anchor distT="0" distB="0" distL="114300" distR="114300" simplePos="0" relativeHeight="251691008" behindDoc="0" locked="0" layoutInCell="1" allowOverlap="1" wp14:anchorId="626DE0A7" wp14:editId="4278F247">
                <wp:simplePos x="0" y="0"/>
                <wp:positionH relativeFrom="column">
                  <wp:posOffset>2933701</wp:posOffset>
                </wp:positionH>
                <wp:positionV relativeFrom="paragraph">
                  <wp:posOffset>43180</wp:posOffset>
                </wp:positionV>
                <wp:extent cx="975360" cy="373380"/>
                <wp:effectExtent l="0" t="38100" r="53340" b="26670"/>
                <wp:wrapNone/>
                <wp:docPr id="21" name="Straight Arrow Connector 21"/>
                <wp:cNvGraphicFramePr/>
                <a:graphic xmlns:a="http://schemas.openxmlformats.org/drawingml/2006/main">
                  <a:graphicData uri="http://schemas.microsoft.com/office/word/2010/wordprocessingShape">
                    <wps:wsp>
                      <wps:cNvCnPr/>
                      <wps:spPr>
                        <a:xfrm flipV="1">
                          <a:off x="0" y="0"/>
                          <a:ext cx="975360" cy="373380"/>
                        </a:xfrm>
                        <a:prstGeom prst="straightConnector1">
                          <a:avLst/>
                        </a:prstGeom>
                        <a:noFill/>
                        <a:ln w="19050" cap="flat" cmpd="sng" algn="ctr">
                          <a:solidFill>
                            <a:srgbClr val="0E578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9A0754" id="Straight Arrow Connector 21" o:spid="_x0000_s1026" type="#_x0000_t32" style="position:absolute;margin-left:231pt;margin-top:3.4pt;width:76.8pt;height:29.4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" strokecolor="#0e5780" strokeweight="1.5pt">
                <v:stroke endarrow="block" joinstyle="miter"/>
              </v:shape>
            </w:pict>
          </mc:Fallback>
        </mc:AlternateContent>
      </w:r>
    </w:p>
    <w:p w14:paraId="46E11047" w14:textId="2381373D" w:rsidR="00BB4916" w:rsidRPr="003353E4" w:rsidRDefault="00CF329B" w:rsidP="00BD116F">
      <w:r w:rsidRPr="003353E4">
        <w:rPr>
          <w:noProof/>
        </w:rPr>
        <mc:AlternateContent>
          <mc:Choice Requires="wps">
            <w:drawing>
              <wp:anchor distT="0" distB="0" distL="114300" distR="114300" simplePos="0" relativeHeight="251687936" behindDoc="0" locked="0" layoutInCell="1" allowOverlap="1" wp14:anchorId="4B5795B7" wp14:editId="53A744CE">
                <wp:simplePos x="0" y="0"/>
                <wp:positionH relativeFrom="column">
                  <wp:posOffset>1733550</wp:posOffset>
                </wp:positionH>
                <wp:positionV relativeFrom="paragraph">
                  <wp:posOffset>173355</wp:posOffset>
                </wp:positionV>
                <wp:extent cx="2800350" cy="847725"/>
                <wp:effectExtent l="19050" t="19050" r="19050" b="28575"/>
                <wp:wrapNone/>
                <wp:docPr id="19" name="Text Box 19"/>
                <wp:cNvGraphicFramePr/>
                <a:graphic xmlns:a="http://schemas.openxmlformats.org/drawingml/2006/main">
                  <a:graphicData uri="http://schemas.microsoft.com/office/word/2010/wordprocessingShape">
                    <wps:wsp>
                      <wps:cNvSpPr txBox="1"/>
                      <wps:spPr>
                        <a:xfrm>
                          <a:off x="0" y="0"/>
                          <a:ext cx="2800350" cy="847725"/>
                        </a:xfrm>
                        <a:prstGeom prst="rect">
                          <a:avLst/>
                        </a:prstGeom>
                        <a:solidFill>
                          <a:srgbClr val="D9EFFB"/>
                        </a:solidFill>
                        <a:ln w="28575">
                          <a:solidFill>
                            <a:srgbClr val="0E5780"/>
                          </a:solidFill>
                        </a:ln>
                        <a:effectLst/>
                      </wps:spPr>
                      <wps:txbx>
                        <w:txbxContent>
                          <w:p w14:paraId="637A7323" w14:textId="77777777" w:rsidR="00D94659" w:rsidRDefault="00D94659" w:rsidP="00CF329B">
                            <w:pPr>
                              <w:spacing w:after="0" w:line="240" w:lineRule="auto"/>
                              <w:rPr>
                                <w:rFonts w:ascii="Times New Roman" w:hAnsi="Times New Roman" w:cs="Times New Roman"/>
                                <w:b/>
                              </w:rPr>
                            </w:pPr>
                            <w:r>
                              <w:rPr>
                                <w:rFonts w:ascii="Times New Roman" w:hAnsi="Times New Roman" w:cs="Times New Roman"/>
                                <w:b/>
                              </w:rPr>
                              <w:t>Tier Guidelines</w:t>
                            </w:r>
                            <w:r w:rsidRPr="00753215">
                              <w:rPr>
                                <w:rFonts w:ascii="Times New Roman" w:hAnsi="Times New Roman" w:cs="Times New Roman"/>
                                <w:b/>
                              </w:rPr>
                              <w:t>:</w:t>
                            </w:r>
                          </w:p>
                          <w:p w14:paraId="6B9FF595" w14:textId="77777777" w:rsidR="00D94659" w:rsidRDefault="00D94659" w:rsidP="00CF329B">
                            <w:pPr>
                              <w:spacing w:after="0" w:line="240" w:lineRule="auto"/>
                              <w:rPr>
                                <w:rFonts w:ascii="Times New Roman" w:hAnsi="Times New Roman" w:cs="Times New Roman"/>
                              </w:rPr>
                            </w:pPr>
                            <w:r>
                              <w:rPr>
                                <w:rFonts w:ascii="Times New Roman" w:hAnsi="Times New Roman" w:cs="Times New Roman"/>
                              </w:rPr>
                              <w:t>Statements outlining the most complex level at which an item should be written given its Tier designation.</w:t>
                            </w:r>
                          </w:p>
                          <w:p w14:paraId="729D363C" w14:textId="77777777" w:rsidR="00D94659" w:rsidRPr="00753215" w:rsidRDefault="00D94659" w:rsidP="00CF329B">
                            <w:pPr>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795B7" id="Text Box 19" o:spid="_x0000_s1037" type="#_x0000_t202" style="position:absolute;margin-left:136.5pt;margin-top:13.65pt;width:220.5pt;height:6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" fillcolor="#d9effb" strokecolor="#0e5780" strokeweight="2.25pt">
                <v:textbox>
                  <w:txbxContent>
                    <w:p w14:paraId="637A7323" w14:textId="77777777" w:rsidR="00D94659" w:rsidRDefault="00D94659" w:rsidP="00CF329B">
                      <w:pPr>
                        <w:spacing w:after="0" w:line="240" w:lineRule="auto"/>
                        <w:rPr>
                          <w:rFonts w:ascii="Times New Roman" w:hAnsi="Times New Roman" w:cs="Times New Roman"/>
                          <w:b/>
                        </w:rPr>
                      </w:pPr>
                      <w:r>
                        <w:rPr>
                          <w:rFonts w:ascii="Times New Roman" w:hAnsi="Times New Roman" w:cs="Times New Roman"/>
                          <w:b/>
                        </w:rPr>
                        <w:t>Tier Guidelines</w:t>
                      </w:r>
                      <w:r w:rsidRPr="00753215">
                        <w:rPr>
                          <w:rFonts w:ascii="Times New Roman" w:hAnsi="Times New Roman" w:cs="Times New Roman"/>
                          <w:b/>
                        </w:rPr>
                        <w:t>:</w:t>
                      </w:r>
                    </w:p>
                    <w:p w14:paraId="6B9FF595" w14:textId="77777777" w:rsidR="00D94659" w:rsidRDefault="00D94659" w:rsidP="00CF329B">
                      <w:pPr>
                        <w:spacing w:after="0" w:line="240" w:lineRule="auto"/>
                        <w:rPr>
                          <w:rFonts w:ascii="Times New Roman" w:hAnsi="Times New Roman" w:cs="Times New Roman"/>
                        </w:rPr>
                      </w:pPr>
                      <w:r>
                        <w:rPr>
                          <w:rFonts w:ascii="Times New Roman" w:hAnsi="Times New Roman" w:cs="Times New Roman"/>
                        </w:rPr>
                        <w:t>Statements outlining the most complex level at which an item should be written given its Tier designation.</w:t>
                      </w:r>
                    </w:p>
                    <w:p w14:paraId="729D363C" w14:textId="77777777" w:rsidR="00D94659" w:rsidRPr="00753215" w:rsidRDefault="00D94659" w:rsidP="00CF329B">
                      <w:pPr>
                        <w:rPr>
                          <w:rFonts w:ascii="Times New Roman" w:hAnsi="Times New Roman" w:cs="Times New Roman"/>
                          <w:b/>
                        </w:rPr>
                      </w:pPr>
                    </w:p>
                  </w:txbxContent>
                </v:textbox>
              </v:shape>
            </w:pict>
          </mc:Fallback>
        </mc:AlternateContent>
      </w:r>
    </w:p>
    <w:p w14:paraId="433A5187" w14:textId="484B3DA0" w:rsidR="00BB4916" w:rsidRDefault="00BB4916" w:rsidP="00BD116F"/>
    <w:p w14:paraId="0987EBE2" w14:textId="67DD5660" w:rsidR="00CC1912" w:rsidRDefault="00CC1912" w:rsidP="00BD116F"/>
    <w:p w14:paraId="31479756" w14:textId="6ADD00EA" w:rsidR="00CC1912" w:rsidRDefault="00CC1912" w:rsidP="00BD116F"/>
    <w:p w14:paraId="3B7905D3" w14:textId="058F1437" w:rsidR="00CC1912" w:rsidRDefault="00CC1912" w:rsidP="00BD116F"/>
    <w:p w14:paraId="5D073082" w14:textId="773243BA" w:rsidR="00CC1912" w:rsidRDefault="00CC1912" w:rsidP="00BD116F"/>
    <w:p w14:paraId="5E5D3B7E" w14:textId="0CE13828" w:rsidR="00CC1912" w:rsidRDefault="00CC1912" w:rsidP="00BD116F"/>
    <w:p w14:paraId="37341120" w14:textId="5BB2CD02" w:rsidR="00CC1912" w:rsidRDefault="00CC1912" w:rsidP="00BD116F"/>
    <w:p w14:paraId="72FD9A4E" w14:textId="664B1040" w:rsidR="00C73562" w:rsidRPr="002F4D38" w:rsidRDefault="002F4D38" w:rsidP="002F4D38">
      <w:pPr>
        <w:pStyle w:val="Heading2"/>
        <w:spacing w:before="0"/>
        <w:rPr>
          <w:rFonts w:ascii="Arial" w:hAnsi="Arial" w:cs="Arial"/>
          <w:sz w:val="28"/>
          <w:szCs w:val="28"/>
        </w:rPr>
      </w:pPr>
      <w:bookmarkStart w:id="25" w:name="_Toc13212354"/>
      <w:r w:rsidRPr="002F4D38">
        <w:rPr>
          <w:rFonts w:ascii="Arial" w:hAnsi="Arial" w:cs="Arial"/>
          <w:sz w:val="28"/>
          <w:szCs w:val="28"/>
        </w:rPr>
        <w:lastRenderedPageBreak/>
        <w:t>E</w:t>
      </w:r>
      <w:r w:rsidR="00C73562" w:rsidRPr="002F4D38">
        <w:rPr>
          <w:rFonts w:ascii="Arial" w:hAnsi="Arial" w:cs="Arial"/>
          <w:sz w:val="28"/>
          <w:szCs w:val="28"/>
        </w:rPr>
        <w:t>xplanation of Terms used in Specifications Table</w:t>
      </w:r>
      <w:bookmarkEnd w:id="25"/>
    </w:p>
    <w:p w14:paraId="06159D26" w14:textId="77777777" w:rsidR="00C73562" w:rsidRPr="00020DFD" w:rsidRDefault="00C73562" w:rsidP="00020DFD">
      <w:pPr>
        <w:spacing w:after="0" w:line="240" w:lineRule="auto"/>
        <w:rPr>
          <w:sz w:val="24"/>
          <w:szCs w:val="24"/>
        </w:rPr>
      </w:pPr>
    </w:p>
    <w:p w14:paraId="063A6332" w14:textId="2EDC2AF1" w:rsidR="00F2441D" w:rsidRDefault="003C0FD1" w:rsidP="00020DFD">
      <w:pPr>
        <w:spacing w:after="0" w:line="240" w:lineRule="auto"/>
        <w:rPr>
          <w:rFonts w:ascii="Times New Roman" w:hAnsi="Times New Roman" w:cs="Times New Roman"/>
          <w:sz w:val="24"/>
          <w:szCs w:val="24"/>
        </w:rPr>
      </w:pPr>
      <w:r w:rsidRPr="00020DFD">
        <w:rPr>
          <w:rFonts w:ascii="Times New Roman" w:hAnsi="Times New Roman" w:cs="Times New Roman"/>
          <w:sz w:val="24"/>
          <w:szCs w:val="24"/>
        </w:rPr>
        <w:t>The</w:t>
      </w:r>
      <w:r w:rsidRPr="00020DFD">
        <w:rPr>
          <w:rFonts w:ascii="Times New Roman" w:hAnsi="Times New Roman" w:cs="Times New Roman"/>
          <w:b/>
          <w:sz w:val="24"/>
          <w:szCs w:val="24"/>
        </w:rPr>
        <w:t xml:space="preserve"> </w:t>
      </w:r>
      <w:r w:rsidR="00C73562" w:rsidRPr="00020DFD">
        <w:rPr>
          <w:rFonts w:ascii="Times New Roman" w:hAnsi="Times New Roman" w:cs="Times New Roman"/>
          <w:b/>
          <w:sz w:val="24"/>
          <w:szCs w:val="24"/>
        </w:rPr>
        <w:t>Reporting Category</w:t>
      </w:r>
      <w:r w:rsidR="00C73562" w:rsidRPr="00020DFD">
        <w:rPr>
          <w:rFonts w:ascii="Times New Roman" w:hAnsi="Times New Roman" w:cs="Times New Roman"/>
          <w:sz w:val="24"/>
          <w:szCs w:val="24"/>
        </w:rPr>
        <w:t xml:space="preserve"> is the first level of organization for the collection of assessment anchors and associated eligible content </w:t>
      </w:r>
      <w:r w:rsidR="005A6674" w:rsidRPr="00020DFD">
        <w:rPr>
          <w:rFonts w:ascii="Times New Roman" w:hAnsi="Times New Roman" w:cs="Times New Roman"/>
          <w:sz w:val="24"/>
          <w:szCs w:val="24"/>
        </w:rPr>
        <w:t xml:space="preserve">related to the </w:t>
      </w:r>
      <w:r w:rsidR="00020DFD" w:rsidRPr="00020DFD">
        <w:rPr>
          <w:rFonts w:ascii="Times New Roman" w:hAnsi="Times New Roman" w:cs="Times New Roman"/>
          <w:sz w:val="24"/>
          <w:szCs w:val="24"/>
        </w:rPr>
        <w:t>PA Core Standards in math</w:t>
      </w:r>
      <w:r w:rsidR="00F2441D" w:rsidRPr="00020DFD">
        <w:rPr>
          <w:rFonts w:ascii="Times New Roman" w:hAnsi="Times New Roman" w:cs="Times New Roman"/>
          <w:sz w:val="24"/>
          <w:szCs w:val="24"/>
        </w:rPr>
        <w:t>. The</w:t>
      </w:r>
      <w:r w:rsidR="00020DFD" w:rsidRPr="00020DFD">
        <w:rPr>
          <w:rFonts w:ascii="Times New Roman" w:hAnsi="Times New Roman" w:cs="Times New Roman"/>
          <w:sz w:val="24"/>
          <w:szCs w:val="24"/>
        </w:rPr>
        <w:t xml:space="preserve"> </w:t>
      </w:r>
      <w:r w:rsidR="005A6674" w:rsidRPr="00020DFD">
        <w:rPr>
          <w:rFonts w:ascii="Times New Roman" w:hAnsi="Times New Roman" w:cs="Times New Roman"/>
          <w:sz w:val="24"/>
          <w:szCs w:val="24"/>
        </w:rPr>
        <w:t>reporting c</w:t>
      </w:r>
      <w:r w:rsidR="00F2441D" w:rsidRPr="00020DFD">
        <w:rPr>
          <w:rFonts w:ascii="Times New Roman" w:hAnsi="Times New Roman" w:cs="Times New Roman"/>
          <w:sz w:val="24"/>
          <w:szCs w:val="24"/>
        </w:rPr>
        <w:t>at</w:t>
      </w:r>
      <w:r w:rsidR="00020DFD" w:rsidRPr="00020DFD">
        <w:rPr>
          <w:rFonts w:ascii="Times New Roman" w:hAnsi="Times New Roman" w:cs="Times New Roman"/>
          <w:sz w:val="24"/>
          <w:szCs w:val="24"/>
        </w:rPr>
        <w:t>egories in math vary depending on grade level</w:t>
      </w:r>
      <w:r w:rsidR="00F2441D" w:rsidRPr="00020DFD">
        <w:rPr>
          <w:rFonts w:ascii="Times New Roman" w:hAnsi="Times New Roman" w:cs="Times New Roman"/>
          <w:sz w:val="24"/>
          <w:szCs w:val="24"/>
        </w:rPr>
        <w:t>:</w:t>
      </w:r>
      <w:r w:rsidR="001D40E4" w:rsidRPr="00020DFD">
        <w:rPr>
          <w:rFonts w:ascii="Times New Roman" w:hAnsi="Times New Roman" w:cs="Times New Roman"/>
          <w:sz w:val="24"/>
          <w:szCs w:val="24"/>
        </w:rPr>
        <w:br/>
      </w:r>
    </w:p>
    <w:p w14:paraId="0A581224" w14:textId="17367547" w:rsidR="00020DFD" w:rsidRPr="00020DFD" w:rsidRDefault="00020DFD" w:rsidP="00401D6F">
      <w:pPr>
        <w:pStyle w:val="ListParagraph"/>
        <w:numPr>
          <w:ilvl w:val="0"/>
          <w:numId w:val="3"/>
        </w:numPr>
        <w:spacing w:after="0" w:line="240" w:lineRule="auto"/>
        <w:ind w:left="900" w:hanging="180"/>
        <w:rPr>
          <w:rFonts w:ascii="Times New Roman" w:hAnsi="Times New Roman" w:cs="Times New Roman"/>
          <w:sz w:val="24"/>
          <w:szCs w:val="24"/>
        </w:rPr>
      </w:pPr>
      <w:r w:rsidRPr="00020DFD">
        <w:rPr>
          <w:rFonts w:ascii="Times New Roman" w:hAnsi="Times New Roman" w:cs="Times New Roman"/>
          <w:sz w:val="24"/>
          <w:szCs w:val="24"/>
        </w:rPr>
        <w:t xml:space="preserve">Numbers and Operations </w:t>
      </w:r>
      <w:r w:rsidR="004D79A6">
        <w:rPr>
          <w:rFonts w:ascii="Times New Roman" w:hAnsi="Times New Roman" w:cs="Times New Roman"/>
          <w:sz w:val="24"/>
          <w:szCs w:val="24"/>
        </w:rPr>
        <w:t>(grades 3-5)</w:t>
      </w:r>
      <w:r w:rsidRPr="00020DFD">
        <w:rPr>
          <w:rFonts w:ascii="Times New Roman" w:hAnsi="Times New Roman" w:cs="Times New Roman"/>
          <w:sz w:val="24"/>
          <w:szCs w:val="24"/>
        </w:rPr>
        <w:t xml:space="preserve">  </w:t>
      </w:r>
    </w:p>
    <w:p w14:paraId="0AA7C710" w14:textId="78129EF8" w:rsidR="00020DFD" w:rsidRDefault="00020DFD" w:rsidP="00401D6F">
      <w:pPr>
        <w:pStyle w:val="ListParagraph"/>
        <w:numPr>
          <w:ilvl w:val="0"/>
          <w:numId w:val="3"/>
        </w:numPr>
        <w:spacing w:after="0" w:line="240" w:lineRule="auto"/>
        <w:ind w:left="900" w:hanging="180"/>
        <w:rPr>
          <w:rFonts w:ascii="Times New Roman" w:hAnsi="Times New Roman" w:cs="Times New Roman"/>
          <w:sz w:val="24"/>
          <w:szCs w:val="24"/>
        </w:rPr>
      </w:pPr>
      <w:r>
        <w:rPr>
          <w:rFonts w:ascii="Times New Roman" w:hAnsi="Times New Roman" w:cs="Times New Roman"/>
          <w:sz w:val="24"/>
          <w:szCs w:val="24"/>
        </w:rPr>
        <w:t>Operations and Algebraic Thinking</w:t>
      </w:r>
      <w:r w:rsidR="004D79A6">
        <w:rPr>
          <w:rFonts w:ascii="Times New Roman" w:hAnsi="Times New Roman" w:cs="Times New Roman"/>
          <w:sz w:val="24"/>
          <w:szCs w:val="24"/>
        </w:rPr>
        <w:t xml:space="preserve"> (grades 3-5)</w:t>
      </w:r>
    </w:p>
    <w:p w14:paraId="230DA662" w14:textId="7ABAB8E8" w:rsidR="004D79A6" w:rsidRDefault="00020DFD" w:rsidP="00401D6F">
      <w:pPr>
        <w:pStyle w:val="ListParagraph"/>
        <w:numPr>
          <w:ilvl w:val="0"/>
          <w:numId w:val="3"/>
        </w:numPr>
        <w:spacing w:after="0" w:line="240" w:lineRule="auto"/>
        <w:ind w:left="900" w:hanging="180"/>
        <w:rPr>
          <w:rFonts w:ascii="Times New Roman" w:hAnsi="Times New Roman" w:cs="Times New Roman"/>
          <w:sz w:val="24"/>
          <w:szCs w:val="24"/>
        </w:rPr>
      </w:pPr>
      <w:r>
        <w:rPr>
          <w:rFonts w:ascii="Times New Roman" w:hAnsi="Times New Roman" w:cs="Times New Roman"/>
          <w:sz w:val="24"/>
          <w:szCs w:val="24"/>
        </w:rPr>
        <w:t>Measurement and Data</w:t>
      </w:r>
      <w:r w:rsidR="004D79A6">
        <w:rPr>
          <w:rFonts w:ascii="Times New Roman" w:hAnsi="Times New Roman" w:cs="Times New Roman"/>
          <w:sz w:val="24"/>
          <w:szCs w:val="24"/>
        </w:rPr>
        <w:t xml:space="preserve"> (grades 3-5)</w:t>
      </w:r>
    </w:p>
    <w:p w14:paraId="22F96DF2" w14:textId="10453032" w:rsidR="00C82EA2" w:rsidRDefault="00C82EA2" w:rsidP="00401D6F">
      <w:pPr>
        <w:pStyle w:val="ListParagraph"/>
        <w:numPr>
          <w:ilvl w:val="0"/>
          <w:numId w:val="3"/>
        </w:numPr>
        <w:spacing w:after="0" w:line="240" w:lineRule="auto"/>
        <w:ind w:left="900" w:hanging="180"/>
        <w:rPr>
          <w:rFonts w:ascii="Times New Roman" w:hAnsi="Times New Roman" w:cs="Times New Roman"/>
          <w:sz w:val="24"/>
          <w:szCs w:val="24"/>
        </w:rPr>
      </w:pPr>
      <w:r w:rsidRPr="00C82EA2">
        <w:rPr>
          <w:rFonts w:ascii="Times New Roman" w:hAnsi="Times New Roman" w:cs="Times New Roman"/>
          <w:sz w:val="24"/>
          <w:szCs w:val="24"/>
        </w:rPr>
        <w:t>Geometry (grades 3-8, 11)</w:t>
      </w:r>
    </w:p>
    <w:p w14:paraId="4956B26C" w14:textId="77777777" w:rsidR="007972B4" w:rsidRPr="00C82EA2" w:rsidRDefault="007972B4" w:rsidP="007972B4">
      <w:pPr>
        <w:pStyle w:val="ListParagraph"/>
        <w:spacing w:after="0" w:line="240" w:lineRule="auto"/>
        <w:ind w:left="900" w:hanging="180"/>
        <w:rPr>
          <w:rFonts w:ascii="Times New Roman" w:hAnsi="Times New Roman" w:cs="Times New Roman"/>
          <w:sz w:val="24"/>
          <w:szCs w:val="24"/>
        </w:rPr>
      </w:pPr>
    </w:p>
    <w:p w14:paraId="4F27BDA7" w14:textId="72FF38C2" w:rsidR="004D79A6" w:rsidRDefault="00C82EA2" w:rsidP="00401D6F">
      <w:pPr>
        <w:pStyle w:val="ListParagraph"/>
        <w:numPr>
          <w:ilvl w:val="0"/>
          <w:numId w:val="3"/>
        </w:numPr>
        <w:spacing w:after="0" w:line="240" w:lineRule="auto"/>
        <w:ind w:left="900" w:hanging="180"/>
        <w:rPr>
          <w:rFonts w:ascii="Times New Roman" w:hAnsi="Times New Roman" w:cs="Times New Roman"/>
          <w:sz w:val="24"/>
          <w:szCs w:val="24"/>
        </w:rPr>
      </w:pPr>
      <w:r>
        <w:rPr>
          <w:rFonts w:ascii="Times New Roman" w:hAnsi="Times New Roman" w:cs="Times New Roman"/>
          <w:sz w:val="24"/>
          <w:szCs w:val="24"/>
        </w:rPr>
        <w:t xml:space="preserve">The </w:t>
      </w:r>
      <w:r w:rsidR="004D79A6">
        <w:rPr>
          <w:rFonts w:ascii="Times New Roman" w:hAnsi="Times New Roman" w:cs="Times New Roman"/>
          <w:sz w:val="24"/>
          <w:szCs w:val="24"/>
        </w:rPr>
        <w:t xml:space="preserve">Number </w:t>
      </w:r>
      <w:r>
        <w:rPr>
          <w:rFonts w:ascii="Times New Roman" w:hAnsi="Times New Roman" w:cs="Times New Roman"/>
          <w:sz w:val="24"/>
          <w:szCs w:val="24"/>
        </w:rPr>
        <w:t>System</w:t>
      </w:r>
      <w:r w:rsidR="004D79A6">
        <w:rPr>
          <w:rFonts w:ascii="Times New Roman" w:hAnsi="Times New Roman" w:cs="Times New Roman"/>
          <w:sz w:val="24"/>
          <w:szCs w:val="24"/>
        </w:rPr>
        <w:t xml:space="preserve"> (grades</w:t>
      </w:r>
      <w:r>
        <w:rPr>
          <w:rFonts w:ascii="Times New Roman" w:hAnsi="Times New Roman" w:cs="Times New Roman"/>
          <w:sz w:val="24"/>
          <w:szCs w:val="24"/>
        </w:rPr>
        <w:t xml:space="preserve"> 6-8</w:t>
      </w:r>
      <w:r w:rsidR="004D79A6">
        <w:rPr>
          <w:rFonts w:ascii="Times New Roman" w:hAnsi="Times New Roman" w:cs="Times New Roman"/>
          <w:sz w:val="24"/>
          <w:szCs w:val="24"/>
        </w:rPr>
        <w:t>)</w:t>
      </w:r>
    </w:p>
    <w:p w14:paraId="78981E8E" w14:textId="10B21012" w:rsidR="004D79A6" w:rsidRDefault="004D79A6" w:rsidP="00401D6F">
      <w:pPr>
        <w:pStyle w:val="ListParagraph"/>
        <w:numPr>
          <w:ilvl w:val="0"/>
          <w:numId w:val="3"/>
        </w:numPr>
        <w:spacing w:after="0" w:line="240" w:lineRule="auto"/>
        <w:ind w:left="900" w:hanging="180"/>
        <w:rPr>
          <w:rFonts w:ascii="Times New Roman" w:hAnsi="Times New Roman" w:cs="Times New Roman"/>
          <w:sz w:val="24"/>
          <w:szCs w:val="24"/>
        </w:rPr>
      </w:pPr>
      <w:r>
        <w:rPr>
          <w:rFonts w:ascii="Times New Roman" w:hAnsi="Times New Roman" w:cs="Times New Roman"/>
          <w:sz w:val="24"/>
          <w:szCs w:val="24"/>
        </w:rPr>
        <w:t>Ra</w:t>
      </w:r>
      <w:r w:rsidR="00C82EA2">
        <w:rPr>
          <w:rFonts w:ascii="Times New Roman" w:hAnsi="Times New Roman" w:cs="Times New Roman"/>
          <w:sz w:val="24"/>
          <w:szCs w:val="24"/>
        </w:rPr>
        <w:t>tios and Proportional Relationships</w:t>
      </w:r>
      <w:r>
        <w:rPr>
          <w:rFonts w:ascii="Times New Roman" w:hAnsi="Times New Roman" w:cs="Times New Roman"/>
          <w:sz w:val="24"/>
          <w:szCs w:val="24"/>
        </w:rPr>
        <w:t xml:space="preserve"> (grades</w:t>
      </w:r>
      <w:r w:rsidR="00C82EA2">
        <w:rPr>
          <w:rFonts w:ascii="Times New Roman" w:hAnsi="Times New Roman" w:cs="Times New Roman"/>
          <w:sz w:val="24"/>
          <w:szCs w:val="24"/>
        </w:rPr>
        <w:t xml:space="preserve"> 6-7</w:t>
      </w:r>
      <w:r>
        <w:rPr>
          <w:rFonts w:ascii="Times New Roman" w:hAnsi="Times New Roman" w:cs="Times New Roman"/>
          <w:sz w:val="24"/>
          <w:szCs w:val="24"/>
        </w:rPr>
        <w:t>)</w:t>
      </w:r>
    </w:p>
    <w:p w14:paraId="1A1F3E8F" w14:textId="138C5771" w:rsidR="007972B4" w:rsidRDefault="007972B4" w:rsidP="00401D6F">
      <w:pPr>
        <w:pStyle w:val="ListParagraph"/>
        <w:numPr>
          <w:ilvl w:val="0"/>
          <w:numId w:val="3"/>
        </w:numPr>
        <w:spacing w:after="0" w:line="240" w:lineRule="auto"/>
        <w:ind w:left="900" w:hanging="180"/>
        <w:rPr>
          <w:rFonts w:ascii="Times New Roman" w:hAnsi="Times New Roman" w:cs="Times New Roman"/>
          <w:sz w:val="24"/>
          <w:szCs w:val="24"/>
        </w:rPr>
      </w:pPr>
      <w:r>
        <w:rPr>
          <w:rFonts w:ascii="Times New Roman" w:hAnsi="Times New Roman" w:cs="Times New Roman"/>
          <w:sz w:val="24"/>
          <w:szCs w:val="24"/>
        </w:rPr>
        <w:t>Statistics and Probability (grades 6-8, 11)</w:t>
      </w:r>
    </w:p>
    <w:p w14:paraId="0A035223" w14:textId="77777777" w:rsidR="007972B4" w:rsidRDefault="007972B4" w:rsidP="007972B4">
      <w:pPr>
        <w:pStyle w:val="ListParagraph"/>
        <w:spacing w:after="0" w:line="240" w:lineRule="auto"/>
        <w:ind w:left="900"/>
        <w:rPr>
          <w:rFonts w:ascii="Times New Roman" w:hAnsi="Times New Roman" w:cs="Times New Roman"/>
          <w:sz w:val="24"/>
          <w:szCs w:val="24"/>
        </w:rPr>
      </w:pPr>
    </w:p>
    <w:p w14:paraId="7F737463" w14:textId="6C470A12" w:rsidR="00FE496C" w:rsidRDefault="00C82EA2" w:rsidP="00401D6F">
      <w:pPr>
        <w:pStyle w:val="ListParagraph"/>
        <w:numPr>
          <w:ilvl w:val="0"/>
          <w:numId w:val="3"/>
        </w:numPr>
        <w:spacing w:after="0" w:line="240" w:lineRule="auto"/>
        <w:ind w:left="900" w:hanging="180"/>
        <w:rPr>
          <w:rFonts w:ascii="Times New Roman" w:hAnsi="Times New Roman" w:cs="Times New Roman"/>
          <w:sz w:val="24"/>
          <w:szCs w:val="24"/>
        </w:rPr>
      </w:pPr>
      <w:r>
        <w:rPr>
          <w:rFonts w:ascii="Times New Roman" w:hAnsi="Times New Roman" w:cs="Times New Roman"/>
          <w:sz w:val="24"/>
          <w:szCs w:val="24"/>
        </w:rPr>
        <w:t>Functions (grades 8 and 11)</w:t>
      </w:r>
    </w:p>
    <w:p w14:paraId="7C5A51F5" w14:textId="215155D0" w:rsidR="00FE496C" w:rsidRDefault="00FE496C" w:rsidP="00401D6F">
      <w:pPr>
        <w:pStyle w:val="ListParagraph"/>
        <w:numPr>
          <w:ilvl w:val="0"/>
          <w:numId w:val="3"/>
        </w:numPr>
        <w:spacing w:after="0" w:line="240" w:lineRule="auto"/>
        <w:ind w:left="900" w:hanging="180"/>
        <w:rPr>
          <w:rFonts w:ascii="Times New Roman" w:hAnsi="Times New Roman" w:cs="Times New Roman"/>
          <w:sz w:val="24"/>
          <w:szCs w:val="24"/>
        </w:rPr>
      </w:pPr>
      <w:r>
        <w:rPr>
          <w:rFonts w:ascii="Times New Roman" w:hAnsi="Times New Roman" w:cs="Times New Roman"/>
          <w:sz w:val="24"/>
          <w:szCs w:val="24"/>
        </w:rPr>
        <w:t>Number and Quantity (grade 11)</w:t>
      </w:r>
    </w:p>
    <w:p w14:paraId="58F7018A" w14:textId="77777777" w:rsidR="00FE496C" w:rsidRDefault="00FE496C" w:rsidP="00401D6F">
      <w:pPr>
        <w:pStyle w:val="ListParagraph"/>
        <w:numPr>
          <w:ilvl w:val="0"/>
          <w:numId w:val="3"/>
        </w:numPr>
        <w:spacing w:after="0" w:line="240" w:lineRule="auto"/>
        <w:ind w:left="900" w:hanging="180"/>
        <w:rPr>
          <w:rFonts w:ascii="Times New Roman" w:hAnsi="Times New Roman" w:cs="Times New Roman"/>
          <w:sz w:val="24"/>
          <w:szCs w:val="24"/>
        </w:rPr>
      </w:pPr>
      <w:r>
        <w:rPr>
          <w:rFonts w:ascii="Times New Roman" w:hAnsi="Times New Roman" w:cs="Times New Roman"/>
          <w:sz w:val="24"/>
          <w:szCs w:val="24"/>
        </w:rPr>
        <w:t>Algebra (grade 11)</w:t>
      </w:r>
    </w:p>
    <w:p w14:paraId="106ACCDF" w14:textId="4EEBD741" w:rsidR="00F2441D" w:rsidRPr="00020DFD" w:rsidRDefault="00F2441D" w:rsidP="007972B4">
      <w:pPr>
        <w:pStyle w:val="ListParagraph"/>
        <w:spacing w:after="0" w:line="240" w:lineRule="auto"/>
        <w:ind w:left="1080"/>
        <w:rPr>
          <w:rFonts w:ascii="Times New Roman" w:hAnsi="Times New Roman" w:cs="Times New Roman"/>
          <w:sz w:val="24"/>
          <w:szCs w:val="24"/>
        </w:rPr>
      </w:pPr>
    </w:p>
    <w:p w14:paraId="6C423F95" w14:textId="77777777" w:rsidR="003C0FD1" w:rsidRPr="00020DFD" w:rsidRDefault="003C0FD1" w:rsidP="00020DFD">
      <w:pPr>
        <w:spacing w:after="0" w:line="240" w:lineRule="auto"/>
        <w:rPr>
          <w:rFonts w:ascii="Times New Roman" w:hAnsi="Times New Roman" w:cs="Times New Roman"/>
          <w:sz w:val="24"/>
          <w:szCs w:val="24"/>
        </w:rPr>
      </w:pPr>
      <w:r w:rsidRPr="00020DFD">
        <w:rPr>
          <w:rFonts w:ascii="Times New Roman" w:hAnsi="Times New Roman" w:cs="Times New Roman"/>
          <w:sz w:val="24"/>
          <w:szCs w:val="24"/>
        </w:rPr>
        <w:t>The total numbe</w:t>
      </w:r>
      <w:r w:rsidR="005A6674" w:rsidRPr="00020DFD">
        <w:rPr>
          <w:rFonts w:ascii="Times New Roman" w:hAnsi="Times New Roman" w:cs="Times New Roman"/>
          <w:sz w:val="24"/>
          <w:szCs w:val="24"/>
        </w:rPr>
        <w:t xml:space="preserve">r of </w:t>
      </w:r>
      <w:r w:rsidR="000F3B4E" w:rsidRPr="00020DFD">
        <w:rPr>
          <w:rFonts w:ascii="Times New Roman" w:hAnsi="Times New Roman" w:cs="Times New Roman"/>
          <w:sz w:val="24"/>
          <w:szCs w:val="24"/>
        </w:rPr>
        <w:t>skills</w:t>
      </w:r>
      <w:r w:rsidR="005A6674" w:rsidRPr="00020DFD">
        <w:rPr>
          <w:rFonts w:ascii="Times New Roman" w:hAnsi="Times New Roman" w:cs="Times New Roman"/>
          <w:sz w:val="24"/>
          <w:szCs w:val="24"/>
        </w:rPr>
        <w:t xml:space="preserve"> that will test this reporting c</w:t>
      </w:r>
      <w:r w:rsidRPr="00020DFD">
        <w:rPr>
          <w:rFonts w:ascii="Times New Roman" w:hAnsi="Times New Roman" w:cs="Times New Roman"/>
          <w:sz w:val="24"/>
          <w:szCs w:val="24"/>
        </w:rPr>
        <w:t>ategory is included in parentheses at the right hand side of the bar.</w:t>
      </w:r>
      <w:r w:rsidR="001D40E4" w:rsidRPr="00020DFD">
        <w:rPr>
          <w:rFonts w:ascii="Times New Roman" w:hAnsi="Times New Roman" w:cs="Times New Roman"/>
          <w:sz w:val="24"/>
          <w:szCs w:val="24"/>
        </w:rPr>
        <w:br/>
      </w:r>
    </w:p>
    <w:p w14:paraId="19F9E2BC" w14:textId="2A4ADC1B" w:rsidR="00F2441D" w:rsidRPr="00020DFD" w:rsidRDefault="003C0FD1" w:rsidP="00BA7A28">
      <w:pPr>
        <w:spacing w:after="0" w:line="240" w:lineRule="auto"/>
        <w:rPr>
          <w:rFonts w:ascii="Times New Roman" w:hAnsi="Times New Roman" w:cs="Times New Roman"/>
          <w:sz w:val="24"/>
          <w:szCs w:val="24"/>
        </w:rPr>
      </w:pPr>
      <w:r w:rsidRPr="00020DFD">
        <w:rPr>
          <w:rFonts w:ascii="Times New Roman" w:hAnsi="Times New Roman" w:cs="Times New Roman"/>
          <w:sz w:val="24"/>
          <w:szCs w:val="24"/>
        </w:rPr>
        <w:t>The</w:t>
      </w:r>
      <w:r w:rsidRPr="00020DFD">
        <w:rPr>
          <w:rFonts w:ascii="Times New Roman" w:hAnsi="Times New Roman" w:cs="Times New Roman"/>
          <w:b/>
          <w:sz w:val="24"/>
          <w:szCs w:val="24"/>
        </w:rPr>
        <w:t xml:space="preserve"> </w:t>
      </w:r>
      <w:r w:rsidR="002D2EE4" w:rsidRPr="00020DFD">
        <w:rPr>
          <w:rFonts w:ascii="Times New Roman" w:hAnsi="Times New Roman" w:cs="Times New Roman"/>
          <w:b/>
          <w:sz w:val="24"/>
          <w:szCs w:val="24"/>
        </w:rPr>
        <w:t>Assessment Anchor</w:t>
      </w:r>
      <w:r w:rsidR="00F2441D" w:rsidRPr="00020DFD">
        <w:rPr>
          <w:rFonts w:ascii="Times New Roman" w:hAnsi="Times New Roman" w:cs="Times New Roman"/>
          <w:sz w:val="24"/>
          <w:szCs w:val="24"/>
        </w:rPr>
        <w:t xml:space="preserve"> is the second level of organization for this same collection of assessment anchors and eligible content. Each reporting category has </w:t>
      </w:r>
      <w:r w:rsidR="00F2441D" w:rsidRPr="000A7C58">
        <w:rPr>
          <w:rFonts w:ascii="Times New Roman" w:hAnsi="Times New Roman" w:cs="Times New Roman"/>
          <w:sz w:val="24"/>
          <w:szCs w:val="24"/>
        </w:rPr>
        <w:t>sub-categories</w:t>
      </w:r>
      <w:r w:rsidR="00F2441D" w:rsidRPr="00020DFD">
        <w:rPr>
          <w:rFonts w:ascii="Times New Roman" w:hAnsi="Times New Roman" w:cs="Times New Roman"/>
          <w:sz w:val="24"/>
          <w:szCs w:val="24"/>
        </w:rPr>
        <w:t>.</w:t>
      </w:r>
      <w:r w:rsidR="001D40E4" w:rsidRPr="00020DFD">
        <w:rPr>
          <w:rFonts w:ascii="Times New Roman" w:hAnsi="Times New Roman" w:cs="Times New Roman"/>
          <w:sz w:val="24"/>
          <w:szCs w:val="24"/>
        </w:rPr>
        <w:br/>
      </w:r>
    </w:p>
    <w:p w14:paraId="227C1593" w14:textId="5D5D532C" w:rsidR="00F2441D" w:rsidRPr="00020DFD" w:rsidRDefault="003C0FD1" w:rsidP="00020DFD">
      <w:pPr>
        <w:spacing w:after="0" w:line="240" w:lineRule="auto"/>
        <w:rPr>
          <w:rFonts w:ascii="Times New Roman" w:hAnsi="Times New Roman" w:cs="Times New Roman"/>
          <w:sz w:val="24"/>
          <w:szCs w:val="24"/>
        </w:rPr>
      </w:pPr>
      <w:r w:rsidRPr="00020DFD">
        <w:rPr>
          <w:rFonts w:ascii="Times New Roman" w:hAnsi="Times New Roman" w:cs="Times New Roman"/>
          <w:sz w:val="24"/>
          <w:szCs w:val="24"/>
        </w:rPr>
        <w:t>The</w:t>
      </w:r>
      <w:r w:rsidRPr="00020DFD">
        <w:rPr>
          <w:rFonts w:ascii="Times New Roman" w:hAnsi="Times New Roman" w:cs="Times New Roman"/>
          <w:b/>
          <w:sz w:val="24"/>
          <w:szCs w:val="24"/>
        </w:rPr>
        <w:t xml:space="preserve"> </w:t>
      </w:r>
      <w:r w:rsidR="00F2441D" w:rsidRPr="00020DFD">
        <w:rPr>
          <w:rFonts w:ascii="Times New Roman" w:hAnsi="Times New Roman" w:cs="Times New Roman"/>
          <w:b/>
          <w:sz w:val="24"/>
          <w:szCs w:val="24"/>
        </w:rPr>
        <w:t>Eligible Content</w:t>
      </w:r>
      <w:r w:rsidR="00F2441D" w:rsidRPr="00020DFD">
        <w:rPr>
          <w:rFonts w:ascii="Times New Roman" w:hAnsi="Times New Roman" w:cs="Times New Roman"/>
          <w:sz w:val="24"/>
          <w:szCs w:val="24"/>
        </w:rPr>
        <w:t xml:space="preserve"> is </w:t>
      </w:r>
      <w:r w:rsidR="00F26F7F" w:rsidRPr="00020DFD">
        <w:rPr>
          <w:rFonts w:ascii="Times New Roman" w:hAnsi="Times New Roman" w:cs="Times New Roman"/>
          <w:sz w:val="24"/>
          <w:szCs w:val="24"/>
        </w:rPr>
        <w:t xml:space="preserve">a more detailed description of </w:t>
      </w:r>
      <w:r w:rsidRPr="00020DFD">
        <w:rPr>
          <w:rFonts w:ascii="Times New Roman" w:hAnsi="Times New Roman" w:cs="Times New Roman"/>
          <w:sz w:val="24"/>
          <w:szCs w:val="24"/>
        </w:rPr>
        <w:t xml:space="preserve">individual skills that students </w:t>
      </w:r>
      <w:r w:rsidR="00F26F7F" w:rsidRPr="00020DFD">
        <w:rPr>
          <w:rFonts w:ascii="Times New Roman" w:hAnsi="Times New Roman" w:cs="Times New Roman"/>
          <w:sz w:val="24"/>
          <w:szCs w:val="24"/>
        </w:rPr>
        <w:t xml:space="preserve">should know and be able to do </w:t>
      </w:r>
      <w:r w:rsidR="002D4EBB" w:rsidRPr="00020DFD">
        <w:rPr>
          <w:rFonts w:ascii="Times New Roman" w:hAnsi="Times New Roman" w:cs="Times New Roman"/>
          <w:sz w:val="24"/>
          <w:szCs w:val="24"/>
        </w:rPr>
        <w:t xml:space="preserve">as a result of instruction to demonstrate proficiency </w:t>
      </w:r>
      <w:r w:rsidR="00292DD8" w:rsidRPr="00020DFD">
        <w:rPr>
          <w:rFonts w:ascii="Times New Roman" w:hAnsi="Times New Roman" w:cs="Times New Roman"/>
          <w:sz w:val="24"/>
          <w:szCs w:val="24"/>
        </w:rPr>
        <w:t xml:space="preserve">on the state’s </w:t>
      </w:r>
      <w:r w:rsidR="00020DFD" w:rsidRPr="00020DFD">
        <w:rPr>
          <w:rFonts w:ascii="Times New Roman" w:hAnsi="Times New Roman" w:cs="Times New Roman"/>
          <w:sz w:val="24"/>
          <w:szCs w:val="24"/>
        </w:rPr>
        <w:t>PA Core Standards</w:t>
      </w:r>
      <w:r w:rsidR="00292DD8" w:rsidRPr="00020DFD">
        <w:rPr>
          <w:rFonts w:ascii="Times New Roman" w:hAnsi="Times New Roman" w:cs="Times New Roman"/>
          <w:sz w:val="24"/>
          <w:szCs w:val="24"/>
        </w:rPr>
        <w:t xml:space="preserve"> in </w:t>
      </w:r>
      <w:r w:rsidR="00020DFD" w:rsidRPr="00020DFD">
        <w:rPr>
          <w:rFonts w:ascii="Times New Roman" w:hAnsi="Times New Roman" w:cs="Times New Roman"/>
          <w:sz w:val="24"/>
          <w:szCs w:val="24"/>
        </w:rPr>
        <w:t>math</w:t>
      </w:r>
      <w:r w:rsidR="00292DD8" w:rsidRPr="00020DFD">
        <w:rPr>
          <w:rFonts w:ascii="Times New Roman" w:hAnsi="Times New Roman" w:cs="Times New Roman"/>
          <w:sz w:val="24"/>
          <w:szCs w:val="24"/>
        </w:rPr>
        <w:t>.</w:t>
      </w:r>
      <w:r w:rsidR="001D40E4" w:rsidRPr="00020DFD">
        <w:rPr>
          <w:rFonts w:ascii="Times New Roman" w:hAnsi="Times New Roman" w:cs="Times New Roman"/>
          <w:sz w:val="24"/>
          <w:szCs w:val="24"/>
        </w:rPr>
        <w:br/>
      </w:r>
    </w:p>
    <w:p w14:paraId="0D5462A0" w14:textId="77777777" w:rsidR="00F2441D" w:rsidRPr="00020DFD" w:rsidRDefault="003C0FD1" w:rsidP="00020DFD">
      <w:pPr>
        <w:spacing w:after="0" w:line="240" w:lineRule="auto"/>
        <w:rPr>
          <w:rFonts w:ascii="Times New Roman" w:hAnsi="Times New Roman" w:cs="Times New Roman"/>
          <w:sz w:val="24"/>
          <w:szCs w:val="24"/>
        </w:rPr>
      </w:pPr>
      <w:r w:rsidRPr="00020DFD">
        <w:rPr>
          <w:rFonts w:ascii="Times New Roman" w:hAnsi="Times New Roman" w:cs="Times New Roman"/>
          <w:sz w:val="24"/>
          <w:szCs w:val="24"/>
        </w:rPr>
        <w:t xml:space="preserve">The </w:t>
      </w:r>
      <w:r w:rsidR="005730C3" w:rsidRPr="00020DFD">
        <w:rPr>
          <w:rFonts w:ascii="Times New Roman" w:hAnsi="Times New Roman" w:cs="Times New Roman"/>
          <w:b/>
          <w:sz w:val="24"/>
          <w:szCs w:val="24"/>
        </w:rPr>
        <w:t>Alternate</w:t>
      </w:r>
      <w:r w:rsidR="00F2441D" w:rsidRPr="00020DFD">
        <w:rPr>
          <w:rFonts w:ascii="Times New Roman" w:hAnsi="Times New Roman" w:cs="Times New Roman"/>
          <w:b/>
          <w:sz w:val="24"/>
          <w:szCs w:val="24"/>
        </w:rPr>
        <w:t xml:space="preserve"> Eligible Content</w:t>
      </w:r>
      <w:r w:rsidRPr="00020DFD">
        <w:rPr>
          <w:rFonts w:ascii="Times New Roman" w:hAnsi="Times New Roman" w:cs="Times New Roman"/>
          <w:sz w:val="24"/>
          <w:szCs w:val="24"/>
        </w:rPr>
        <w:t xml:space="preserve"> is a reduction in breadth, depth, and </w:t>
      </w:r>
      <w:r w:rsidR="00292DD8" w:rsidRPr="00020DFD">
        <w:rPr>
          <w:rFonts w:ascii="Times New Roman" w:hAnsi="Times New Roman" w:cs="Times New Roman"/>
          <w:sz w:val="24"/>
          <w:szCs w:val="24"/>
        </w:rPr>
        <w:t>level</w:t>
      </w:r>
      <w:r w:rsidRPr="00020DFD">
        <w:rPr>
          <w:rFonts w:ascii="Times New Roman" w:hAnsi="Times New Roman" w:cs="Times New Roman"/>
          <w:sz w:val="24"/>
          <w:szCs w:val="24"/>
        </w:rPr>
        <w:t xml:space="preserve"> </w:t>
      </w:r>
      <w:r w:rsidR="00292DD8" w:rsidRPr="00020DFD">
        <w:rPr>
          <w:rFonts w:ascii="Times New Roman" w:hAnsi="Times New Roman" w:cs="Times New Roman"/>
          <w:sz w:val="24"/>
          <w:szCs w:val="24"/>
        </w:rPr>
        <w:t xml:space="preserve">of </w:t>
      </w:r>
      <w:r w:rsidRPr="00020DFD">
        <w:rPr>
          <w:rFonts w:ascii="Times New Roman" w:hAnsi="Times New Roman" w:cs="Times New Roman"/>
          <w:sz w:val="24"/>
          <w:szCs w:val="24"/>
        </w:rPr>
        <w:t>complexity</w:t>
      </w:r>
      <w:r w:rsidR="00292DD8" w:rsidRPr="00020DFD">
        <w:rPr>
          <w:rFonts w:ascii="Times New Roman" w:hAnsi="Times New Roman" w:cs="Times New Roman"/>
          <w:sz w:val="24"/>
          <w:szCs w:val="24"/>
        </w:rPr>
        <w:t xml:space="preserve"> of</w:t>
      </w:r>
      <w:r w:rsidRPr="00020DFD">
        <w:rPr>
          <w:rFonts w:ascii="Times New Roman" w:hAnsi="Times New Roman" w:cs="Times New Roman"/>
          <w:sz w:val="24"/>
          <w:szCs w:val="24"/>
        </w:rPr>
        <w:t xml:space="preserve"> the Eligible Content</w:t>
      </w:r>
      <w:r w:rsidR="00292DD8" w:rsidRPr="00020DFD">
        <w:rPr>
          <w:rFonts w:ascii="Times New Roman" w:hAnsi="Times New Roman" w:cs="Times New Roman"/>
          <w:sz w:val="24"/>
          <w:szCs w:val="24"/>
        </w:rPr>
        <w:t xml:space="preserve">. </w:t>
      </w:r>
      <w:r w:rsidR="001D40E4" w:rsidRPr="00020DFD">
        <w:rPr>
          <w:rFonts w:ascii="Times New Roman" w:hAnsi="Times New Roman" w:cs="Times New Roman"/>
          <w:sz w:val="24"/>
          <w:szCs w:val="24"/>
        </w:rPr>
        <w:br/>
      </w:r>
    </w:p>
    <w:p w14:paraId="79584CC5" w14:textId="294F7CBF" w:rsidR="008B3D5B" w:rsidRPr="00020DFD" w:rsidRDefault="003C0FD1" w:rsidP="00020DFD">
      <w:pPr>
        <w:spacing w:after="0" w:line="240" w:lineRule="auto"/>
        <w:rPr>
          <w:rFonts w:ascii="Times New Roman" w:hAnsi="Times New Roman" w:cs="Times New Roman"/>
          <w:sz w:val="24"/>
          <w:szCs w:val="24"/>
        </w:rPr>
      </w:pPr>
      <w:r w:rsidRPr="00020DFD">
        <w:rPr>
          <w:rFonts w:ascii="Times New Roman" w:hAnsi="Times New Roman" w:cs="Times New Roman"/>
          <w:sz w:val="24"/>
          <w:szCs w:val="24"/>
        </w:rPr>
        <w:t>The</w:t>
      </w:r>
      <w:r w:rsidRPr="00020DFD">
        <w:rPr>
          <w:rFonts w:ascii="Times New Roman" w:hAnsi="Times New Roman" w:cs="Times New Roman"/>
          <w:b/>
          <w:sz w:val="24"/>
          <w:szCs w:val="24"/>
        </w:rPr>
        <w:t xml:space="preserve"> </w:t>
      </w:r>
      <w:r w:rsidR="008B3D5B" w:rsidRPr="00020DFD">
        <w:rPr>
          <w:rFonts w:ascii="Times New Roman" w:hAnsi="Times New Roman" w:cs="Times New Roman"/>
          <w:b/>
          <w:sz w:val="24"/>
          <w:szCs w:val="24"/>
        </w:rPr>
        <w:t>Code</w:t>
      </w:r>
      <w:r w:rsidR="008B3D5B" w:rsidRPr="00020DFD">
        <w:rPr>
          <w:rFonts w:ascii="Times New Roman" w:hAnsi="Times New Roman" w:cs="Times New Roman"/>
          <w:sz w:val="24"/>
          <w:szCs w:val="24"/>
        </w:rPr>
        <w:t xml:space="preserve"> is a numeric tag for each </w:t>
      </w:r>
      <w:r w:rsidR="005730C3" w:rsidRPr="00020DFD">
        <w:rPr>
          <w:rFonts w:ascii="Times New Roman" w:hAnsi="Times New Roman" w:cs="Times New Roman"/>
          <w:sz w:val="24"/>
          <w:szCs w:val="24"/>
        </w:rPr>
        <w:t>alternate</w:t>
      </w:r>
      <w:r w:rsidR="008B3D5B" w:rsidRPr="00020DFD">
        <w:rPr>
          <w:rFonts w:ascii="Times New Roman" w:hAnsi="Times New Roman" w:cs="Times New Roman"/>
          <w:sz w:val="24"/>
          <w:szCs w:val="24"/>
        </w:rPr>
        <w:t xml:space="preserve"> </w:t>
      </w:r>
      <w:r w:rsidRPr="00020DFD">
        <w:rPr>
          <w:rFonts w:ascii="Times New Roman" w:hAnsi="Times New Roman" w:cs="Times New Roman"/>
          <w:sz w:val="24"/>
          <w:szCs w:val="24"/>
        </w:rPr>
        <w:t>eligible content</w:t>
      </w:r>
      <w:r w:rsidR="00292DD8" w:rsidRPr="00020DFD">
        <w:rPr>
          <w:rFonts w:ascii="Times New Roman" w:hAnsi="Times New Roman" w:cs="Times New Roman"/>
          <w:sz w:val="24"/>
          <w:szCs w:val="24"/>
        </w:rPr>
        <w:t xml:space="preserve"> statement that associates the </w:t>
      </w:r>
      <w:r w:rsidR="005730C3" w:rsidRPr="00020DFD">
        <w:rPr>
          <w:rFonts w:ascii="Times New Roman" w:hAnsi="Times New Roman" w:cs="Times New Roman"/>
          <w:sz w:val="24"/>
          <w:szCs w:val="24"/>
        </w:rPr>
        <w:t>alternate</w:t>
      </w:r>
      <w:r w:rsidR="00292DD8" w:rsidRPr="00020DFD">
        <w:rPr>
          <w:rFonts w:ascii="Times New Roman" w:hAnsi="Times New Roman" w:cs="Times New Roman"/>
          <w:sz w:val="24"/>
          <w:szCs w:val="24"/>
        </w:rPr>
        <w:t xml:space="preserve"> eligible c</w:t>
      </w:r>
      <w:r w:rsidRPr="00020DFD">
        <w:rPr>
          <w:rFonts w:ascii="Times New Roman" w:hAnsi="Times New Roman" w:cs="Times New Roman"/>
          <w:sz w:val="24"/>
          <w:szCs w:val="24"/>
        </w:rPr>
        <w:t xml:space="preserve">ontent with the other organizational levels of the </w:t>
      </w:r>
      <w:r w:rsidR="00020DFD" w:rsidRPr="00020DFD">
        <w:rPr>
          <w:rFonts w:ascii="Times New Roman" w:hAnsi="Times New Roman" w:cs="Times New Roman"/>
          <w:sz w:val="24"/>
          <w:szCs w:val="24"/>
        </w:rPr>
        <w:t>PA Core Standards in math</w:t>
      </w:r>
      <w:r w:rsidRPr="00020DFD">
        <w:rPr>
          <w:rFonts w:ascii="Times New Roman" w:hAnsi="Times New Roman" w:cs="Times New Roman"/>
          <w:sz w:val="24"/>
          <w:szCs w:val="24"/>
        </w:rPr>
        <w:t>.</w:t>
      </w:r>
      <w:r w:rsidR="001D40E4" w:rsidRPr="00020DFD">
        <w:rPr>
          <w:rFonts w:ascii="Times New Roman" w:hAnsi="Times New Roman" w:cs="Times New Roman"/>
          <w:sz w:val="24"/>
          <w:szCs w:val="24"/>
        </w:rPr>
        <w:br/>
      </w:r>
    </w:p>
    <w:p w14:paraId="4B8607B1" w14:textId="77777777" w:rsidR="008B3D5B" w:rsidRPr="00020DFD" w:rsidRDefault="00292DD8" w:rsidP="00020DFD">
      <w:pPr>
        <w:spacing w:after="0" w:line="240" w:lineRule="auto"/>
        <w:rPr>
          <w:rFonts w:ascii="Times New Roman" w:hAnsi="Times New Roman" w:cs="Times New Roman"/>
          <w:sz w:val="24"/>
          <w:szCs w:val="24"/>
        </w:rPr>
      </w:pPr>
      <w:r w:rsidRPr="00020DFD">
        <w:rPr>
          <w:rFonts w:ascii="Times New Roman" w:hAnsi="Times New Roman" w:cs="Times New Roman"/>
          <w:b/>
          <w:sz w:val="24"/>
          <w:szCs w:val="24"/>
        </w:rPr>
        <w:t xml:space="preserve">Task </w:t>
      </w:r>
      <w:r w:rsidR="008B3D5B" w:rsidRPr="00020DFD">
        <w:rPr>
          <w:rFonts w:ascii="Times New Roman" w:hAnsi="Times New Roman" w:cs="Times New Roman"/>
          <w:b/>
          <w:sz w:val="24"/>
          <w:szCs w:val="24"/>
        </w:rPr>
        <w:t xml:space="preserve">Specifications </w:t>
      </w:r>
      <w:r w:rsidR="003C0FD1" w:rsidRPr="00020DFD">
        <w:rPr>
          <w:rFonts w:ascii="Times New Roman" w:hAnsi="Times New Roman" w:cs="Times New Roman"/>
          <w:sz w:val="24"/>
          <w:szCs w:val="24"/>
        </w:rPr>
        <w:t>are definitions, clarific</w:t>
      </w:r>
      <w:r w:rsidR="00C7421C" w:rsidRPr="00020DFD">
        <w:rPr>
          <w:rFonts w:ascii="Times New Roman" w:hAnsi="Times New Roman" w:cs="Times New Roman"/>
          <w:sz w:val="24"/>
          <w:szCs w:val="24"/>
        </w:rPr>
        <w:t xml:space="preserve">ations, and limitations to the </w:t>
      </w:r>
      <w:r w:rsidR="000F3B4E" w:rsidRPr="00020DFD">
        <w:rPr>
          <w:rFonts w:ascii="Times New Roman" w:hAnsi="Times New Roman" w:cs="Times New Roman"/>
          <w:sz w:val="24"/>
          <w:szCs w:val="24"/>
        </w:rPr>
        <w:t>skills</w:t>
      </w:r>
      <w:r w:rsidR="00C7421C" w:rsidRPr="00020DFD">
        <w:rPr>
          <w:rFonts w:ascii="Times New Roman" w:hAnsi="Times New Roman" w:cs="Times New Roman"/>
          <w:sz w:val="24"/>
          <w:szCs w:val="24"/>
        </w:rPr>
        <w:t xml:space="preserve"> designed to assess the </w:t>
      </w:r>
      <w:r w:rsidR="005730C3" w:rsidRPr="00020DFD">
        <w:rPr>
          <w:rFonts w:ascii="Times New Roman" w:hAnsi="Times New Roman" w:cs="Times New Roman"/>
          <w:sz w:val="24"/>
          <w:szCs w:val="24"/>
        </w:rPr>
        <w:t>alternate</w:t>
      </w:r>
      <w:r w:rsidR="003C0FD1" w:rsidRPr="00020DFD">
        <w:rPr>
          <w:rFonts w:ascii="Times New Roman" w:hAnsi="Times New Roman" w:cs="Times New Roman"/>
          <w:sz w:val="24"/>
          <w:szCs w:val="24"/>
        </w:rPr>
        <w:t xml:space="preserve"> </w:t>
      </w:r>
      <w:r w:rsidR="00C7421C" w:rsidRPr="00020DFD">
        <w:rPr>
          <w:rFonts w:ascii="Times New Roman" w:hAnsi="Times New Roman" w:cs="Times New Roman"/>
          <w:sz w:val="24"/>
          <w:szCs w:val="24"/>
        </w:rPr>
        <w:t>e</w:t>
      </w:r>
      <w:r w:rsidR="003C0FD1" w:rsidRPr="00020DFD">
        <w:rPr>
          <w:rFonts w:ascii="Times New Roman" w:hAnsi="Times New Roman" w:cs="Times New Roman"/>
          <w:sz w:val="24"/>
          <w:szCs w:val="24"/>
        </w:rPr>
        <w:t xml:space="preserve">ligible </w:t>
      </w:r>
      <w:r w:rsidR="00C7421C" w:rsidRPr="00020DFD">
        <w:rPr>
          <w:rFonts w:ascii="Times New Roman" w:hAnsi="Times New Roman" w:cs="Times New Roman"/>
          <w:sz w:val="24"/>
          <w:szCs w:val="24"/>
        </w:rPr>
        <w:t>content.</w:t>
      </w:r>
      <w:r w:rsidR="00277D83" w:rsidRPr="00020DFD">
        <w:rPr>
          <w:rFonts w:ascii="Times New Roman" w:hAnsi="Times New Roman" w:cs="Times New Roman"/>
          <w:sz w:val="24"/>
          <w:szCs w:val="24"/>
        </w:rPr>
        <w:t xml:space="preserve"> </w:t>
      </w:r>
    </w:p>
    <w:p w14:paraId="6FE20151" w14:textId="77777777" w:rsidR="00233E56" w:rsidRPr="00020DFD" w:rsidRDefault="00233E56" w:rsidP="00020DFD">
      <w:pPr>
        <w:spacing w:after="0" w:line="240" w:lineRule="auto"/>
        <w:rPr>
          <w:rFonts w:ascii="Times New Roman" w:hAnsi="Times New Roman" w:cs="Times New Roman"/>
          <w:sz w:val="24"/>
          <w:szCs w:val="24"/>
        </w:rPr>
      </w:pPr>
    </w:p>
    <w:p w14:paraId="4C596F78" w14:textId="04FF4DCD" w:rsidR="00233E56" w:rsidRDefault="00233E56" w:rsidP="00020DFD">
      <w:pPr>
        <w:spacing w:after="0" w:line="240" w:lineRule="auto"/>
        <w:rPr>
          <w:rFonts w:ascii="Times New Roman" w:hAnsi="Times New Roman" w:cs="Times New Roman"/>
          <w:sz w:val="24"/>
          <w:szCs w:val="24"/>
        </w:rPr>
      </w:pPr>
      <w:r w:rsidRPr="00020DFD">
        <w:rPr>
          <w:rFonts w:ascii="Times New Roman" w:hAnsi="Times New Roman" w:cs="Times New Roman"/>
          <w:b/>
          <w:sz w:val="24"/>
          <w:szCs w:val="24"/>
        </w:rPr>
        <w:t xml:space="preserve">Tier Guidelines </w:t>
      </w:r>
      <w:r w:rsidRPr="00020DFD">
        <w:rPr>
          <w:rFonts w:ascii="Times New Roman" w:hAnsi="Times New Roman" w:cs="Times New Roman"/>
          <w:sz w:val="24"/>
          <w:szCs w:val="24"/>
        </w:rPr>
        <w:t>are additional statements outlining the highest level of complexity to which an item should be written given its Tier designation.</w:t>
      </w:r>
    </w:p>
    <w:p w14:paraId="51585A9C" w14:textId="3B643AF4" w:rsidR="00460D44" w:rsidRDefault="00460D44" w:rsidP="00020DFD">
      <w:pPr>
        <w:spacing w:after="0" w:line="240" w:lineRule="auto"/>
        <w:rPr>
          <w:rFonts w:ascii="Times New Roman" w:hAnsi="Times New Roman" w:cs="Times New Roman"/>
          <w:sz w:val="24"/>
          <w:szCs w:val="24"/>
        </w:rPr>
      </w:pPr>
    </w:p>
    <w:p w14:paraId="0F366927" w14:textId="55C21903" w:rsidR="00460D44" w:rsidRDefault="00460D44" w:rsidP="00020DFD">
      <w:pPr>
        <w:spacing w:after="0" w:line="240" w:lineRule="auto"/>
        <w:rPr>
          <w:rFonts w:ascii="Times New Roman" w:hAnsi="Times New Roman" w:cs="Times New Roman"/>
          <w:sz w:val="24"/>
          <w:szCs w:val="24"/>
        </w:rPr>
      </w:pPr>
    </w:p>
    <w:p w14:paraId="12467869" w14:textId="4E09CE46" w:rsidR="00460D44" w:rsidRDefault="00460D44" w:rsidP="00020DFD">
      <w:pPr>
        <w:spacing w:after="0" w:line="240" w:lineRule="auto"/>
        <w:rPr>
          <w:rFonts w:ascii="Times New Roman" w:hAnsi="Times New Roman" w:cs="Times New Roman"/>
          <w:sz w:val="24"/>
          <w:szCs w:val="24"/>
        </w:rPr>
      </w:pPr>
    </w:p>
    <w:p w14:paraId="18233CFF" w14:textId="77777777" w:rsidR="00CC1912" w:rsidRDefault="00CC1912" w:rsidP="00020DFD">
      <w:pPr>
        <w:spacing w:after="0" w:line="240" w:lineRule="auto"/>
        <w:rPr>
          <w:rFonts w:ascii="Times New Roman" w:hAnsi="Times New Roman" w:cs="Times New Roman"/>
          <w:sz w:val="24"/>
          <w:szCs w:val="24"/>
        </w:rPr>
        <w:sectPr w:rsidR="00CC1912" w:rsidSect="0096752D">
          <w:pgSz w:w="12240" w:h="15840"/>
          <w:pgMar w:top="1440" w:right="1440" w:bottom="1440" w:left="1440" w:header="720" w:footer="720" w:gutter="0"/>
          <w:cols w:space="720"/>
          <w:docGrid w:linePitch="360"/>
        </w:sectPr>
      </w:pPr>
    </w:p>
    <w:p w14:paraId="475D3388" w14:textId="00916025" w:rsidR="00CC2837" w:rsidRPr="00CC1912" w:rsidRDefault="00CC1912" w:rsidP="0096752D">
      <w:pPr>
        <w:pStyle w:val="Heading1"/>
        <w:spacing w:before="0" w:line="240" w:lineRule="auto"/>
        <w:rPr>
          <w:rFonts w:ascii="Arial" w:hAnsi="Arial" w:cs="Arial"/>
          <w:b/>
        </w:rPr>
      </w:pPr>
      <w:bookmarkStart w:id="26" w:name="_Toc13212355"/>
      <w:r w:rsidRPr="00CC1912">
        <w:rPr>
          <w:rFonts w:ascii="Arial" w:hAnsi="Arial" w:cs="Arial"/>
          <w:b/>
        </w:rPr>
        <w:lastRenderedPageBreak/>
        <w:t>G</w:t>
      </w:r>
      <w:r w:rsidR="00CC2837" w:rsidRPr="00CC1912">
        <w:rPr>
          <w:rFonts w:ascii="Arial" w:hAnsi="Arial" w:cs="Arial"/>
          <w:b/>
        </w:rPr>
        <w:t>rade 3</w:t>
      </w:r>
      <w:bookmarkEnd w:id="26"/>
    </w:p>
    <w:p w14:paraId="65FBF8E0" w14:textId="77777777" w:rsidR="0096752D" w:rsidRPr="0096752D" w:rsidRDefault="0096752D" w:rsidP="0096752D">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4AC14569" w14:textId="77777777" w:rsidTr="0096752D">
        <w:trPr>
          <w:trHeight w:val="540"/>
        </w:trPr>
        <w:tc>
          <w:tcPr>
            <w:tcW w:w="9465" w:type="dxa"/>
            <w:shd w:val="clear" w:color="auto" w:fill="009CD1"/>
            <w:vAlign w:val="center"/>
          </w:tcPr>
          <w:p w14:paraId="5D8ECFA8"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t>Reporting Category: M03.A-T Numbers and Operations in Base Ten</w:t>
            </w:r>
          </w:p>
        </w:tc>
      </w:tr>
    </w:tbl>
    <w:p w14:paraId="73909DC4" w14:textId="77777777" w:rsidR="00CC2837" w:rsidRPr="0096752D" w:rsidRDefault="00CC2837" w:rsidP="002C12D7">
      <w:pPr>
        <w:pStyle w:val="Style1"/>
      </w:pPr>
      <w:r w:rsidRPr="0096752D">
        <w:t>Assessment Anchor: M03.A-T.1</w:t>
      </w:r>
    </w:p>
    <w:p w14:paraId="0E015321"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Use place-value understanding and properties of operations to perform multi-digit arithmetic. </w:t>
      </w:r>
    </w:p>
    <w:p w14:paraId="545B6967" w14:textId="77777777" w:rsidR="00E9729A" w:rsidRDefault="00E9729A" w:rsidP="00E9729A">
      <w:pPr>
        <w:spacing w:after="0"/>
      </w:pPr>
    </w:p>
    <w:p w14:paraId="63DED441" w14:textId="0332B95B" w:rsidR="00CC2837" w:rsidRPr="00E9729A" w:rsidRDefault="00E9729A" w:rsidP="002C12D7">
      <w:pPr>
        <w:pStyle w:val="Style1"/>
      </w:pPr>
      <w:r>
        <w:t xml:space="preserve">       </w:t>
      </w:r>
      <w:r w:rsidR="00CC2837" w:rsidRPr="00E9729A">
        <w:t>Eligible Content: M03.A-T.1.1.1</w:t>
      </w:r>
    </w:p>
    <w:p w14:paraId="7681B573" w14:textId="01697DEA" w:rsidR="00CC2837" w:rsidRPr="0096752D" w:rsidRDefault="00E9729A"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Pr>
          <w:rFonts w:ascii="Times New Roman" w:eastAsia="Yu Mincho" w:hAnsi="Times New Roman" w:cs="Times New Roman"/>
          <w:iCs/>
        </w:rPr>
        <w:t xml:space="preserve">  </w:t>
      </w:r>
      <w:r w:rsidR="00CC2837" w:rsidRPr="0096752D">
        <w:rPr>
          <w:rFonts w:ascii="Times New Roman" w:eastAsia="Yu Mincho" w:hAnsi="Times New Roman" w:cs="Times New Roman"/>
          <w:iCs/>
        </w:rPr>
        <w:t>Round two- and three-digit whole numbers to the nearest ten or hundred, respectively.</w:t>
      </w:r>
    </w:p>
    <w:p w14:paraId="691AF5EF"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71377B18" w14:textId="77777777" w:rsidTr="0096752D">
        <w:trPr>
          <w:trHeight w:hRule="exact" w:val="264"/>
        </w:trPr>
        <w:tc>
          <w:tcPr>
            <w:tcW w:w="8275" w:type="dxa"/>
            <w:shd w:val="clear" w:color="auto" w:fill="009CD1"/>
          </w:tcPr>
          <w:p w14:paraId="4A59C716"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04431036" w14:textId="77777777" w:rsidTr="0096752D">
        <w:trPr>
          <w:trHeight w:hRule="exact" w:val="317"/>
        </w:trPr>
        <w:tc>
          <w:tcPr>
            <w:tcW w:w="8275" w:type="dxa"/>
            <w:vAlign w:val="center"/>
          </w:tcPr>
          <w:p w14:paraId="787A3B54" w14:textId="77777777" w:rsidR="00CC2837" w:rsidRPr="0096752D" w:rsidRDefault="00CC2837" w:rsidP="0096752D">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M03AT.1.1.1a </w:t>
            </w:r>
            <w:r w:rsidRPr="0096752D">
              <w:rPr>
                <w:rFonts w:ascii="Times New Roman" w:eastAsia="Times New Roman" w:hAnsi="Times New Roman" w:cs="Times New Roman"/>
              </w:rPr>
              <w:t>Round a two-digit number to the nearest ten</w:t>
            </w:r>
          </w:p>
        </w:tc>
      </w:tr>
    </w:tbl>
    <w:p w14:paraId="1BD1A37D" w14:textId="77777777" w:rsidR="00CC2837" w:rsidRPr="0096752D" w:rsidRDefault="00CC2837" w:rsidP="0096752D">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5A9E5E78" w14:textId="77777777" w:rsidTr="0096752D">
        <w:trPr>
          <w:trHeight w:hRule="exact" w:val="264"/>
        </w:trPr>
        <w:tc>
          <w:tcPr>
            <w:tcW w:w="8276" w:type="dxa"/>
            <w:gridSpan w:val="2"/>
            <w:shd w:val="clear" w:color="auto" w:fill="009CD1"/>
          </w:tcPr>
          <w:p w14:paraId="5479AAE8"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3B5B6FBF" w14:textId="77777777" w:rsidTr="0096752D">
        <w:trPr>
          <w:trHeight w:hRule="exact" w:val="379"/>
        </w:trPr>
        <w:tc>
          <w:tcPr>
            <w:tcW w:w="8276" w:type="dxa"/>
            <w:gridSpan w:val="2"/>
            <w:shd w:val="clear" w:color="auto" w:fill="DEEAF6"/>
          </w:tcPr>
          <w:p w14:paraId="089B19C8" w14:textId="77777777" w:rsidR="00CC2837" w:rsidRPr="0096752D" w:rsidRDefault="00CC2837" w:rsidP="0096752D">
            <w:pPr>
              <w:widowControl w:val="0"/>
              <w:tabs>
                <w:tab w:val="left" w:pos="267"/>
              </w:tabs>
              <w:spacing w:line="240" w:lineRule="auto"/>
              <w:rPr>
                <w:rFonts w:ascii="Times New Roman" w:eastAsia="Calibri" w:hAnsi="Calibri" w:cs="Times New Roman"/>
                <w:spacing w:val="-1"/>
              </w:rPr>
            </w:pPr>
            <w:r w:rsidRPr="0096752D">
              <w:rPr>
                <w:rFonts w:ascii="Times New Roman" w:eastAsia="Calibri" w:hAnsi="Calibri" w:cs="Times New Roman"/>
                <w:spacing w:val="-1"/>
              </w:rPr>
              <w:t xml:space="preserve">  Students</w:t>
            </w:r>
            <w:r w:rsidRPr="0096752D">
              <w:rPr>
                <w:rFonts w:ascii="Times New Roman" w:eastAsia="Calibri" w:hAnsi="Calibri" w:cs="Times New Roman"/>
                <w:spacing w:val="-7"/>
              </w:rPr>
              <w:t xml:space="preserve"> </w:t>
            </w:r>
            <w:r w:rsidRPr="0096752D">
              <w:rPr>
                <w:rFonts w:ascii="Times New Roman" w:eastAsia="Calibri" w:hAnsi="Calibri" w:cs="Times New Roman"/>
                <w:spacing w:val="-1"/>
              </w:rPr>
              <w:t>will</w:t>
            </w:r>
            <w:r w:rsidRPr="0096752D">
              <w:rPr>
                <w:rFonts w:ascii="Times New Roman" w:eastAsia="Calibri" w:hAnsi="Calibri" w:cs="Times New Roman"/>
                <w:spacing w:val="-6"/>
              </w:rPr>
              <w:t xml:space="preserve"> </w:t>
            </w:r>
            <w:r w:rsidRPr="0096752D">
              <w:rPr>
                <w:rFonts w:ascii="Times New Roman" w:eastAsia="Calibri" w:hAnsi="Calibri" w:cs="Times New Roman"/>
                <w:spacing w:val="-1"/>
              </w:rPr>
              <w:t>determine the nearest neighbor for a given location.</w:t>
            </w:r>
          </w:p>
          <w:p w14:paraId="4138CE9F"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p>
        </w:tc>
      </w:tr>
      <w:tr w:rsidR="00CC2837" w:rsidRPr="0096752D" w14:paraId="0BD9F5C4" w14:textId="77777777" w:rsidTr="0096752D">
        <w:trPr>
          <w:trHeight w:hRule="exact" w:val="262"/>
        </w:trPr>
        <w:tc>
          <w:tcPr>
            <w:tcW w:w="8276" w:type="dxa"/>
            <w:gridSpan w:val="2"/>
            <w:shd w:val="clear" w:color="auto" w:fill="009CD1"/>
          </w:tcPr>
          <w:p w14:paraId="3DDABEE4" w14:textId="0A8B0D01" w:rsidR="00CC2837" w:rsidRPr="0096752D" w:rsidRDefault="00CC2837" w:rsidP="00FB3078">
            <w:pPr>
              <w:pStyle w:val="Style2"/>
              <w:rPr>
                <w:color w:val="CBC3C5"/>
              </w:rPr>
            </w:pPr>
            <w:r w:rsidRPr="0096752D">
              <w:t>Tier Guidelines</w:t>
            </w:r>
          </w:p>
        </w:tc>
      </w:tr>
      <w:tr w:rsidR="00CC2837" w:rsidRPr="0096752D" w14:paraId="208AA05F" w14:textId="77777777" w:rsidTr="0096752D">
        <w:trPr>
          <w:trHeight w:hRule="exact" w:val="264"/>
        </w:trPr>
        <w:tc>
          <w:tcPr>
            <w:tcW w:w="4138" w:type="dxa"/>
            <w:shd w:val="clear" w:color="auto" w:fill="009CD1"/>
          </w:tcPr>
          <w:p w14:paraId="43B617E0"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3BBEC4A4"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280297DB" w14:textId="77777777" w:rsidTr="0096752D">
        <w:trPr>
          <w:trHeight w:hRule="exact" w:val="516"/>
        </w:trPr>
        <w:tc>
          <w:tcPr>
            <w:tcW w:w="4138" w:type="dxa"/>
            <w:shd w:val="clear" w:color="auto" w:fill="DEEAF6"/>
          </w:tcPr>
          <w:p w14:paraId="0137195C"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showing how close an object is to another object.</w:t>
            </w:r>
          </w:p>
        </w:tc>
        <w:tc>
          <w:tcPr>
            <w:tcW w:w="4138" w:type="dxa"/>
            <w:shd w:val="clear" w:color="auto" w:fill="DEEAF6"/>
          </w:tcPr>
          <w:p w14:paraId="39D47E6B"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spacing w:val="-1"/>
              </w:rPr>
              <w:t>Limited to rounding up or down numbers ≤ 30</w:t>
            </w:r>
          </w:p>
        </w:tc>
      </w:tr>
    </w:tbl>
    <w:p w14:paraId="0688685B" w14:textId="77777777" w:rsidR="00CC2837" w:rsidRPr="0096752D" w:rsidRDefault="00CC2837" w:rsidP="0096752D">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4A0D82CE" w14:textId="77777777" w:rsidTr="0096752D">
        <w:trPr>
          <w:trHeight w:val="540"/>
        </w:trPr>
        <w:tc>
          <w:tcPr>
            <w:tcW w:w="9465" w:type="dxa"/>
            <w:shd w:val="clear" w:color="auto" w:fill="009CD1"/>
            <w:vAlign w:val="center"/>
          </w:tcPr>
          <w:p w14:paraId="3A181C96"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t>Reporting Category: M03.A-T Numbers and Operations in Base Ten</w:t>
            </w:r>
          </w:p>
        </w:tc>
      </w:tr>
    </w:tbl>
    <w:p w14:paraId="035FEA49" w14:textId="77777777" w:rsidR="00CC2837" w:rsidRPr="0096752D" w:rsidRDefault="00CC2837" w:rsidP="002C12D7">
      <w:pPr>
        <w:pStyle w:val="Style1"/>
      </w:pPr>
      <w:r w:rsidRPr="0096752D">
        <w:t>Assessment Anchor: M03.A-T.1</w:t>
      </w:r>
    </w:p>
    <w:p w14:paraId="11ABB702"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Use place-value understanding and properties of operations to perform multi-digit arithmetic. </w:t>
      </w:r>
    </w:p>
    <w:p w14:paraId="442EEB20" w14:textId="77777777" w:rsidR="00E9729A" w:rsidRDefault="00E9729A" w:rsidP="002C12D7">
      <w:pPr>
        <w:pStyle w:val="Style1"/>
      </w:pPr>
    </w:p>
    <w:p w14:paraId="03987BF5" w14:textId="25E9848F" w:rsidR="00CC2837" w:rsidRPr="0096752D" w:rsidRDefault="00E9729A" w:rsidP="002C12D7">
      <w:pPr>
        <w:pStyle w:val="Style1"/>
      </w:pPr>
      <w:r>
        <w:t xml:space="preserve">      </w:t>
      </w:r>
      <w:r w:rsidR="00CC2837" w:rsidRPr="0096752D">
        <w:t>Eligible Content: M03.A-T.1.1.2</w:t>
      </w:r>
    </w:p>
    <w:p w14:paraId="0BD80A46"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Add two- and three- digit whole numbers (limit sums from 100 through 1,000) and/or subtract two- and three-digit numbers from three-digit whole numbers.</w:t>
      </w:r>
    </w:p>
    <w:p w14:paraId="7A0ECF9B"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0C2B39FF" w14:textId="77777777" w:rsidTr="0096752D">
        <w:trPr>
          <w:trHeight w:hRule="exact" w:val="264"/>
        </w:trPr>
        <w:tc>
          <w:tcPr>
            <w:tcW w:w="8275" w:type="dxa"/>
            <w:shd w:val="clear" w:color="auto" w:fill="009CD1"/>
          </w:tcPr>
          <w:p w14:paraId="253F65A5"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0731A5A7" w14:textId="77777777" w:rsidTr="0096752D">
        <w:trPr>
          <w:trHeight w:hRule="exact" w:val="317"/>
        </w:trPr>
        <w:tc>
          <w:tcPr>
            <w:tcW w:w="8275" w:type="dxa"/>
            <w:vAlign w:val="center"/>
          </w:tcPr>
          <w:p w14:paraId="715C90F3" w14:textId="77777777" w:rsidR="00CC2837" w:rsidRPr="0096752D" w:rsidRDefault="00CC2837" w:rsidP="0096752D">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M03AT.1.1.2a </w:t>
            </w:r>
            <w:r w:rsidRPr="0096752D">
              <w:rPr>
                <w:rFonts w:ascii="Times New Roman" w:eastAsia="Times New Roman" w:hAnsi="Times New Roman" w:cs="Times New Roman"/>
                <w:bCs/>
              </w:rPr>
              <w:t>Demonstrate understanding of addition with small sets</w:t>
            </w:r>
          </w:p>
        </w:tc>
      </w:tr>
    </w:tbl>
    <w:p w14:paraId="16ACB663" w14:textId="77777777" w:rsidR="00CC2837" w:rsidRPr="0096752D" w:rsidRDefault="00CC2837" w:rsidP="0096752D">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249E4987" w14:textId="77777777" w:rsidTr="0096752D">
        <w:trPr>
          <w:trHeight w:hRule="exact" w:val="264"/>
        </w:trPr>
        <w:tc>
          <w:tcPr>
            <w:tcW w:w="8276" w:type="dxa"/>
            <w:gridSpan w:val="2"/>
            <w:shd w:val="clear" w:color="auto" w:fill="009CD1"/>
          </w:tcPr>
          <w:p w14:paraId="7ADDA8B6"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6D88FC1F" w14:textId="77777777" w:rsidTr="0096752D">
        <w:trPr>
          <w:trHeight w:hRule="exact" w:val="516"/>
        </w:trPr>
        <w:tc>
          <w:tcPr>
            <w:tcW w:w="8276" w:type="dxa"/>
            <w:gridSpan w:val="2"/>
            <w:shd w:val="clear" w:color="auto" w:fill="DEEAF6"/>
          </w:tcPr>
          <w:p w14:paraId="677779D0"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add one- and two- digit quantities or numbers.</w:t>
            </w:r>
          </w:p>
        </w:tc>
      </w:tr>
      <w:tr w:rsidR="00CC2837" w:rsidRPr="0096752D" w14:paraId="356BB64E" w14:textId="77777777" w:rsidTr="0096752D">
        <w:trPr>
          <w:trHeight w:hRule="exact" w:val="262"/>
        </w:trPr>
        <w:tc>
          <w:tcPr>
            <w:tcW w:w="8276" w:type="dxa"/>
            <w:gridSpan w:val="2"/>
            <w:shd w:val="clear" w:color="auto" w:fill="009CD1"/>
          </w:tcPr>
          <w:p w14:paraId="3B3D301E" w14:textId="05EEF851" w:rsidR="00CC2837" w:rsidRPr="0096752D" w:rsidRDefault="00E9729A" w:rsidP="00FB3078">
            <w:pPr>
              <w:pStyle w:val="Style2"/>
              <w:rPr>
                <w:color w:val="CBC3C5"/>
              </w:rPr>
            </w:pPr>
            <w:r>
              <w:t xml:space="preserve">             </w:t>
            </w:r>
            <w:r w:rsidR="00CC2837" w:rsidRPr="0096752D">
              <w:t>Tier Guidelines</w:t>
            </w:r>
            <w:r w:rsidR="00CC2837" w:rsidRPr="0096752D">
              <w:tab/>
            </w:r>
          </w:p>
        </w:tc>
      </w:tr>
      <w:tr w:rsidR="00CC2837" w:rsidRPr="0096752D" w14:paraId="3A8DBD6A" w14:textId="77777777" w:rsidTr="0096752D">
        <w:trPr>
          <w:trHeight w:hRule="exact" w:val="264"/>
        </w:trPr>
        <w:tc>
          <w:tcPr>
            <w:tcW w:w="4138" w:type="dxa"/>
            <w:shd w:val="clear" w:color="auto" w:fill="009CD1"/>
          </w:tcPr>
          <w:p w14:paraId="003DAC26"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5901F12A"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4B82F7B7" w14:textId="77777777" w:rsidTr="0096752D">
        <w:trPr>
          <w:trHeight w:hRule="exact" w:val="568"/>
        </w:trPr>
        <w:tc>
          <w:tcPr>
            <w:tcW w:w="4138" w:type="dxa"/>
            <w:shd w:val="clear" w:color="auto" w:fill="DEEAF6"/>
          </w:tcPr>
          <w:p w14:paraId="6AA8559C" w14:textId="77777777" w:rsidR="00CC2837" w:rsidRPr="0096752D" w:rsidRDefault="00CC2837" w:rsidP="0096752D">
            <w:pPr>
              <w:widowControl w:val="0"/>
              <w:spacing w:after="0" w:line="240" w:lineRule="auto"/>
              <w:ind w:left="103" w:right="222"/>
              <w:rPr>
                <w:rFonts w:ascii="Times New Roman" w:eastAsia="Times New Roman" w:hAnsi="Times New Roman" w:cs="Times New Roman"/>
              </w:rPr>
            </w:pPr>
            <w:r w:rsidRPr="0096752D">
              <w:rPr>
                <w:rFonts w:ascii="Times New Roman" w:eastAsia="Times New Roman" w:hAnsi="Times New Roman" w:cs="Times New Roman"/>
              </w:rPr>
              <w:t>Limited to two quantities with sums ≤ 10</w:t>
            </w:r>
          </w:p>
        </w:tc>
        <w:tc>
          <w:tcPr>
            <w:tcW w:w="4138" w:type="dxa"/>
            <w:shd w:val="clear" w:color="auto" w:fill="DEEAF6"/>
          </w:tcPr>
          <w:p w14:paraId="56E93429" w14:textId="77777777" w:rsidR="00CC2837" w:rsidRPr="0096752D" w:rsidRDefault="00CC2837" w:rsidP="0096752D">
            <w:pPr>
              <w:widowControl w:val="0"/>
              <w:spacing w:after="0" w:line="240" w:lineRule="auto"/>
              <w:ind w:left="103" w:right="222"/>
              <w:rPr>
                <w:rFonts w:ascii="Times New Roman" w:eastAsia="Times New Roman" w:hAnsi="Times New Roman" w:cs="Times New Roman"/>
              </w:rPr>
            </w:pPr>
            <w:r w:rsidRPr="0096752D">
              <w:rPr>
                <w:rFonts w:ascii="Times New Roman" w:eastAsia="Times New Roman" w:hAnsi="Times New Roman" w:cs="Times New Roman"/>
              </w:rPr>
              <w:t>Limited to two numbers with sums ≤ 20</w:t>
            </w:r>
          </w:p>
        </w:tc>
      </w:tr>
    </w:tbl>
    <w:p w14:paraId="7A65F3C1" w14:textId="77777777" w:rsidR="00CC2837" w:rsidRPr="0096752D" w:rsidRDefault="00CC2837" w:rsidP="0096752D">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59F184BF" w14:textId="77777777" w:rsidTr="0096752D">
        <w:trPr>
          <w:trHeight w:val="540"/>
        </w:trPr>
        <w:tc>
          <w:tcPr>
            <w:tcW w:w="9465" w:type="dxa"/>
            <w:shd w:val="clear" w:color="auto" w:fill="009CD1"/>
            <w:vAlign w:val="center"/>
          </w:tcPr>
          <w:p w14:paraId="04D77D60"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M03.A-T Numbers and Operations in Base Ten</w:t>
            </w:r>
          </w:p>
        </w:tc>
      </w:tr>
    </w:tbl>
    <w:p w14:paraId="217E680F" w14:textId="77777777" w:rsidR="00CC2837" w:rsidRPr="0096752D" w:rsidRDefault="00CC2837" w:rsidP="002C12D7">
      <w:pPr>
        <w:pStyle w:val="Style1"/>
      </w:pPr>
      <w:r w:rsidRPr="0096752D">
        <w:t>Assessment Anchor: M03.A-T.1</w:t>
      </w:r>
    </w:p>
    <w:p w14:paraId="096AC4AB"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Use place-value understanding and properties of operations to perform multi-digit arithmetic. </w:t>
      </w:r>
    </w:p>
    <w:p w14:paraId="600796F5" w14:textId="0F94CBCB" w:rsidR="00CC2837" w:rsidRPr="0096752D" w:rsidRDefault="00FB3078" w:rsidP="002C12D7">
      <w:pPr>
        <w:pStyle w:val="Style1"/>
      </w:pPr>
      <w:r>
        <w:t xml:space="preserve">      </w:t>
      </w:r>
      <w:r w:rsidR="00CC2837" w:rsidRPr="0096752D">
        <w:t>Eligible Content: M03.A-T.1.1.2</w:t>
      </w:r>
    </w:p>
    <w:p w14:paraId="1E370FBF"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Add two- and three- digit whole numbers (limit sums from 100 through 1,000) and/or subtract two- and three-digit numbers from three-digit whole numbers.</w:t>
      </w:r>
    </w:p>
    <w:p w14:paraId="4163C497"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74750840" w14:textId="77777777" w:rsidTr="0096752D">
        <w:trPr>
          <w:trHeight w:hRule="exact" w:val="264"/>
        </w:trPr>
        <w:tc>
          <w:tcPr>
            <w:tcW w:w="8275" w:type="dxa"/>
            <w:shd w:val="clear" w:color="auto" w:fill="009CD1"/>
          </w:tcPr>
          <w:p w14:paraId="2B79A328"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18D675EE" w14:textId="77777777" w:rsidTr="0096752D">
        <w:trPr>
          <w:trHeight w:hRule="exact" w:val="317"/>
        </w:trPr>
        <w:tc>
          <w:tcPr>
            <w:tcW w:w="8275" w:type="dxa"/>
            <w:vAlign w:val="center"/>
          </w:tcPr>
          <w:p w14:paraId="48CA6D78" w14:textId="77777777" w:rsidR="00CC2837" w:rsidRPr="0096752D" w:rsidRDefault="00CC2837" w:rsidP="0096752D">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M03AT.1.1.2b </w:t>
            </w:r>
            <w:r w:rsidRPr="0096752D">
              <w:rPr>
                <w:rFonts w:ascii="Times New Roman" w:eastAsia="Times New Roman" w:hAnsi="Times New Roman" w:cs="Times New Roman"/>
                <w:bCs/>
              </w:rPr>
              <w:t>Demonstrate understanding subtraction with small sets</w:t>
            </w:r>
          </w:p>
        </w:tc>
      </w:tr>
    </w:tbl>
    <w:p w14:paraId="7676DD0F" w14:textId="77777777" w:rsidR="00CC2837" w:rsidRPr="0096752D" w:rsidRDefault="00CC2837" w:rsidP="0096752D">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5BF0701E" w14:textId="77777777" w:rsidTr="0096752D">
        <w:trPr>
          <w:trHeight w:hRule="exact" w:val="264"/>
        </w:trPr>
        <w:tc>
          <w:tcPr>
            <w:tcW w:w="8276" w:type="dxa"/>
            <w:gridSpan w:val="2"/>
            <w:shd w:val="clear" w:color="auto" w:fill="009CD1"/>
          </w:tcPr>
          <w:p w14:paraId="490B9218"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49A4424D" w14:textId="77777777" w:rsidTr="0096752D">
        <w:trPr>
          <w:trHeight w:hRule="exact" w:val="516"/>
        </w:trPr>
        <w:tc>
          <w:tcPr>
            <w:tcW w:w="8276" w:type="dxa"/>
            <w:gridSpan w:val="2"/>
            <w:shd w:val="clear" w:color="auto" w:fill="DEEAF6"/>
          </w:tcPr>
          <w:p w14:paraId="320A2117"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subtract single digit quantities or numbers.</w:t>
            </w:r>
          </w:p>
        </w:tc>
      </w:tr>
      <w:tr w:rsidR="00CC2837" w:rsidRPr="0096752D" w14:paraId="66DBE130" w14:textId="77777777" w:rsidTr="0096752D">
        <w:trPr>
          <w:trHeight w:hRule="exact" w:val="262"/>
        </w:trPr>
        <w:tc>
          <w:tcPr>
            <w:tcW w:w="8276" w:type="dxa"/>
            <w:gridSpan w:val="2"/>
            <w:shd w:val="clear" w:color="auto" w:fill="009CD1"/>
          </w:tcPr>
          <w:p w14:paraId="3D9060BC" w14:textId="2FD84B69" w:rsidR="00CC2837" w:rsidRPr="0096752D" w:rsidRDefault="00FB3078" w:rsidP="00FB3078">
            <w:pPr>
              <w:pStyle w:val="Style2"/>
              <w:rPr>
                <w:color w:val="CBC3C5"/>
              </w:rPr>
            </w:pPr>
            <w:r>
              <w:t xml:space="preserve">                    </w:t>
            </w:r>
            <w:r w:rsidR="00CC2837" w:rsidRPr="0096752D">
              <w:t>Tier Guidelines</w:t>
            </w:r>
            <w:r w:rsidR="00CC2837" w:rsidRPr="0096752D">
              <w:tab/>
            </w:r>
          </w:p>
        </w:tc>
      </w:tr>
      <w:tr w:rsidR="00CC2837" w:rsidRPr="0096752D" w14:paraId="1D7064E7" w14:textId="77777777" w:rsidTr="0096752D">
        <w:trPr>
          <w:trHeight w:hRule="exact" w:val="264"/>
        </w:trPr>
        <w:tc>
          <w:tcPr>
            <w:tcW w:w="4138" w:type="dxa"/>
            <w:shd w:val="clear" w:color="auto" w:fill="009CD1"/>
          </w:tcPr>
          <w:p w14:paraId="1C5AE6ED"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6659C892"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1B1E6779" w14:textId="77777777" w:rsidTr="00FB3078">
        <w:trPr>
          <w:trHeight w:hRule="exact" w:val="379"/>
        </w:trPr>
        <w:tc>
          <w:tcPr>
            <w:tcW w:w="4138" w:type="dxa"/>
            <w:shd w:val="clear" w:color="auto" w:fill="DEEAF6"/>
          </w:tcPr>
          <w:p w14:paraId="7BDBBFEA"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two quantities ≤ 5 </w:t>
            </w:r>
          </w:p>
        </w:tc>
        <w:tc>
          <w:tcPr>
            <w:tcW w:w="4138" w:type="dxa"/>
            <w:shd w:val="clear" w:color="auto" w:fill="DEEAF6"/>
          </w:tcPr>
          <w:p w14:paraId="385E7795"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two numbers ≤ 10 </w:t>
            </w:r>
          </w:p>
        </w:tc>
      </w:tr>
    </w:tbl>
    <w:p w14:paraId="78744659" w14:textId="77777777" w:rsidR="00CC2837" w:rsidRPr="0096752D" w:rsidRDefault="00CC2837" w:rsidP="0096752D">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0238C478" w14:textId="77777777" w:rsidTr="0096752D">
        <w:trPr>
          <w:trHeight w:val="540"/>
        </w:trPr>
        <w:tc>
          <w:tcPr>
            <w:tcW w:w="9465" w:type="dxa"/>
            <w:shd w:val="clear" w:color="auto" w:fill="009CD1"/>
            <w:vAlign w:val="center"/>
          </w:tcPr>
          <w:p w14:paraId="1FBBC9C8"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t>Reporting Category: M03.A-T Numbers and Operations in Base Ten</w:t>
            </w:r>
          </w:p>
        </w:tc>
      </w:tr>
    </w:tbl>
    <w:p w14:paraId="56D5D5A8" w14:textId="77777777" w:rsidR="00CC2837" w:rsidRPr="0096752D" w:rsidRDefault="00CC2837" w:rsidP="002C12D7">
      <w:pPr>
        <w:pStyle w:val="Style1"/>
      </w:pPr>
      <w:r w:rsidRPr="0096752D">
        <w:t>Assessment Anchor: M03.A-T.1</w:t>
      </w:r>
    </w:p>
    <w:p w14:paraId="6472725C"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Use place-value understanding and properties of operations to perform multi-digit arithmetic. </w:t>
      </w:r>
    </w:p>
    <w:p w14:paraId="159A2C95" w14:textId="39642F59" w:rsidR="00CC2837" w:rsidRPr="0096752D" w:rsidRDefault="00FB3078" w:rsidP="002C12D7">
      <w:pPr>
        <w:pStyle w:val="Style1"/>
      </w:pPr>
      <w:r>
        <w:t xml:space="preserve">      </w:t>
      </w:r>
      <w:r w:rsidR="00CC2837" w:rsidRPr="0096752D">
        <w:t>Eligible Content: M03.A-T.1.1.4</w:t>
      </w:r>
    </w:p>
    <w:p w14:paraId="56AD1EF4"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Order a set of whole numbers from least to greatest or greatest to least (up through 9,999, and limit sets to no more than four numbers).</w:t>
      </w:r>
    </w:p>
    <w:p w14:paraId="4A8953C7"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22EEBFA4" w14:textId="77777777" w:rsidTr="0096752D">
        <w:trPr>
          <w:trHeight w:hRule="exact" w:val="264"/>
        </w:trPr>
        <w:tc>
          <w:tcPr>
            <w:tcW w:w="8275" w:type="dxa"/>
            <w:shd w:val="clear" w:color="auto" w:fill="009CD1"/>
          </w:tcPr>
          <w:p w14:paraId="115FCAAB"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3255845A" w14:textId="77777777" w:rsidTr="0096752D">
        <w:trPr>
          <w:trHeight w:hRule="exact" w:val="317"/>
        </w:trPr>
        <w:tc>
          <w:tcPr>
            <w:tcW w:w="8275" w:type="dxa"/>
            <w:vAlign w:val="center"/>
          </w:tcPr>
          <w:p w14:paraId="3C3AAEED" w14:textId="77777777" w:rsidR="00CC2837" w:rsidRPr="0096752D" w:rsidRDefault="00CC2837" w:rsidP="0096752D">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M03AT.1.1.4a </w:t>
            </w:r>
            <w:r w:rsidRPr="0096752D">
              <w:rPr>
                <w:rFonts w:ascii="Times New Roman" w:eastAsia="Times New Roman" w:hAnsi="Times New Roman" w:cs="Times New Roman"/>
                <w:bCs/>
              </w:rPr>
              <w:t>Order 3 numbers under 10</w:t>
            </w:r>
          </w:p>
        </w:tc>
      </w:tr>
    </w:tbl>
    <w:p w14:paraId="15C34AC3" w14:textId="77777777" w:rsidR="00CC2837" w:rsidRPr="0096752D" w:rsidRDefault="00CC2837" w:rsidP="0096752D">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2E3B751D" w14:textId="77777777" w:rsidTr="0096752D">
        <w:trPr>
          <w:trHeight w:hRule="exact" w:val="264"/>
        </w:trPr>
        <w:tc>
          <w:tcPr>
            <w:tcW w:w="8276" w:type="dxa"/>
            <w:gridSpan w:val="2"/>
            <w:shd w:val="clear" w:color="auto" w:fill="009CD1"/>
          </w:tcPr>
          <w:p w14:paraId="0017DB0F"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7943DB49" w14:textId="77777777" w:rsidTr="0096752D">
        <w:trPr>
          <w:trHeight w:hRule="exact" w:val="352"/>
        </w:trPr>
        <w:tc>
          <w:tcPr>
            <w:tcW w:w="8276" w:type="dxa"/>
            <w:gridSpan w:val="2"/>
            <w:shd w:val="clear" w:color="auto" w:fill="DEEAF6"/>
          </w:tcPr>
          <w:p w14:paraId="3A08A8E3"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put quantities or numbers ≤ 10 in ascending or descending order. </w:t>
            </w:r>
          </w:p>
        </w:tc>
      </w:tr>
      <w:tr w:rsidR="00CC2837" w:rsidRPr="0096752D" w14:paraId="34EF2844" w14:textId="77777777" w:rsidTr="0096752D">
        <w:trPr>
          <w:trHeight w:hRule="exact" w:val="262"/>
        </w:trPr>
        <w:tc>
          <w:tcPr>
            <w:tcW w:w="8276" w:type="dxa"/>
            <w:gridSpan w:val="2"/>
            <w:shd w:val="clear" w:color="auto" w:fill="009CD1"/>
          </w:tcPr>
          <w:p w14:paraId="3B408305" w14:textId="57CD28A0" w:rsidR="00CC2837" w:rsidRPr="0096752D" w:rsidRDefault="00FB3078" w:rsidP="00FB3078">
            <w:pPr>
              <w:pStyle w:val="Style2"/>
              <w:rPr>
                <w:color w:val="CBC3C5"/>
              </w:rPr>
            </w:pPr>
            <w:r>
              <w:t xml:space="preserve">                         </w:t>
            </w:r>
            <w:r w:rsidR="00CC2837" w:rsidRPr="0096752D">
              <w:t>Tier Guidelines</w:t>
            </w:r>
            <w:r w:rsidR="00CC2837" w:rsidRPr="0096752D">
              <w:tab/>
            </w:r>
          </w:p>
        </w:tc>
      </w:tr>
      <w:tr w:rsidR="00CC2837" w:rsidRPr="0096752D" w14:paraId="45F1582C" w14:textId="77777777" w:rsidTr="0096752D">
        <w:trPr>
          <w:trHeight w:hRule="exact" w:val="264"/>
        </w:trPr>
        <w:tc>
          <w:tcPr>
            <w:tcW w:w="4138" w:type="dxa"/>
            <w:shd w:val="clear" w:color="auto" w:fill="009CD1"/>
          </w:tcPr>
          <w:p w14:paraId="55E87D30"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53177506"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7CEB3759" w14:textId="77777777" w:rsidTr="0096752D">
        <w:trPr>
          <w:trHeight w:hRule="exact" w:val="604"/>
        </w:trPr>
        <w:tc>
          <w:tcPr>
            <w:tcW w:w="4138" w:type="dxa"/>
            <w:shd w:val="clear" w:color="auto" w:fill="DEEAF6"/>
          </w:tcPr>
          <w:p w14:paraId="56D06687" w14:textId="77777777" w:rsidR="00CC2837" w:rsidRPr="0096752D" w:rsidRDefault="00CC2837" w:rsidP="0096752D">
            <w:pPr>
              <w:widowControl w:val="0"/>
              <w:spacing w:after="0" w:line="240" w:lineRule="auto"/>
              <w:ind w:right="559"/>
              <w:rPr>
                <w:rFonts w:ascii="Times New Roman" w:eastAsia="Times New Roman" w:hAnsi="Times New Roman" w:cs="Times New Roman"/>
              </w:rPr>
            </w:pPr>
            <w:r w:rsidRPr="0096752D">
              <w:rPr>
                <w:rFonts w:ascii="Times New Roman" w:eastAsia="Times New Roman" w:hAnsi="Times New Roman" w:cs="Times New Roman"/>
              </w:rPr>
              <w:t xml:space="preserve">Limited to ascending sequences. Do not have to be consecutive. </w:t>
            </w:r>
          </w:p>
        </w:tc>
        <w:tc>
          <w:tcPr>
            <w:tcW w:w="4138" w:type="dxa"/>
            <w:shd w:val="clear" w:color="auto" w:fill="DEEAF6"/>
          </w:tcPr>
          <w:p w14:paraId="13FA1B04" w14:textId="77777777" w:rsidR="00CC2837" w:rsidRPr="0096752D" w:rsidRDefault="00CC2837" w:rsidP="0096752D">
            <w:pPr>
              <w:widowControl w:val="0"/>
              <w:spacing w:after="0" w:line="240" w:lineRule="auto"/>
              <w:ind w:right="559"/>
              <w:rPr>
                <w:rFonts w:ascii="Times New Roman" w:eastAsia="Times New Roman" w:hAnsi="Times New Roman" w:cs="Times New Roman"/>
              </w:rPr>
            </w:pPr>
            <w:r w:rsidRPr="0096752D">
              <w:rPr>
                <w:rFonts w:ascii="Times New Roman" w:eastAsia="Times New Roman" w:hAnsi="Times New Roman" w:cs="Times New Roman"/>
              </w:rPr>
              <w:t>No additional limitations</w:t>
            </w:r>
          </w:p>
        </w:tc>
      </w:tr>
    </w:tbl>
    <w:p w14:paraId="66B75BCC" w14:textId="6748797C" w:rsidR="00CC2837" w:rsidRDefault="00CC2837" w:rsidP="0096752D">
      <w:pPr>
        <w:spacing w:before="120" w:after="120" w:line="240" w:lineRule="auto"/>
        <w:rPr>
          <w:rFonts w:ascii="Arial" w:eastAsia="Calibri" w:hAnsi="Calibri" w:cs="Times New Roman"/>
        </w:rPr>
      </w:pPr>
    </w:p>
    <w:p w14:paraId="626966E2" w14:textId="47854F28" w:rsidR="005F0D21" w:rsidRDefault="005F0D21" w:rsidP="0096752D">
      <w:pPr>
        <w:spacing w:before="120" w:after="120" w:line="240" w:lineRule="auto"/>
        <w:rPr>
          <w:rFonts w:ascii="Arial" w:eastAsia="Calibri" w:hAnsi="Calibri" w:cs="Times New Roman"/>
        </w:rPr>
      </w:pPr>
    </w:p>
    <w:p w14:paraId="603A9483" w14:textId="77777777" w:rsidR="005F0D21" w:rsidRPr="0096752D" w:rsidRDefault="005F0D21" w:rsidP="0096752D">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7336C70D" w14:textId="77777777" w:rsidTr="0096752D">
        <w:trPr>
          <w:trHeight w:val="540"/>
        </w:trPr>
        <w:tc>
          <w:tcPr>
            <w:tcW w:w="9465" w:type="dxa"/>
            <w:shd w:val="clear" w:color="auto" w:fill="009CD1"/>
            <w:vAlign w:val="center"/>
          </w:tcPr>
          <w:p w14:paraId="58DB6176"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M03.A-F Numbers and Operations - Fractions</w:t>
            </w:r>
          </w:p>
        </w:tc>
      </w:tr>
    </w:tbl>
    <w:p w14:paraId="177F401A" w14:textId="77777777" w:rsidR="00CC2837" w:rsidRPr="0096752D" w:rsidRDefault="00CC2837" w:rsidP="002C12D7">
      <w:pPr>
        <w:pStyle w:val="Style1"/>
      </w:pPr>
      <w:r w:rsidRPr="0096752D">
        <w:t>Assessment Anchor: M03.A-F.1</w:t>
      </w:r>
    </w:p>
    <w:p w14:paraId="07CADB06"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Develop an understanding of fractions as numbers. </w:t>
      </w:r>
    </w:p>
    <w:p w14:paraId="0C4123CA" w14:textId="2EBA7D3A" w:rsidR="00CC2837" w:rsidRPr="0096752D" w:rsidRDefault="00FB3078" w:rsidP="002C12D7">
      <w:pPr>
        <w:pStyle w:val="Style1"/>
      </w:pPr>
      <w:r>
        <w:t xml:space="preserve">     </w:t>
      </w:r>
      <w:r w:rsidR="00CC2837" w:rsidRPr="0096752D">
        <w:t>Eligible Content: M03.A-F.1.1.1</w:t>
      </w:r>
    </w:p>
    <w:p w14:paraId="3A06AF1C"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Demonstrate that when a whole or set is partitioned into y equal parts, the fraction 1/y represents 1 part of the whole and/or the fraction x/y represents x equal parts of the whole (limit denominators to 2, 3, 4, 6, and 8; limit numerators to whole numbers less than the denominator; and no simplification necessary). </w:t>
      </w:r>
    </w:p>
    <w:p w14:paraId="2D789DE3"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530B68DE" w14:textId="77777777" w:rsidTr="0096752D">
        <w:trPr>
          <w:trHeight w:hRule="exact" w:val="264"/>
        </w:trPr>
        <w:tc>
          <w:tcPr>
            <w:tcW w:w="8275" w:type="dxa"/>
            <w:shd w:val="clear" w:color="auto" w:fill="009CD1"/>
          </w:tcPr>
          <w:p w14:paraId="074DE9B5"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0E3BB69E" w14:textId="77777777" w:rsidTr="0096752D">
        <w:trPr>
          <w:trHeight w:hRule="exact" w:val="576"/>
        </w:trPr>
        <w:tc>
          <w:tcPr>
            <w:tcW w:w="8275" w:type="dxa"/>
            <w:vAlign w:val="center"/>
          </w:tcPr>
          <w:p w14:paraId="77C2FB9D" w14:textId="77777777" w:rsidR="00CC2837" w:rsidRPr="0096752D" w:rsidRDefault="00CC2837" w:rsidP="0096752D">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M03AF1.1.1a </w:t>
            </w:r>
            <w:r w:rsidRPr="0096752D">
              <w:rPr>
                <w:rFonts w:ascii="Times New Roman" w:eastAsia="Times New Roman" w:hAnsi="Times New Roman" w:cs="Times New Roman"/>
              </w:rPr>
              <w:t>Identify the unit fraction or other proper fraction (denominators = 2, 3, 4, 6) that matches the representation</w:t>
            </w:r>
          </w:p>
        </w:tc>
      </w:tr>
    </w:tbl>
    <w:p w14:paraId="23D97330" w14:textId="77777777" w:rsidR="00CC2837" w:rsidRPr="0096752D" w:rsidRDefault="00CC2837" w:rsidP="0096752D">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647C03CE" w14:textId="77777777" w:rsidTr="0096752D">
        <w:trPr>
          <w:trHeight w:hRule="exact" w:val="264"/>
        </w:trPr>
        <w:tc>
          <w:tcPr>
            <w:tcW w:w="8276" w:type="dxa"/>
            <w:gridSpan w:val="2"/>
            <w:shd w:val="clear" w:color="auto" w:fill="009CD1"/>
          </w:tcPr>
          <w:p w14:paraId="6824BD38"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28EDC603" w14:textId="77777777" w:rsidTr="0096752D">
        <w:trPr>
          <w:trHeight w:hRule="exact" w:val="361"/>
        </w:trPr>
        <w:tc>
          <w:tcPr>
            <w:tcW w:w="8276" w:type="dxa"/>
            <w:gridSpan w:val="2"/>
            <w:shd w:val="clear" w:color="auto" w:fill="DEEAF6"/>
          </w:tcPr>
          <w:p w14:paraId="04AAD659"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Identify a fraction as an equal part of a whole</w:t>
            </w:r>
          </w:p>
        </w:tc>
      </w:tr>
      <w:tr w:rsidR="00CC2837" w:rsidRPr="0096752D" w14:paraId="4CE15406" w14:textId="77777777" w:rsidTr="0096752D">
        <w:trPr>
          <w:trHeight w:hRule="exact" w:val="262"/>
        </w:trPr>
        <w:tc>
          <w:tcPr>
            <w:tcW w:w="8276" w:type="dxa"/>
            <w:gridSpan w:val="2"/>
            <w:shd w:val="clear" w:color="auto" w:fill="009CD1"/>
          </w:tcPr>
          <w:p w14:paraId="44D224FA" w14:textId="798C66DE" w:rsidR="00CC2837" w:rsidRPr="0096752D" w:rsidRDefault="00FB3078" w:rsidP="00FB3078">
            <w:pPr>
              <w:pStyle w:val="Style2"/>
              <w:rPr>
                <w:color w:val="CBC3C5"/>
              </w:rPr>
            </w:pPr>
            <w:r>
              <w:t xml:space="preserve">                        </w:t>
            </w:r>
            <w:r w:rsidR="00CC2837" w:rsidRPr="0096752D">
              <w:t>Tier Guidelines</w:t>
            </w:r>
            <w:r w:rsidR="00CC2837" w:rsidRPr="0096752D">
              <w:tab/>
            </w:r>
          </w:p>
        </w:tc>
      </w:tr>
      <w:tr w:rsidR="00CC2837" w:rsidRPr="0096752D" w14:paraId="7455ADF5" w14:textId="77777777" w:rsidTr="0096752D">
        <w:trPr>
          <w:trHeight w:hRule="exact" w:val="264"/>
        </w:trPr>
        <w:tc>
          <w:tcPr>
            <w:tcW w:w="4138" w:type="dxa"/>
            <w:shd w:val="clear" w:color="auto" w:fill="009CD1"/>
          </w:tcPr>
          <w:p w14:paraId="7B6155C6"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602486D6"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0EBF9A68" w14:textId="77777777" w:rsidTr="0096752D">
        <w:trPr>
          <w:trHeight w:hRule="exact" w:val="516"/>
        </w:trPr>
        <w:tc>
          <w:tcPr>
            <w:tcW w:w="4138" w:type="dxa"/>
            <w:shd w:val="clear" w:color="auto" w:fill="DEEAF6"/>
          </w:tcPr>
          <w:p w14:paraId="15FF97A1"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matching same images for denominators limited to 2 and 4. </w:t>
            </w:r>
          </w:p>
        </w:tc>
        <w:tc>
          <w:tcPr>
            <w:tcW w:w="4138" w:type="dxa"/>
            <w:shd w:val="clear" w:color="auto" w:fill="DEEAF6"/>
          </w:tcPr>
          <w:p w14:paraId="0968A647"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No additional limitations</w:t>
            </w:r>
          </w:p>
        </w:tc>
      </w:tr>
    </w:tbl>
    <w:p w14:paraId="67934C7D" w14:textId="77777777" w:rsidR="00CC2837" w:rsidRPr="0096752D" w:rsidRDefault="00CC2837" w:rsidP="0096752D">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6EAEF08B" w14:textId="77777777" w:rsidTr="0096752D">
        <w:trPr>
          <w:trHeight w:val="540"/>
        </w:trPr>
        <w:tc>
          <w:tcPr>
            <w:tcW w:w="9465" w:type="dxa"/>
            <w:shd w:val="clear" w:color="auto" w:fill="009CD1"/>
            <w:vAlign w:val="center"/>
          </w:tcPr>
          <w:p w14:paraId="18EA46E8"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t>Reporting Category: M03.A-F Numbers and Operations - Fractions</w:t>
            </w:r>
          </w:p>
        </w:tc>
      </w:tr>
    </w:tbl>
    <w:p w14:paraId="484F0286" w14:textId="77777777" w:rsidR="00CC2837" w:rsidRPr="0096752D" w:rsidRDefault="00CC2837" w:rsidP="002C12D7">
      <w:pPr>
        <w:pStyle w:val="Style1"/>
      </w:pPr>
      <w:r w:rsidRPr="0096752D">
        <w:t>Assessment Anchor: M03.A-F.1</w:t>
      </w:r>
    </w:p>
    <w:p w14:paraId="1A20BC9A"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Develop an understanding of fractions as numbers. </w:t>
      </w:r>
    </w:p>
    <w:p w14:paraId="74F02553" w14:textId="7D2081BB" w:rsidR="00CC2837" w:rsidRPr="0096752D" w:rsidRDefault="00FB3078" w:rsidP="002C12D7">
      <w:pPr>
        <w:pStyle w:val="Style1"/>
      </w:pPr>
      <w:r>
        <w:t xml:space="preserve">      </w:t>
      </w:r>
      <w:r w:rsidR="00CC2837" w:rsidRPr="0096752D">
        <w:t>Eligible Content: M03.A-F.1.1.3</w:t>
      </w:r>
    </w:p>
    <w:p w14:paraId="3BD4E8FF"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Recognize and generate simple equivalent fractions (limit the denominators to 1, 2, 3, 4, 6, and 8 and limit numerators to whole numbers less than the denominator).</w:t>
      </w:r>
    </w:p>
    <w:p w14:paraId="71FB649D"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1: 1/2 = 2/4</w:t>
      </w:r>
    </w:p>
    <w:p w14:paraId="544FBD0A"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2: 4/6 = 2/3</w:t>
      </w:r>
    </w:p>
    <w:p w14:paraId="121418F4"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3D28EA14" w14:textId="77777777" w:rsidTr="0096752D">
        <w:trPr>
          <w:trHeight w:hRule="exact" w:val="264"/>
        </w:trPr>
        <w:tc>
          <w:tcPr>
            <w:tcW w:w="8275" w:type="dxa"/>
            <w:shd w:val="clear" w:color="auto" w:fill="009CD1"/>
          </w:tcPr>
          <w:p w14:paraId="280E06D5"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17C5652F" w14:textId="77777777" w:rsidTr="0096752D">
        <w:trPr>
          <w:trHeight w:hRule="exact" w:val="288"/>
        </w:trPr>
        <w:tc>
          <w:tcPr>
            <w:tcW w:w="8275" w:type="dxa"/>
            <w:vAlign w:val="center"/>
          </w:tcPr>
          <w:p w14:paraId="65A8CCCB" w14:textId="77777777" w:rsidR="00CC2837" w:rsidRPr="0096752D" w:rsidRDefault="00CC2837" w:rsidP="0096752D">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M03AF1.1.3b </w:t>
            </w:r>
            <w:r w:rsidRPr="0096752D">
              <w:rPr>
                <w:rFonts w:ascii="Times New Roman" w:eastAsia="Times New Roman" w:hAnsi="Times New Roman" w:cs="Times New Roman"/>
              </w:rPr>
              <w:t>Identify equivalent fractions using representations</w:t>
            </w:r>
          </w:p>
        </w:tc>
      </w:tr>
    </w:tbl>
    <w:p w14:paraId="0AC782F6" w14:textId="77777777" w:rsidR="00CC2837" w:rsidRPr="0096752D" w:rsidRDefault="00CC2837" w:rsidP="0096752D">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16365D44" w14:textId="77777777" w:rsidTr="0096752D">
        <w:trPr>
          <w:trHeight w:hRule="exact" w:val="264"/>
        </w:trPr>
        <w:tc>
          <w:tcPr>
            <w:tcW w:w="8276" w:type="dxa"/>
            <w:gridSpan w:val="2"/>
            <w:shd w:val="clear" w:color="auto" w:fill="009CD1"/>
          </w:tcPr>
          <w:p w14:paraId="22F7C467"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4FE20061" w14:textId="77777777" w:rsidTr="0096752D">
        <w:trPr>
          <w:trHeight w:hRule="exact" w:val="343"/>
        </w:trPr>
        <w:tc>
          <w:tcPr>
            <w:tcW w:w="8276" w:type="dxa"/>
            <w:gridSpan w:val="2"/>
            <w:shd w:val="clear" w:color="auto" w:fill="DEEAF6"/>
          </w:tcPr>
          <w:p w14:paraId="3EA4B5DF"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match a unit fraction with its unsimplified equivalent </w:t>
            </w:r>
          </w:p>
        </w:tc>
      </w:tr>
      <w:tr w:rsidR="00CC2837" w:rsidRPr="0096752D" w14:paraId="1A2EE506" w14:textId="77777777" w:rsidTr="0096752D">
        <w:trPr>
          <w:trHeight w:hRule="exact" w:val="262"/>
        </w:trPr>
        <w:tc>
          <w:tcPr>
            <w:tcW w:w="8276" w:type="dxa"/>
            <w:gridSpan w:val="2"/>
            <w:shd w:val="clear" w:color="auto" w:fill="009CD1"/>
          </w:tcPr>
          <w:p w14:paraId="2C35774F" w14:textId="7D20E5C4" w:rsidR="00CC2837" w:rsidRPr="0096752D" w:rsidRDefault="00FB3078" w:rsidP="00FB3078">
            <w:pPr>
              <w:pStyle w:val="Style2"/>
              <w:rPr>
                <w:color w:val="CBC3C5"/>
              </w:rPr>
            </w:pPr>
            <w:r>
              <w:t xml:space="preserve">                           </w:t>
            </w:r>
            <w:r w:rsidR="00CC2837" w:rsidRPr="0096752D">
              <w:t>Tier Guidelines</w:t>
            </w:r>
            <w:r w:rsidR="00CC2837" w:rsidRPr="0096752D">
              <w:tab/>
            </w:r>
          </w:p>
        </w:tc>
      </w:tr>
      <w:tr w:rsidR="00CC2837" w:rsidRPr="0096752D" w14:paraId="7CEA63A7" w14:textId="77777777" w:rsidTr="0096752D">
        <w:trPr>
          <w:trHeight w:hRule="exact" w:val="264"/>
        </w:trPr>
        <w:tc>
          <w:tcPr>
            <w:tcW w:w="4138" w:type="dxa"/>
            <w:shd w:val="clear" w:color="auto" w:fill="009CD1"/>
          </w:tcPr>
          <w:p w14:paraId="1414CA0F"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7C9861BC"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4AB6250C" w14:textId="77777777" w:rsidTr="0096752D">
        <w:trPr>
          <w:trHeight w:hRule="exact" w:val="649"/>
        </w:trPr>
        <w:tc>
          <w:tcPr>
            <w:tcW w:w="4138" w:type="dxa"/>
            <w:shd w:val="clear" w:color="auto" w:fill="DEEAF6"/>
          </w:tcPr>
          <w:p w14:paraId="46FDEF56"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matching same images for denominators limited to 2 and 4.</w:t>
            </w:r>
          </w:p>
        </w:tc>
        <w:tc>
          <w:tcPr>
            <w:tcW w:w="4138" w:type="dxa"/>
            <w:shd w:val="clear" w:color="auto" w:fill="DEEAF6"/>
          </w:tcPr>
          <w:p w14:paraId="16D37EDA"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Denominators limited 2, 3, 4, and 6</w:t>
            </w:r>
          </w:p>
        </w:tc>
      </w:tr>
    </w:tbl>
    <w:p w14:paraId="48B80B82" w14:textId="77777777" w:rsidR="00CC2837" w:rsidRPr="0096752D" w:rsidRDefault="00CC2837" w:rsidP="0096752D">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146DA7F8" w14:textId="77777777" w:rsidTr="0096752D">
        <w:trPr>
          <w:trHeight w:val="540"/>
        </w:trPr>
        <w:tc>
          <w:tcPr>
            <w:tcW w:w="9465" w:type="dxa"/>
            <w:shd w:val="clear" w:color="auto" w:fill="009CD1"/>
            <w:vAlign w:val="center"/>
          </w:tcPr>
          <w:p w14:paraId="72A3E3F8"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M03.B-O Operations and Algebraic Thinking</w:t>
            </w:r>
          </w:p>
        </w:tc>
      </w:tr>
    </w:tbl>
    <w:p w14:paraId="4DD186C5" w14:textId="77777777" w:rsidR="00CC2837" w:rsidRPr="0096752D" w:rsidRDefault="00CC2837" w:rsidP="002C12D7">
      <w:pPr>
        <w:pStyle w:val="Style1"/>
      </w:pPr>
      <w:r w:rsidRPr="0096752D">
        <w:t>Assessment Anchor: M03.B-O.1</w:t>
      </w:r>
    </w:p>
    <w:p w14:paraId="7A2C1DD0"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Represent and solve problems involving multiplication and division. </w:t>
      </w:r>
    </w:p>
    <w:p w14:paraId="0980A422" w14:textId="19E73194" w:rsidR="00CC2837" w:rsidRPr="0096752D" w:rsidRDefault="00FB3078" w:rsidP="002C12D7">
      <w:pPr>
        <w:pStyle w:val="Style1"/>
      </w:pPr>
      <w:r>
        <w:t xml:space="preserve">      </w:t>
      </w:r>
      <w:r w:rsidR="00CC2837" w:rsidRPr="0096752D">
        <w:t>Eligible Content: M03.B-O.1.1.1</w:t>
      </w:r>
    </w:p>
    <w:p w14:paraId="272571A9"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Interpret and/or describe products of whole numbers (up to and including 10 × 10).</w:t>
      </w:r>
    </w:p>
    <w:p w14:paraId="62863AE8"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1: Interpret 35 as the total number of objects in 5 groups, each containing 7 objects.</w:t>
      </w:r>
    </w:p>
    <w:p w14:paraId="528EC04E"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2: Describe a context in which a total number of objects can be expressed as 5 × 7.</w:t>
      </w:r>
    </w:p>
    <w:p w14:paraId="49744B00"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527F9001" w14:textId="77777777" w:rsidTr="0096752D">
        <w:trPr>
          <w:trHeight w:hRule="exact" w:val="264"/>
        </w:trPr>
        <w:tc>
          <w:tcPr>
            <w:tcW w:w="8275" w:type="dxa"/>
            <w:shd w:val="clear" w:color="auto" w:fill="009CD1"/>
          </w:tcPr>
          <w:p w14:paraId="0D6E109A"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3F26397F" w14:textId="77777777" w:rsidTr="0096752D">
        <w:trPr>
          <w:trHeight w:hRule="exact" w:val="288"/>
        </w:trPr>
        <w:tc>
          <w:tcPr>
            <w:tcW w:w="8275" w:type="dxa"/>
            <w:vAlign w:val="center"/>
          </w:tcPr>
          <w:p w14:paraId="02C448B7" w14:textId="77777777" w:rsidR="00CC2837" w:rsidRPr="0096752D" w:rsidRDefault="00CC2837" w:rsidP="0096752D">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M03BO1.1.1a </w:t>
            </w:r>
            <w:r w:rsidRPr="0096752D">
              <w:rPr>
                <w:rFonts w:ascii="Times New Roman" w:eastAsia="Times New Roman" w:hAnsi="Times New Roman" w:cs="Times New Roman"/>
              </w:rPr>
              <w:t>Use a model in a multiplication situation</w:t>
            </w:r>
          </w:p>
        </w:tc>
      </w:tr>
    </w:tbl>
    <w:p w14:paraId="38788CA4" w14:textId="77777777" w:rsidR="00CC2837" w:rsidRPr="0096752D" w:rsidRDefault="00CC2837" w:rsidP="0096752D">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4BFD0C8C" w14:textId="77777777" w:rsidTr="0096752D">
        <w:trPr>
          <w:trHeight w:hRule="exact" w:val="264"/>
        </w:trPr>
        <w:tc>
          <w:tcPr>
            <w:tcW w:w="8276" w:type="dxa"/>
            <w:gridSpan w:val="2"/>
            <w:shd w:val="clear" w:color="auto" w:fill="009CD1"/>
          </w:tcPr>
          <w:p w14:paraId="03B82F59"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6D963C20" w14:textId="77777777" w:rsidTr="0096752D">
        <w:trPr>
          <w:trHeight w:hRule="exact" w:val="516"/>
        </w:trPr>
        <w:tc>
          <w:tcPr>
            <w:tcW w:w="8276" w:type="dxa"/>
            <w:gridSpan w:val="2"/>
            <w:shd w:val="clear" w:color="auto" w:fill="DEEAF6"/>
          </w:tcPr>
          <w:p w14:paraId="45D73EEF"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identify a model that represents a multiplication problem</w:t>
            </w:r>
          </w:p>
        </w:tc>
      </w:tr>
      <w:tr w:rsidR="00CC2837" w:rsidRPr="0096752D" w14:paraId="4B998DB2" w14:textId="77777777" w:rsidTr="0096752D">
        <w:trPr>
          <w:trHeight w:hRule="exact" w:val="262"/>
        </w:trPr>
        <w:tc>
          <w:tcPr>
            <w:tcW w:w="8276" w:type="dxa"/>
            <w:gridSpan w:val="2"/>
            <w:shd w:val="clear" w:color="auto" w:fill="009CD1"/>
          </w:tcPr>
          <w:p w14:paraId="378D87A5" w14:textId="7E10CA3F" w:rsidR="00CC2837" w:rsidRPr="0096752D" w:rsidRDefault="00FB3078" w:rsidP="00FB3078">
            <w:pPr>
              <w:pStyle w:val="Style2"/>
              <w:rPr>
                <w:color w:val="CBC3C5"/>
              </w:rPr>
            </w:pPr>
            <w:r>
              <w:t xml:space="preserve">                           </w:t>
            </w:r>
            <w:r w:rsidR="00CC2837" w:rsidRPr="0096752D">
              <w:t>Tier Guidelines</w:t>
            </w:r>
            <w:r w:rsidR="00CC2837" w:rsidRPr="0096752D">
              <w:tab/>
            </w:r>
          </w:p>
        </w:tc>
      </w:tr>
      <w:tr w:rsidR="00CC2837" w:rsidRPr="0096752D" w14:paraId="231A2747" w14:textId="77777777" w:rsidTr="0096752D">
        <w:trPr>
          <w:trHeight w:hRule="exact" w:val="264"/>
        </w:trPr>
        <w:tc>
          <w:tcPr>
            <w:tcW w:w="4138" w:type="dxa"/>
            <w:shd w:val="clear" w:color="auto" w:fill="009CD1"/>
          </w:tcPr>
          <w:p w14:paraId="5CDDCDD0"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442D90D5"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1E42E690" w14:textId="77777777" w:rsidTr="0096752D">
        <w:trPr>
          <w:trHeight w:hRule="exact" w:val="577"/>
        </w:trPr>
        <w:tc>
          <w:tcPr>
            <w:tcW w:w="4138" w:type="dxa"/>
            <w:shd w:val="clear" w:color="auto" w:fill="DEEAF6"/>
          </w:tcPr>
          <w:p w14:paraId="3D6197D9"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2 or 3 sets of quantities with a product ≤ 10</w:t>
            </w:r>
          </w:p>
        </w:tc>
        <w:tc>
          <w:tcPr>
            <w:tcW w:w="4138" w:type="dxa"/>
            <w:shd w:val="clear" w:color="auto" w:fill="DEEAF6"/>
          </w:tcPr>
          <w:p w14:paraId="640B3D7E"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2, 3, or 4 sets with products ≤ 20</w:t>
            </w:r>
          </w:p>
        </w:tc>
      </w:tr>
    </w:tbl>
    <w:p w14:paraId="0793E959" w14:textId="77777777" w:rsidR="00CC2837" w:rsidRPr="0096752D" w:rsidRDefault="00CC2837" w:rsidP="0096752D">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4F3D7FF0" w14:textId="77777777" w:rsidTr="0096752D">
        <w:trPr>
          <w:trHeight w:val="540"/>
        </w:trPr>
        <w:tc>
          <w:tcPr>
            <w:tcW w:w="9465" w:type="dxa"/>
            <w:shd w:val="clear" w:color="auto" w:fill="009CD1"/>
            <w:vAlign w:val="center"/>
          </w:tcPr>
          <w:p w14:paraId="506BB64D"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t>Reporting Category: M03.B-O Operations and Algebraic Thinking</w:t>
            </w:r>
          </w:p>
        </w:tc>
      </w:tr>
    </w:tbl>
    <w:p w14:paraId="0561FD79" w14:textId="77777777" w:rsidR="00CC2837" w:rsidRPr="0096752D" w:rsidRDefault="00CC2837" w:rsidP="002C12D7">
      <w:pPr>
        <w:pStyle w:val="Style1"/>
      </w:pPr>
      <w:r w:rsidRPr="0096752D">
        <w:t>Assessment Anchor: M03.B-O.3</w:t>
      </w:r>
    </w:p>
    <w:p w14:paraId="1B45B1EC"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Solve problems involving the four operations, and identify and explain patterns in arithmetic.</w:t>
      </w:r>
    </w:p>
    <w:p w14:paraId="5BC76F98" w14:textId="0AE92C50" w:rsidR="00CC2837" w:rsidRPr="0096752D" w:rsidRDefault="00FB3078" w:rsidP="002C12D7">
      <w:pPr>
        <w:pStyle w:val="Style1"/>
      </w:pPr>
      <w:r>
        <w:t xml:space="preserve">      </w:t>
      </w:r>
      <w:r w:rsidR="00CC2837" w:rsidRPr="0096752D">
        <w:t>Eligible Content: M03.B-O.3.1.1.1</w:t>
      </w:r>
    </w:p>
    <w:p w14:paraId="0D10F14A"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Solve two-step word problems using the four operations (expressions are not explicitly stated). Limit to problems with whole numbers and having whole-number answers.</w:t>
      </w:r>
    </w:p>
    <w:p w14:paraId="5E0559E8" w14:textId="77777777" w:rsidR="00CC2837" w:rsidRPr="0096752D" w:rsidRDefault="00CC2837" w:rsidP="0096752D">
      <w:pPr>
        <w:autoSpaceDE w:val="0"/>
        <w:autoSpaceDN w:val="0"/>
        <w:adjustRightInd w:val="0"/>
        <w:spacing w:after="0" w:line="240" w:lineRule="auto"/>
        <w:rPr>
          <w:rFonts w:ascii="Calibri" w:eastAsia="Calibri" w:hAnsi="Calibri"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38832064" w14:textId="77777777" w:rsidTr="0096752D">
        <w:trPr>
          <w:trHeight w:hRule="exact" w:val="264"/>
        </w:trPr>
        <w:tc>
          <w:tcPr>
            <w:tcW w:w="8275" w:type="dxa"/>
            <w:shd w:val="clear" w:color="auto" w:fill="009CD1"/>
          </w:tcPr>
          <w:p w14:paraId="0E56F1B3"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23B33F5B" w14:textId="77777777" w:rsidTr="0096752D">
        <w:trPr>
          <w:trHeight w:hRule="exact" w:val="576"/>
        </w:trPr>
        <w:tc>
          <w:tcPr>
            <w:tcW w:w="8275" w:type="dxa"/>
            <w:vAlign w:val="center"/>
          </w:tcPr>
          <w:p w14:paraId="197E774B" w14:textId="77777777" w:rsidR="00CC2837" w:rsidRPr="0096752D" w:rsidRDefault="00CC2837" w:rsidP="0096752D">
            <w:pPr>
              <w:autoSpaceDE w:val="0"/>
              <w:autoSpaceDN w:val="0"/>
              <w:adjustRightInd w:val="0"/>
              <w:spacing w:after="0" w:line="240" w:lineRule="auto"/>
              <w:ind w:left="135"/>
              <w:rPr>
                <w:rFonts w:ascii="Calibri" w:eastAsia="Calibri" w:hAnsi="Calibri" w:cs="Times New Roman"/>
              </w:rPr>
            </w:pPr>
            <w:r w:rsidRPr="0096752D">
              <w:rPr>
                <w:rFonts w:ascii="Times New Roman" w:eastAsia="Times New Roman" w:hAnsi="Times New Roman" w:cs="Times New Roman"/>
                <w:b/>
              </w:rPr>
              <w:t>M03BO3.1.1a</w:t>
            </w:r>
            <w:r w:rsidRPr="0096752D">
              <w:rPr>
                <w:rFonts w:ascii="Times New Roman" w:eastAsia="Times New Roman" w:hAnsi="Times New Roman" w:cs="Times New Roman"/>
              </w:rPr>
              <w:t xml:space="preserve"> Solve a 1-step real-world problem involving numbers under 10 using addition or subtraction</w:t>
            </w:r>
          </w:p>
        </w:tc>
      </w:tr>
    </w:tbl>
    <w:p w14:paraId="2E9247FF" w14:textId="77777777" w:rsidR="00CC2837" w:rsidRPr="0096752D" w:rsidRDefault="00CC2837" w:rsidP="0096752D">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186AB357" w14:textId="77777777" w:rsidTr="0096752D">
        <w:trPr>
          <w:trHeight w:hRule="exact" w:val="264"/>
        </w:trPr>
        <w:tc>
          <w:tcPr>
            <w:tcW w:w="8276" w:type="dxa"/>
            <w:gridSpan w:val="2"/>
            <w:shd w:val="clear" w:color="auto" w:fill="009CD1"/>
          </w:tcPr>
          <w:p w14:paraId="3CE0D57B"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47BDC4C3" w14:textId="77777777" w:rsidTr="0096752D">
        <w:trPr>
          <w:trHeight w:hRule="exact" w:val="516"/>
        </w:trPr>
        <w:tc>
          <w:tcPr>
            <w:tcW w:w="8276" w:type="dxa"/>
            <w:gridSpan w:val="2"/>
            <w:shd w:val="clear" w:color="auto" w:fill="DEEAF6"/>
          </w:tcPr>
          <w:p w14:paraId="506EDA69"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commentRangeStart w:id="27"/>
            <w:r w:rsidRPr="0096752D">
              <w:rPr>
                <w:rFonts w:ascii="Times New Roman" w:eastAsia="Times New Roman" w:hAnsi="Times New Roman" w:cs="Times New Roman"/>
              </w:rPr>
              <w:t>Students will solve a real-world problem using addition or subtraction with quantities or numbers less than 10</w:t>
            </w:r>
            <w:commentRangeEnd w:id="27"/>
            <w:r w:rsidR="00FB3078">
              <w:rPr>
                <w:rStyle w:val="CommentReference"/>
              </w:rPr>
              <w:commentReference w:id="27"/>
            </w:r>
          </w:p>
        </w:tc>
      </w:tr>
      <w:tr w:rsidR="00CC2837" w:rsidRPr="0096752D" w14:paraId="61ABD46F" w14:textId="77777777" w:rsidTr="0096752D">
        <w:trPr>
          <w:trHeight w:hRule="exact" w:val="262"/>
        </w:trPr>
        <w:tc>
          <w:tcPr>
            <w:tcW w:w="8276" w:type="dxa"/>
            <w:gridSpan w:val="2"/>
            <w:shd w:val="clear" w:color="auto" w:fill="009CD1"/>
          </w:tcPr>
          <w:p w14:paraId="563245C7" w14:textId="77777777" w:rsidR="00CC2837" w:rsidRPr="0096752D" w:rsidRDefault="00CC2837" w:rsidP="00FB3078">
            <w:pPr>
              <w:pStyle w:val="Style2"/>
              <w:rPr>
                <w:color w:val="CBC3C5"/>
              </w:rPr>
            </w:pPr>
            <w:r w:rsidRPr="0096752D">
              <w:t>Tier Guidelines</w:t>
            </w:r>
            <w:r w:rsidRPr="0096752D">
              <w:tab/>
            </w:r>
          </w:p>
        </w:tc>
      </w:tr>
      <w:tr w:rsidR="00CC2837" w:rsidRPr="0096752D" w14:paraId="6705EC53" w14:textId="77777777" w:rsidTr="0096752D">
        <w:trPr>
          <w:trHeight w:hRule="exact" w:val="264"/>
        </w:trPr>
        <w:tc>
          <w:tcPr>
            <w:tcW w:w="4138" w:type="dxa"/>
            <w:shd w:val="clear" w:color="auto" w:fill="009CD1"/>
          </w:tcPr>
          <w:p w14:paraId="18018ACE"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0E36CA92"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2023909B" w14:textId="77777777" w:rsidTr="0096752D">
        <w:trPr>
          <w:trHeight w:hRule="exact" w:val="343"/>
        </w:trPr>
        <w:tc>
          <w:tcPr>
            <w:tcW w:w="4138" w:type="dxa"/>
            <w:shd w:val="clear" w:color="auto" w:fill="DEEAF6"/>
          </w:tcPr>
          <w:p w14:paraId="69480936"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p>
        </w:tc>
        <w:tc>
          <w:tcPr>
            <w:tcW w:w="4138" w:type="dxa"/>
            <w:shd w:val="clear" w:color="auto" w:fill="DEEAF6"/>
          </w:tcPr>
          <w:p w14:paraId="0B964D63"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p>
        </w:tc>
      </w:tr>
    </w:tbl>
    <w:p w14:paraId="0F6F4249" w14:textId="77777777" w:rsidR="00CC2837" w:rsidRPr="0096752D" w:rsidRDefault="00CC2837" w:rsidP="0096752D">
      <w:pPr>
        <w:spacing w:before="120" w:after="120" w:line="240" w:lineRule="auto"/>
        <w:rPr>
          <w:rFonts w:ascii="Arial" w:eastAsia="Calibri" w:hAnsi="Calibri" w:cs="Times New Roman"/>
        </w:rPr>
      </w:pPr>
    </w:p>
    <w:p w14:paraId="3A4E91EF" w14:textId="77777777" w:rsidR="00CC2837" w:rsidRPr="0096752D" w:rsidRDefault="00CC2837" w:rsidP="0096752D">
      <w:pPr>
        <w:spacing w:line="240" w:lineRule="auto"/>
        <w:rPr>
          <w:rFonts w:ascii="Arial" w:eastAsia="Calibri" w:hAnsi="Calibri" w:cs="Times New Roman"/>
        </w:rPr>
      </w:pPr>
      <w:r w:rsidRPr="0096752D">
        <w:rPr>
          <w:rFonts w:ascii="Arial" w:eastAsia="Calibri" w:hAnsi="Calibri" w:cs="Times New Roman"/>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2A2C44B2" w14:textId="77777777" w:rsidTr="0096752D">
        <w:trPr>
          <w:trHeight w:val="540"/>
        </w:trPr>
        <w:tc>
          <w:tcPr>
            <w:tcW w:w="9465" w:type="dxa"/>
            <w:shd w:val="clear" w:color="auto" w:fill="009CD1"/>
            <w:vAlign w:val="center"/>
          </w:tcPr>
          <w:p w14:paraId="73414621"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M03.B-O Operations and Algebraic Thinking</w:t>
            </w:r>
          </w:p>
        </w:tc>
      </w:tr>
    </w:tbl>
    <w:p w14:paraId="7F5418EF" w14:textId="77777777" w:rsidR="00CC2837" w:rsidRPr="0096752D" w:rsidRDefault="00CC2837" w:rsidP="002C12D7">
      <w:pPr>
        <w:pStyle w:val="Style1"/>
      </w:pPr>
      <w:r w:rsidRPr="0096752D">
        <w:t>Assessment Anchor: M03.B-O.3</w:t>
      </w:r>
    </w:p>
    <w:p w14:paraId="584D7279"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Solve problems involving the four operations, and identify and explain patterns in arithmetic.</w:t>
      </w:r>
    </w:p>
    <w:p w14:paraId="2E2D6A4B" w14:textId="6529F5E2" w:rsidR="00CC2837" w:rsidRPr="0096752D" w:rsidRDefault="00FB3078" w:rsidP="002C12D7">
      <w:pPr>
        <w:pStyle w:val="Style1"/>
      </w:pPr>
      <w:r>
        <w:t xml:space="preserve">      </w:t>
      </w:r>
      <w:r w:rsidR="00CC2837" w:rsidRPr="0096752D">
        <w:t>Eligible Content: M03.B-O.3.1.5</w:t>
      </w:r>
    </w:p>
    <w:p w14:paraId="1F538D06"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Identify arithmetic patterns (including patterns in the addition table or multiplication table) and/or explain them using properties of operations.</w:t>
      </w:r>
    </w:p>
    <w:p w14:paraId="6355E77C"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1: Observe that 4 times a number is always even.</w:t>
      </w:r>
    </w:p>
    <w:p w14:paraId="719E64BF"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2: Explain why 6 times a number can be decomposed into three equal addends.</w:t>
      </w:r>
    </w:p>
    <w:p w14:paraId="648BF862" w14:textId="77777777" w:rsidR="00CC2837" w:rsidRPr="0096752D" w:rsidRDefault="00CC2837" w:rsidP="0096752D">
      <w:pPr>
        <w:autoSpaceDE w:val="0"/>
        <w:autoSpaceDN w:val="0"/>
        <w:adjustRightInd w:val="0"/>
        <w:spacing w:after="0" w:line="240" w:lineRule="auto"/>
        <w:rPr>
          <w:rFonts w:ascii="Calibri" w:eastAsia="Calibri" w:hAnsi="Calibri"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5CD3A24E" w14:textId="77777777" w:rsidTr="0096752D">
        <w:trPr>
          <w:trHeight w:hRule="exact" w:val="264"/>
        </w:trPr>
        <w:tc>
          <w:tcPr>
            <w:tcW w:w="8275" w:type="dxa"/>
            <w:shd w:val="clear" w:color="auto" w:fill="009CD1"/>
          </w:tcPr>
          <w:p w14:paraId="68C4B153"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177A15CC" w14:textId="77777777" w:rsidTr="0096752D">
        <w:trPr>
          <w:trHeight w:hRule="exact" w:val="288"/>
        </w:trPr>
        <w:tc>
          <w:tcPr>
            <w:tcW w:w="8275" w:type="dxa"/>
            <w:vAlign w:val="center"/>
          </w:tcPr>
          <w:p w14:paraId="3E066C6B" w14:textId="77777777" w:rsidR="00CC2837" w:rsidRPr="0096752D" w:rsidRDefault="00CC2837" w:rsidP="0096752D">
            <w:pPr>
              <w:autoSpaceDE w:val="0"/>
              <w:autoSpaceDN w:val="0"/>
              <w:adjustRightInd w:val="0"/>
              <w:spacing w:after="0" w:line="240" w:lineRule="auto"/>
              <w:ind w:left="135"/>
              <w:rPr>
                <w:rFonts w:ascii="Calibri" w:eastAsia="Calibri" w:hAnsi="Calibri" w:cs="Times New Roman"/>
              </w:rPr>
            </w:pPr>
            <w:r w:rsidRPr="0096752D">
              <w:rPr>
                <w:rFonts w:ascii="Times New Roman" w:eastAsia="Calibri" w:hAnsi="Times New Roman" w:cs="Times New Roman"/>
                <w:b/>
                <w:bCs/>
              </w:rPr>
              <w:t>M03BO3.1.5a</w:t>
            </w:r>
            <w:r w:rsidRPr="0096752D">
              <w:rPr>
                <w:rFonts w:ascii="Arial" w:eastAsia="Calibri" w:hAnsi="Arial" w:cs="Arial"/>
                <w:b/>
                <w:bCs/>
              </w:rPr>
              <w:t xml:space="preserve"> </w:t>
            </w:r>
            <w:r w:rsidRPr="0096752D">
              <w:rPr>
                <w:rFonts w:ascii="Times New Roman" w:eastAsia="Times New Roman" w:hAnsi="Times New Roman" w:cs="Times New Roman"/>
              </w:rPr>
              <w:t xml:space="preserve">Identify a mathematical pattern in a real-world problem </w:t>
            </w:r>
          </w:p>
        </w:tc>
      </w:tr>
    </w:tbl>
    <w:p w14:paraId="41A2ED2E" w14:textId="77777777" w:rsidR="00CC2837" w:rsidRPr="0096752D" w:rsidRDefault="00CC2837" w:rsidP="0096752D">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0316BD08" w14:textId="77777777" w:rsidTr="0096752D">
        <w:trPr>
          <w:trHeight w:hRule="exact" w:val="264"/>
        </w:trPr>
        <w:tc>
          <w:tcPr>
            <w:tcW w:w="8276" w:type="dxa"/>
            <w:gridSpan w:val="2"/>
            <w:shd w:val="clear" w:color="auto" w:fill="009CD1"/>
          </w:tcPr>
          <w:p w14:paraId="2271CEC9"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3622F1A2" w14:textId="77777777" w:rsidTr="00FB3078">
        <w:trPr>
          <w:trHeight w:hRule="exact" w:val="307"/>
        </w:trPr>
        <w:tc>
          <w:tcPr>
            <w:tcW w:w="8276" w:type="dxa"/>
            <w:gridSpan w:val="2"/>
            <w:shd w:val="clear" w:color="auto" w:fill="DEEAF6"/>
          </w:tcPr>
          <w:p w14:paraId="1A5E7E60"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choose the base pattern that creates a given pattern.</w:t>
            </w:r>
          </w:p>
        </w:tc>
      </w:tr>
      <w:tr w:rsidR="00CC2837" w:rsidRPr="0096752D" w14:paraId="1697F2C9" w14:textId="77777777" w:rsidTr="0096752D">
        <w:trPr>
          <w:trHeight w:hRule="exact" w:val="262"/>
        </w:trPr>
        <w:tc>
          <w:tcPr>
            <w:tcW w:w="8276" w:type="dxa"/>
            <w:gridSpan w:val="2"/>
            <w:shd w:val="clear" w:color="auto" w:fill="009CD1"/>
          </w:tcPr>
          <w:p w14:paraId="759CACA3" w14:textId="77777777" w:rsidR="00CC2837" w:rsidRPr="0096752D" w:rsidRDefault="00CC2837" w:rsidP="00FB3078">
            <w:pPr>
              <w:pStyle w:val="Style2"/>
              <w:rPr>
                <w:color w:val="CBC3C5"/>
              </w:rPr>
            </w:pPr>
            <w:r w:rsidRPr="0096752D">
              <w:t>Tier Guidelines</w:t>
            </w:r>
            <w:r w:rsidRPr="0096752D">
              <w:tab/>
            </w:r>
          </w:p>
        </w:tc>
      </w:tr>
      <w:tr w:rsidR="00CC2837" w:rsidRPr="0096752D" w14:paraId="78F48C08" w14:textId="77777777" w:rsidTr="0096752D">
        <w:trPr>
          <w:trHeight w:hRule="exact" w:val="264"/>
        </w:trPr>
        <w:tc>
          <w:tcPr>
            <w:tcW w:w="4138" w:type="dxa"/>
            <w:shd w:val="clear" w:color="auto" w:fill="009CD1"/>
          </w:tcPr>
          <w:p w14:paraId="5E49CF60"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50A58538"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70089700" w14:textId="77777777" w:rsidTr="0096752D">
        <w:trPr>
          <w:trHeight w:hRule="exact" w:val="1117"/>
        </w:trPr>
        <w:tc>
          <w:tcPr>
            <w:tcW w:w="4138" w:type="dxa"/>
            <w:shd w:val="clear" w:color="auto" w:fill="DEEAF6"/>
          </w:tcPr>
          <w:p w14:paraId="58AD152D"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picture sequences and picture rules</w:t>
            </w:r>
          </w:p>
        </w:tc>
        <w:tc>
          <w:tcPr>
            <w:tcW w:w="4138" w:type="dxa"/>
            <w:shd w:val="clear" w:color="auto" w:fill="DEEAF6"/>
          </w:tcPr>
          <w:p w14:paraId="03124C5F" w14:textId="77777777" w:rsidR="00CC2837" w:rsidRPr="0096752D" w:rsidRDefault="00CC2837" w:rsidP="0096752D">
            <w:pPr>
              <w:widowControl w:val="0"/>
              <w:spacing w:after="0" w:line="240" w:lineRule="auto"/>
              <w:ind w:left="103" w:right="222"/>
              <w:rPr>
                <w:rFonts w:ascii="Times New Roman" w:eastAsia="Times New Roman" w:hAnsi="Times New Roman" w:cs="Times New Roman"/>
              </w:rPr>
            </w:pPr>
            <w:r w:rsidRPr="0096752D">
              <w:rPr>
                <w:rFonts w:ascii="Times New Roman" w:eastAsia="Times New Roman" w:hAnsi="Times New Roman" w:cs="Times New Roman"/>
              </w:rPr>
              <w:t>Can be pictures or numeric sequences. Numeric sequences limited to identifying rule for increasing or decreasing sequences by 1, 2, 5.</w:t>
            </w:r>
          </w:p>
        </w:tc>
      </w:tr>
    </w:tbl>
    <w:p w14:paraId="1495C794" w14:textId="77777777" w:rsidR="00CC2837" w:rsidRPr="0096752D" w:rsidRDefault="00CC2837" w:rsidP="0096752D">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598125A5" w14:textId="77777777" w:rsidTr="0096752D">
        <w:trPr>
          <w:trHeight w:val="540"/>
        </w:trPr>
        <w:tc>
          <w:tcPr>
            <w:tcW w:w="9465" w:type="dxa"/>
            <w:shd w:val="clear" w:color="auto" w:fill="009CD1"/>
            <w:vAlign w:val="center"/>
          </w:tcPr>
          <w:p w14:paraId="51162473"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t>Reporting Category: M03.B-O Operations and Algebraic Thinking</w:t>
            </w:r>
          </w:p>
        </w:tc>
      </w:tr>
    </w:tbl>
    <w:p w14:paraId="4A8E0AED" w14:textId="77777777" w:rsidR="00CC2837" w:rsidRPr="0096752D" w:rsidRDefault="00CC2837" w:rsidP="002C12D7">
      <w:pPr>
        <w:pStyle w:val="Style1"/>
      </w:pPr>
      <w:r w:rsidRPr="0096752D">
        <w:t>Assessment Anchor: M03.B-O.3</w:t>
      </w:r>
    </w:p>
    <w:p w14:paraId="4645F3B9"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Solve problems involving the four operations, and identify and explain patterns in arithmetic.</w:t>
      </w:r>
    </w:p>
    <w:p w14:paraId="04A3E0F2" w14:textId="73B671B4" w:rsidR="00CC2837" w:rsidRPr="0096752D" w:rsidRDefault="00FB3078" w:rsidP="002C12D7">
      <w:pPr>
        <w:pStyle w:val="Style1"/>
      </w:pPr>
      <w:r>
        <w:t xml:space="preserve">      </w:t>
      </w:r>
      <w:r w:rsidR="00CC2837" w:rsidRPr="0096752D">
        <w:t>Eligible Content: M03.B-O.3.1.5</w:t>
      </w:r>
    </w:p>
    <w:p w14:paraId="1DF94423"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Identify arithmetic patterns (including patterns in the addition table or multiplication table) and/or explain them using properties of operations.</w:t>
      </w:r>
    </w:p>
    <w:p w14:paraId="7EB7AA3C"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1: Observe that 4 times a number is always even.</w:t>
      </w:r>
    </w:p>
    <w:p w14:paraId="670AB07D"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2: Explain why 6 times a number can be decomposed into three equal addends.</w:t>
      </w:r>
    </w:p>
    <w:p w14:paraId="20218C72" w14:textId="77777777" w:rsidR="00CC2837" w:rsidRPr="0096752D" w:rsidRDefault="00CC2837" w:rsidP="0096752D">
      <w:pPr>
        <w:autoSpaceDE w:val="0"/>
        <w:autoSpaceDN w:val="0"/>
        <w:adjustRightInd w:val="0"/>
        <w:spacing w:after="0" w:line="240" w:lineRule="auto"/>
        <w:rPr>
          <w:rFonts w:ascii="Calibri" w:eastAsia="Calibri" w:hAnsi="Calibri"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54AE21A0" w14:textId="77777777" w:rsidTr="0096752D">
        <w:trPr>
          <w:trHeight w:hRule="exact" w:val="264"/>
        </w:trPr>
        <w:tc>
          <w:tcPr>
            <w:tcW w:w="8275" w:type="dxa"/>
            <w:shd w:val="clear" w:color="auto" w:fill="009CD1"/>
          </w:tcPr>
          <w:p w14:paraId="4215AD82"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1C9F9B60" w14:textId="77777777" w:rsidTr="0096752D">
        <w:trPr>
          <w:trHeight w:hRule="exact" w:val="288"/>
        </w:trPr>
        <w:tc>
          <w:tcPr>
            <w:tcW w:w="8275" w:type="dxa"/>
            <w:vAlign w:val="center"/>
          </w:tcPr>
          <w:p w14:paraId="374CE951" w14:textId="77777777" w:rsidR="00CC2837" w:rsidRPr="0096752D" w:rsidRDefault="00CC2837" w:rsidP="0096752D">
            <w:pPr>
              <w:autoSpaceDE w:val="0"/>
              <w:autoSpaceDN w:val="0"/>
              <w:adjustRightInd w:val="0"/>
              <w:spacing w:after="0" w:line="240" w:lineRule="auto"/>
              <w:ind w:left="135"/>
              <w:rPr>
                <w:rFonts w:ascii="Calibri" w:eastAsia="Calibri" w:hAnsi="Calibri" w:cs="Times New Roman"/>
              </w:rPr>
            </w:pPr>
            <w:r w:rsidRPr="0096752D">
              <w:rPr>
                <w:rFonts w:ascii="Times New Roman" w:eastAsia="Calibri" w:hAnsi="Times New Roman" w:cs="Times New Roman"/>
                <w:b/>
                <w:bCs/>
              </w:rPr>
              <w:t>M03BO3.1.5b</w:t>
            </w:r>
            <w:r w:rsidRPr="0096752D">
              <w:rPr>
                <w:rFonts w:ascii="Arial" w:eastAsia="Calibri" w:hAnsi="Arial" w:cs="Arial"/>
                <w:b/>
                <w:bCs/>
              </w:rPr>
              <w:t xml:space="preserve"> </w:t>
            </w:r>
            <w:r w:rsidRPr="0096752D">
              <w:rPr>
                <w:rFonts w:ascii="Times New Roman" w:eastAsia="Times New Roman" w:hAnsi="Times New Roman" w:cs="Times New Roman"/>
              </w:rPr>
              <w:t>Identify the 3 next terms in a mathematical pattern (increasing by 2, 5 or 10)</w:t>
            </w:r>
          </w:p>
        </w:tc>
      </w:tr>
    </w:tbl>
    <w:p w14:paraId="32186846" w14:textId="77777777" w:rsidR="00CC2837" w:rsidRPr="0096752D" w:rsidRDefault="00CC2837" w:rsidP="0096752D">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CC2837" w:rsidRPr="0096752D" w14:paraId="5AAFB446" w14:textId="77777777" w:rsidTr="00FB3078">
        <w:trPr>
          <w:gridBefore w:val="1"/>
          <w:wBefore w:w="1205" w:type="dxa"/>
          <w:trHeight w:hRule="exact" w:val="264"/>
        </w:trPr>
        <w:tc>
          <w:tcPr>
            <w:tcW w:w="8276" w:type="dxa"/>
            <w:gridSpan w:val="3"/>
            <w:shd w:val="clear" w:color="auto" w:fill="009CD1"/>
          </w:tcPr>
          <w:p w14:paraId="6D651A52"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21C71291" w14:textId="77777777" w:rsidTr="00FB3078">
        <w:trPr>
          <w:gridBefore w:val="1"/>
          <w:wBefore w:w="1205" w:type="dxa"/>
          <w:trHeight w:hRule="exact" w:val="388"/>
        </w:trPr>
        <w:tc>
          <w:tcPr>
            <w:tcW w:w="8276" w:type="dxa"/>
            <w:gridSpan w:val="3"/>
            <w:shd w:val="clear" w:color="auto" w:fill="DEEAF6"/>
          </w:tcPr>
          <w:p w14:paraId="21A3BE45"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choose the next 3 elements in an ascending mathematical pattern</w:t>
            </w:r>
          </w:p>
        </w:tc>
      </w:tr>
      <w:tr w:rsidR="00CC2837" w:rsidRPr="0096752D" w14:paraId="02795410" w14:textId="77777777" w:rsidTr="00FB3078">
        <w:trPr>
          <w:gridBefore w:val="1"/>
          <w:wBefore w:w="1205" w:type="dxa"/>
          <w:trHeight w:hRule="exact" w:val="262"/>
        </w:trPr>
        <w:tc>
          <w:tcPr>
            <w:tcW w:w="8276" w:type="dxa"/>
            <w:gridSpan w:val="3"/>
            <w:shd w:val="clear" w:color="auto" w:fill="009CD1"/>
          </w:tcPr>
          <w:p w14:paraId="6D2012AC"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color w:val="CBC3C5"/>
              </w:rPr>
            </w:pPr>
            <w:r w:rsidRPr="0096752D">
              <w:rPr>
                <w:rFonts w:ascii="Arial" w:eastAsia="Times New Roman" w:hAnsi="Times New Roman" w:cs="Times New Roman"/>
                <w:color w:val="FFFFFF"/>
              </w:rPr>
              <w:t>Tier Guidelines</w:t>
            </w:r>
            <w:r w:rsidRPr="0096752D">
              <w:rPr>
                <w:rFonts w:ascii="Arial" w:eastAsia="Times New Roman" w:hAnsi="Times New Roman" w:cs="Times New Roman"/>
                <w:color w:val="FFFFFF"/>
              </w:rPr>
              <w:tab/>
            </w:r>
          </w:p>
        </w:tc>
      </w:tr>
      <w:tr w:rsidR="00CC2837" w:rsidRPr="0096752D" w14:paraId="7F0F7F27" w14:textId="77777777" w:rsidTr="00FB3078">
        <w:trPr>
          <w:gridBefore w:val="1"/>
          <w:wBefore w:w="1205" w:type="dxa"/>
          <w:trHeight w:hRule="exact" w:val="264"/>
        </w:trPr>
        <w:tc>
          <w:tcPr>
            <w:tcW w:w="4138" w:type="dxa"/>
            <w:shd w:val="clear" w:color="auto" w:fill="009CD1"/>
          </w:tcPr>
          <w:p w14:paraId="039A9BCB"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gridSpan w:val="2"/>
            <w:shd w:val="clear" w:color="auto" w:fill="009CD1"/>
          </w:tcPr>
          <w:p w14:paraId="5D577424"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4413CCC5" w14:textId="77777777" w:rsidTr="00FB3078">
        <w:trPr>
          <w:gridBefore w:val="1"/>
          <w:wBefore w:w="1205" w:type="dxa"/>
          <w:trHeight w:hRule="exact" w:val="487"/>
        </w:trPr>
        <w:tc>
          <w:tcPr>
            <w:tcW w:w="4138" w:type="dxa"/>
            <w:shd w:val="clear" w:color="auto" w:fill="DEEAF6"/>
          </w:tcPr>
          <w:p w14:paraId="108DF647" w14:textId="6DC4900C" w:rsidR="00CC2837" w:rsidRPr="0096752D" w:rsidRDefault="00FB3078" w:rsidP="0096752D">
            <w:pPr>
              <w:widowControl w:val="0"/>
              <w:spacing w:after="0" w:line="240" w:lineRule="auto"/>
              <w:ind w:left="103" w:right="559"/>
              <w:rPr>
                <w:rFonts w:ascii="Times New Roman" w:eastAsia="Times New Roman" w:hAnsi="Times New Roman" w:cs="Times New Roman"/>
              </w:rPr>
            </w:pPr>
            <w:r>
              <w:rPr>
                <w:rFonts w:ascii="Times New Roman" w:eastAsia="Times New Roman" w:hAnsi="Times New Roman" w:cs="Times New Roman"/>
              </w:rPr>
              <w:t>No additional limitations beyond tier descriptions.</w:t>
            </w:r>
          </w:p>
        </w:tc>
        <w:tc>
          <w:tcPr>
            <w:tcW w:w="4138" w:type="dxa"/>
            <w:gridSpan w:val="2"/>
            <w:shd w:val="clear" w:color="auto" w:fill="DEEAF6"/>
          </w:tcPr>
          <w:p w14:paraId="312DC60E" w14:textId="2B9A1615" w:rsidR="00CC2837" w:rsidRPr="0096752D" w:rsidRDefault="00FB3078" w:rsidP="0096752D">
            <w:pPr>
              <w:widowControl w:val="0"/>
              <w:spacing w:after="0" w:line="240" w:lineRule="auto"/>
              <w:ind w:left="103" w:right="559"/>
              <w:rPr>
                <w:rFonts w:ascii="Times New Roman" w:eastAsia="Times New Roman" w:hAnsi="Times New Roman" w:cs="Times New Roman"/>
              </w:rPr>
            </w:pPr>
            <w:r>
              <w:rPr>
                <w:rFonts w:ascii="Times New Roman" w:eastAsia="Times New Roman" w:hAnsi="Times New Roman" w:cs="Times New Roman"/>
              </w:rPr>
              <w:t>No additional limitations beyond tier descriptions.</w:t>
            </w:r>
          </w:p>
        </w:tc>
      </w:tr>
      <w:tr w:rsidR="00CC2837" w:rsidRPr="0096752D" w14:paraId="3A7081AF" w14:textId="77777777" w:rsidTr="00FB3078">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009CD1"/>
            <w:vAlign w:val="center"/>
          </w:tcPr>
          <w:p w14:paraId="0854DB5F"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M03.C-G Geometry</w:t>
            </w:r>
          </w:p>
        </w:tc>
      </w:tr>
    </w:tbl>
    <w:p w14:paraId="092BFCEE" w14:textId="77777777" w:rsidR="00CC2837" w:rsidRPr="0096752D" w:rsidRDefault="00CC2837" w:rsidP="002C12D7">
      <w:pPr>
        <w:pStyle w:val="Style1"/>
      </w:pPr>
      <w:r w:rsidRPr="0096752D">
        <w:t>Assessment Anchor: M03.C-G.1</w:t>
      </w:r>
    </w:p>
    <w:p w14:paraId="7792EE94"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Reason with shapes and their attributes.</w:t>
      </w:r>
    </w:p>
    <w:p w14:paraId="5AD7A5D7" w14:textId="053278D3" w:rsidR="00CC2837" w:rsidRPr="0096752D" w:rsidRDefault="0056570E" w:rsidP="002C12D7">
      <w:pPr>
        <w:pStyle w:val="Style1"/>
      </w:pPr>
      <w:r>
        <w:t xml:space="preserve">      </w:t>
      </w:r>
      <w:r w:rsidR="00CC2837" w:rsidRPr="0096752D">
        <w:t>Eligible Content: M03.C-G.1.1.1</w:t>
      </w:r>
    </w:p>
    <w:p w14:paraId="1E020F89"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Explain that shapes in different categories may share attributes and that the shared attributes can define a larger category.</w:t>
      </w:r>
    </w:p>
    <w:p w14:paraId="501AB9DC"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1: A rhombus and a rectangle are both quadrilaterals since they both have exactly four sides.</w:t>
      </w:r>
    </w:p>
    <w:p w14:paraId="2C590484"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2: A triangle and a pentagon are both polygons since they are both multi-sided plane figures.</w:t>
      </w:r>
    </w:p>
    <w:p w14:paraId="6E0EFC64"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14FA4F67" w14:textId="77777777" w:rsidTr="0096752D">
        <w:trPr>
          <w:trHeight w:hRule="exact" w:val="264"/>
        </w:trPr>
        <w:tc>
          <w:tcPr>
            <w:tcW w:w="8275" w:type="dxa"/>
            <w:shd w:val="clear" w:color="auto" w:fill="009CD1"/>
          </w:tcPr>
          <w:p w14:paraId="4FF56A42"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5A92FE3A" w14:textId="77777777" w:rsidTr="0096752D">
        <w:trPr>
          <w:trHeight w:hRule="exact" w:val="288"/>
        </w:trPr>
        <w:tc>
          <w:tcPr>
            <w:tcW w:w="8275" w:type="dxa"/>
            <w:vAlign w:val="center"/>
          </w:tcPr>
          <w:p w14:paraId="61C4EBB2" w14:textId="77777777" w:rsidR="00CC2837" w:rsidRPr="0096752D" w:rsidRDefault="00CC2837" w:rsidP="0096752D">
            <w:pPr>
              <w:autoSpaceDE w:val="0"/>
              <w:autoSpaceDN w:val="0"/>
              <w:adjustRightInd w:val="0"/>
              <w:spacing w:after="0" w:line="240" w:lineRule="auto"/>
              <w:ind w:left="135"/>
              <w:rPr>
                <w:rFonts w:ascii="Times New Roman" w:eastAsia="Times New Roman" w:hAnsi="Times New Roman" w:cs="Times New Roman"/>
              </w:rPr>
            </w:pPr>
            <w:r w:rsidRPr="0096752D">
              <w:rPr>
                <w:rFonts w:ascii="Times New Roman" w:eastAsia="Calibri" w:hAnsi="Times New Roman" w:cs="Times New Roman"/>
                <w:b/>
                <w:bCs/>
              </w:rPr>
              <w:t>M03CG1.1.1a</w:t>
            </w:r>
            <w:r w:rsidRPr="0096752D">
              <w:rPr>
                <w:rFonts w:ascii="Times New Roman" w:eastAsia="Times New Roman" w:hAnsi="Times New Roman" w:cs="Times New Roman"/>
              </w:rPr>
              <w:t xml:space="preserve"> Identify similarities between two polygons</w:t>
            </w:r>
          </w:p>
        </w:tc>
      </w:tr>
    </w:tbl>
    <w:p w14:paraId="542FECDB" w14:textId="77777777" w:rsidR="00CC2837" w:rsidRPr="0096752D" w:rsidRDefault="00CC2837" w:rsidP="0096752D">
      <w:pPr>
        <w:autoSpaceDE w:val="0"/>
        <w:autoSpaceDN w:val="0"/>
        <w:adjustRightInd w:val="0"/>
        <w:spacing w:after="0" w:line="240" w:lineRule="auto"/>
        <w:rPr>
          <w:rFonts w:ascii="Times New Roman" w:eastAsia="Times New Roman" w:hAnsi="Times New Roman" w:cs="Times New Roman"/>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540AE208" w14:textId="77777777" w:rsidTr="0096752D">
        <w:trPr>
          <w:trHeight w:hRule="exact" w:val="264"/>
        </w:trPr>
        <w:tc>
          <w:tcPr>
            <w:tcW w:w="8276" w:type="dxa"/>
            <w:gridSpan w:val="2"/>
            <w:shd w:val="clear" w:color="auto" w:fill="009CD1"/>
          </w:tcPr>
          <w:p w14:paraId="4D9E7C14"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2A65688F" w14:textId="77777777" w:rsidTr="0096752D">
        <w:trPr>
          <w:trHeight w:hRule="exact" w:val="388"/>
        </w:trPr>
        <w:tc>
          <w:tcPr>
            <w:tcW w:w="8276" w:type="dxa"/>
            <w:gridSpan w:val="2"/>
            <w:shd w:val="clear" w:color="auto" w:fill="DEEAF6"/>
          </w:tcPr>
          <w:p w14:paraId="408E33C8"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match two-dimensional shapes</w:t>
            </w:r>
          </w:p>
        </w:tc>
      </w:tr>
      <w:tr w:rsidR="00CC2837" w:rsidRPr="0096752D" w14:paraId="4884B89D" w14:textId="77777777" w:rsidTr="0096752D">
        <w:trPr>
          <w:trHeight w:hRule="exact" w:val="262"/>
        </w:trPr>
        <w:tc>
          <w:tcPr>
            <w:tcW w:w="8276" w:type="dxa"/>
            <w:gridSpan w:val="2"/>
            <w:shd w:val="clear" w:color="auto" w:fill="009CD1"/>
          </w:tcPr>
          <w:p w14:paraId="0F68F4D1" w14:textId="77777777" w:rsidR="00CC2837" w:rsidRPr="0096752D" w:rsidRDefault="00CC2837" w:rsidP="0056570E">
            <w:pPr>
              <w:pStyle w:val="Style2"/>
              <w:rPr>
                <w:color w:val="CBC3C5"/>
              </w:rPr>
            </w:pPr>
            <w:r w:rsidRPr="0096752D">
              <w:t>Tier Guidelines</w:t>
            </w:r>
            <w:r w:rsidRPr="0096752D">
              <w:tab/>
            </w:r>
          </w:p>
        </w:tc>
      </w:tr>
      <w:tr w:rsidR="00CC2837" w:rsidRPr="0096752D" w14:paraId="76859BC5" w14:textId="77777777" w:rsidTr="0096752D">
        <w:trPr>
          <w:trHeight w:hRule="exact" w:val="264"/>
        </w:trPr>
        <w:tc>
          <w:tcPr>
            <w:tcW w:w="4138" w:type="dxa"/>
            <w:shd w:val="clear" w:color="auto" w:fill="009CD1"/>
          </w:tcPr>
          <w:p w14:paraId="26AB2BD7"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0FBD918E"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3A68627A" w14:textId="77777777" w:rsidTr="0096752D">
        <w:trPr>
          <w:trHeight w:hRule="exact" w:val="784"/>
        </w:trPr>
        <w:tc>
          <w:tcPr>
            <w:tcW w:w="4138" w:type="dxa"/>
            <w:shd w:val="clear" w:color="auto" w:fill="DEEAF6"/>
          </w:tcPr>
          <w:p w14:paraId="7EB5D4B1"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Given a model, students will match shapes. Limited to triangles, rectangles, and circles.</w:t>
            </w:r>
          </w:p>
        </w:tc>
        <w:tc>
          <w:tcPr>
            <w:tcW w:w="4138" w:type="dxa"/>
            <w:shd w:val="clear" w:color="auto" w:fill="DEEAF6"/>
          </w:tcPr>
          <w:p w14:paraId="20AD7B85"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shapes with no more than 5 sides. May be asked to identify groups of shapes.</w:t>
            </w:r>
          </w:p>
        </w:tc>
      </w:tr>
    </w:tbl>
    <w:p w14:paraId="5196AEE5" w14:textId="77777777" w:rsidR="00CC2837" w:rsidRPr="0096752D" w:rsidRDefault="00CC2837" w:rsidP="0096752D">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1F00576C" w14:textId="77777777" w:rsidTr="0096752D">
        <w:trPr>
          <w:trHeight w:val="540"/>
        </w:trPr>
        <w:tc>
          <w:tcPr>
            <w:tcW w:w="9465" w:type="dxa"/>
            <w:shd w:val="clear" w:color="auto" w:fill="009CD1"/>
            <w:vAlign w:val="center"/>
          </w:tcPr>
          <w:p w14:paraId="1CC07976"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t>Reporting Category: M03.C-G Geometry</w:t>
            </w:r>
          </w:p>
        </w:tc>
      </w:tr>
    </w:tbl>
    <w:p w14:paraId="6B267C82" w14:textId="77777777" w:rsidR="00CC2837" w:rsidRPr="0096752D" w:rsidRDefault="00CC2837" w:rsidP="002C12D7">
      <w:pPr>
        <w:pStyle w:val="Style1"/>
      </w:pPr>
      <w:r w:rsidRPr="0096752D">
        <w:t>Assessment Anchor: M03.C-G.1</w:t>
      </w:r>
    </w:p>
    <w:p w14:paraId="3E8382DC"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Reason with shapes and their attributes.</w:t>
      </w:r>
    </w:p>
    <w:p w14:paraId="564000AC" w14:textId="41362F43" w:rsidR="00CC2837" w:rsidRPr="0096752D" w:rsidRDefault="0056570E" w:rsidP="002C12D7">
      <w:pPr>
        <w:pStyle w:val="Style1"/>
      </w:pPr>
      <w:r>
        <w:t xml:space="preserve">      </w:t>
      </w:r>
      <w:r w:rsidR="00CC2837" w:rsidRPr="0096752D">
        <w:t>Eligible Content: M03.C-G.1.1.3</w:t>
      </w:r>
    </w:p>
    <w:p w14:paraId="70669CA6"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Partition shapes into parts with equal areas. Express the area of each part as a unit fraction of the whole.</w:t>
      </w:r>
    </w:p>
    <w:p w14:paraId="2B94882A"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1: Partition a shape into 4 parts with equal areas.</w:t>
      </w:r>
    </w:p>
    <w:p w14:paraId="7C387079"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2: Describe the area of each of 8 equal parts as 1/8 of the area of the shape.</w:t>
      </w:r>
    </w:p>
    <w:p w14:paraId="1C3FBB29" w14:textId="77777777" w:rsidR="00CC2837" w:rsidRPr="0096752D" w:rsidRDefault="00CC2837" w:rsidP="0096752D">
      <w:pPr>
        <w:autoSpaceDE w:val="0"/>
        <w:autoSpaceDN w:val="0"/>
        <w:adjustRightInd w:val="0"/>
        <w:spacing w:after="0" w:line="240" w:lineRule="auto"/>
        <w:rPr>
          <w:rFonts w:ascii="Calibri" w:eastAsia="Calibri" w:hAnsi="Calibri"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7D3ED7A1" w14:textId="77777777" w:rsidTr="0096752D">
        <w:trPr>
          <w:trHeight w:hRule="exact" w:val="264"/>
        </w:trPr>
        <w:tc>
          <w:tcPr>
            <w:tcW w:w="8275" w:type="dxa"/>
            <w:shd w:val="clear" w:color="auto" w:fill="009CD1"/>
          </w:tcPr>
          <w:p w14:paraId="53FBC845"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1CBB1AF7" w14:textId="77777777" w:rsidTr="0096752D">
        <w:trPr>
          <w:trHeight w:hRule="exact" w:val="288"/>
        </w:trPr>
        <w:tc>
          <w:tcPr>
            <w:tcW w:w="8275" w:type="dxa"/>
            <w:vAlign w:val="center"/>
          </w:tcPr>
          <w:p w14:paraId="6EE33026" w14:textId="77777777" w:rsidR="00CC2837" w:rsidRPr="0096752D" w:rsidRDefault="00CC2837" w:rsidP="0096752D">
            <w:pPr>
              <w:autoSpaceDE w:val="0"/>
              <w:autoSpaceDN w:val="0"/>
              <w:adjustRightInd w:val="0"/>
              <w:spacing w:after="0" w:line="240" w:lineRule="auto"/>
              <w:ind w:left="135"/>
              <w:rPr>
                <w:rFonts w:ascii="Times New Roman" w:eastAsia="Times New Roman" w:hAnsi="Times New Roman" w:cs="Times New Roman"/>
              </w:rPr>
            </w:pPr>
            <w:r w:rsidRPr="0096752D">
              <w:rPr>
                <w:rFonts w:ascii="Times New Roman" w:eastAsia="Calibri" w:hAnsi="Times New Roman" w:cs="Times New Roman"/>
                <w:b/>
                <w:bCs/>
              </w:rPr>
              <w:t>M03CG1.1.3a</w:t>
            </w:r>
            <w:r w:rsidRPr="0096752D">
              <w:rPr>
                <w:rFonts w:ascii="Times New Roman" w:eastAsia="Times New Roman" w:hAnsi="Times New Roman" w:cs="Times New Roman"/>
              </w:rPr>
              <w:t xml:space="preserve"> P</w:t>
            </w:r>
            <w:r w:rsidRPr="0096752D">
              <w:rPr>
                <w:rFonts w:ascii="Times New Roman" w:eastAsia="Calibri" w:hAnsi="Times New Roman" w:cs="Times New Roman"/>
                <w:bCs/>
              </w:rPr>
              <w:t>artition a rectangle into parts with equal areas</w:t>
            </w:r>
          </w:p>
        </w:tc>
      </w:tr>
    </w:tbl>
    <w:p w14:paraId="510644A1" w14:textId="77777777" w:rsidR="00CC2837" w:rsidRPr="0096752D" w:rsidRDefault="00CC2837" w:rsidP="0096752D">
      <w:pPr>
        <w:autoSpaceDE w:val="0"/>
        <w:autoSpaceDN w:val="0"/>
        <w:adjustRightInd w:val="0"/>
        <w:spacing w:after="0" w:line="240" w:lineRule="auto"/>
        <w:rPr>
          <w:rFonts w:ascii="Times New Roman" w:eastAsia="Times New Roman" w:hAnsi="Times New Roman" w:cs="Times New Roman"/>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CC2837" w:rsidRPr="0096752D" w14:paraId="704D6C78" w14:textId="77777777" w:rsidTr="0056570E">
        <w:trPr>
          <w:gridBefore w:val="1"/>
          <w:wBefore w:w="1205" w:type="dxa"/>
          <w:trHeight w:hRule="exact" w:val="264"/>
        </w:trPr>
        <w:tc>
          <w:tcPr>
            <w:tcW w:w="8276" w:type="dxa"/>
            <w:gridSpan w:val="3"/>
            <w:shd w:val="clear" w:color="auto" w:fill="009CD1"/>
          </w:tcPr>
          <w:p w14:paraId="7883B897"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74070EF6" w14:textId="77777777" w:rsidTr="0056570E">
        <w:trPr>
          <w:gridBefore w:val="1"/>
          <w:wBefore w:w="1205" w:type="dxa"/>
          <w:trHeight w:hRule="exact" w:val="415"/>
        </w:trPr>
        <w:tc>
          <w:tcPr>
            <w:tcW w:w="8276" w:type="dxa"/>
            <w:gridSpan w:val="3"/>
            <w:shd w:val="clear" w:color="auto" w:fill="DEEAF6"/>
          </w:tcPr>
          <w:p w14:paraId="65471BEC"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select the rectangle that is partitioned equally</w:t>
            </w:r>
          </w:p>
        </w:tc>
      </w:tr>
      <w:tr w:rsidR="00CC2837" w:rsidRPr="0096752D" w14:paraId="24AE9133" w14:textId="77777777" w:rsidTr="0056570E">
        <w:trPr>
          <w:gridBefore w:val="1"/>
          <w:wBefore w:w="1205" w:type="dxa"/>
          <w:trHeight w:hRule="exact" w:val="262"/>
        </w:trPr>
        <w:tc>
          <w:tcPr>
            <w:tcW w:w="8276" w:type="dxa"/>
            <w:gridSpan w:val="3"/>
            <w:shd w:val="clear" w:color="auto" w:fill="009CD1"/>
          </w:tcPr>
          <w:p w14:paraId="4DD5F897" w14:textId="77777777" w:rsidR="00CC2837" w:rsidRPr="0096752D" w:rsidRDefault="00CC2837" w:rsidP="0056570E">
            <w:pPr>
              <w:pStyle w:val="Style2"/>
              <w:rPr>
                <w:color w:val="CBC3C5"/>
              </w:rPr>
            </w:pPr>
            <w:r w:rsidRPr="0096752D">
              <w:t>Tier Guidelines</w:t>
            </w:r>
            <w:r w:rsidRPr="0096752D">
              <w:tab/>
            </w:r>
          </w:p>
        </w:tc>
      </w:tr>
      <w:tr w:rsidR="00CC2837" w:rsidRPr="0096752D" w14:paraId="6EF0E505" w14:textId="77777777" w:rsidTr="0056570E">
        <w:trPr>
          <w:gridBefore w:val="1"/>
          <w:wBefore w:w="1205" w:type="dxa"/>
          <w:trHeight w:hRule="exact" w:val="264"/>
        </w:trPr>
        <w:tc>
          <w:tcPr>
            <w:tcW w:w="4138" w:type="dxa"/>
            <w:shd w:val="clear" w:color="auto" w:fill="009CD1"/>
          </w:tcPr>
          <w:p w14:paraId="58050AEC"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gridSpan w:val="2"/>
            <w:shd w:val="clear" w:color="auto" w:fill="009CD1"/>
          </w:tcPr>
          <w:p w14:paraId="5480DED1"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08EDD86A" w14:textId="77777777" w:rsidTr="0056570E">
        <w:trPr>
          <w:gridBefore w:val="1"/>
          <w:wBefore w:w="1205" w:type="dxa"/>
          <w:trHeight w:hRule="exact" w:val="550"/>
        </w:trPr>
        <w:tc>
          <w:tcPr>
            <w:tcW w:w="4138" w:type="dxa"/>
            <w:shd w:val="clear" w:color="auto" w:fill="DEEAF6"/>
          </w:tcPr>
          <w:p w14:paraId="2A8EDCA4"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2 equal parts</w:t>
            </w:r>
          </w:p>
        </w:tc>
        <w:tc>
          <w:tcPr>
            <w:tcW w:w="4138" w:type="dxa"/>
            <w:gridSpan w:val="2"/>
            <w:shd w:val="clear" w:color="auto" w:fill="DEEAF6"/>
          </w:tcPr>
          <w:p w14:paraId="45B341BD"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2, 3, or 4 equal parts</w:t>
            </w:r>
          </w:p>
        </w:tc>
      </w:tr>
      <w:tr w:rsidR="00CC2837" w:rsidRPr="0096752D" w14:paraId="6D108373" w14:textId="77777777" w:rsidTr="0056570E">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009CD1"/>
            <w:vAlign w:val="center"/>
          </w:tcPr>
          <w:p w14:paraId="7587929D"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M03.D-M Measurement and Data</w:t>
            </w:r>
          </w:p>
        </w:tc>
      </w:tr>
    </w:tbl>
    <w:p w14:paraId="2D8FBAB4" w14:textId="77777777" w:rsidR="00CC2837" w:rsidRPr="0096752D" w:rsidRDefault="00CC2837" w:rsidP="002C12D7">
      <w:pPr>
        <w:pStyle w:val="Style1"/>
      </w:pPr>
      <w:r w:rsidRPr="0096752D">
        <w:t>Assessment Anchor: M03.D-M.1</w:t>
      </w:r>
    </w:p>
    <w:p w14:paraId="7DFA62D4"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Solve problems involving measurement and estimation of intervals of time, money, liquid volumes, masses, and lengths of objects. </w:t>
      </w:r>
    </w:p>
    <w:p w14:paraId="09AE5E3F" w14:textId="3073D81D" w:rsidR="00CC2837" w:rsidRPr="0096752D" w:rsidRDefault="0056570E" w:rsidP="002C12D7">
      <w:pPr>
        <w:pStyle w:val="Style1"/>
      </w:pPr>
      <w:r>
        <w:t xml:space="preserve">     </w:t>
      </w:r>
      <w:r w:rsidR="00CC2837" w:rsidRPr="0096752D">
        <w:t>Eligible Content: M03.D-M.1.1.1</w:t>
      </w:r>
    </w:p>
    <w:p w14:paraId="01625ADA"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Tell, show, and/or write time (analog) to the nearest minute.</w:t>
      </w:r>
    </w:p>
    <w:p w14:paraId="35440702" w14:textId="77777777" w:rsidR="00CC2837" w:rsidRPr="0096752D" w:rsidRDefault="00CC2837" w:rsidP="0096752D">
      <w:pPr>
        <w:autoSpaceDE w:val="0"/>
        <w:autoSpaceDN w:val="0"/>
        <w:adjustRightInd w:val="0"/>
        <w:spacing w:after="0" w:line="240" w:lineRule="auto"/>
        <w:rPr>
          <w:rFonts w:ascii="Calibri" w:eastAsia="Calibri" w:hAnsi="Calibri"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236D4F87" w14:textId="77777777" w:rsidTr="0096752D">
        <w:trPr>
          <w:trHeight w:hRule="exact" w:val="264"/>
        </w:trPr>
        <w:tc>
          <w:tcPr>
            <w:tcW w:w="8275" w:type="dxa"/>
            <w:shd w:val="clear" w:color="auto" w:fill="009CD1"/>
          </w:tcPr>
          <w:p w14:paraId="0DCD98D8"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534716BC" w14:textId="77777777" w:rsidTr="0096752D">
        <w:trPr>
          <w:trHeight w:hRule="exact" w:val="288"/>
        </w:trPr>
        <w:tc>
          <w:tcPr>
            <w:tcW w:w="8275" w:type="dxa"/>
            <w:vAlign w:val="center"/>
          </w:tcPr>
          <w:p w14:paraId="3390C0F4" w14:textId="77777777" w:rsidR="00CC2837" w:rsidRPr="0096752D" w:rsidRDefault="00CC2837" w:rsidP="0096752D">
            <w:pPr>
              <w:autoSpaceDE w:val="0"/>
              <w:autoSpaceDN w:val="0"/>
              <w:adjustRightInd w:val="0"/>
              <w:spacing w:after="0" w:line="240" w:lineRule="auto"/>
              <w:ind w:left="45"/>
              <w:rPr>
                <w:rFonts w:ascii="Times New Roman" w:eastAsia="Times New Roman" w:hAnsi="Times New Roman" w:cs="Times New Roman"/>
              </w:rPr>
            </w:pPr>
            <w:r w:rsidRPr="0096752D">
              <w:rPr>
                <w:rFonts w:ascii="Times New Roman" w:eastAsia="Calibri" w:hAnsi="Times New Roman" w:cs="Times New Roman"/>
                <w:b/>
                <w:bCs/>
              </w:rPr>
              <w:t>M03DM1.1.1a</w:t>
            </w:r>
            <w:r w:rsidRPr="0096752D">
              <w:rPr>
                <w:rFonts w:ascii="Times New Roman" w:eastAsia="Times New Roman" w:hAnsi="Times New Roman" w:cs="Times New Roman"/>
              </w:rPr>
              <w:t xml:space="preserve"> </w:t>
            </w:r>
            <w:r w:rsidRPr="0096752D">
              <w:rPr>
                <w:rFonts w:ascii="Times New Roman" w:eastAsia="Calibri" w:hAnsi="Times New Roman" w:cs="Times New Roman"/>
                <w:bCs/>
              </w:rPr>
              <w:t>Tell time to the hour or half hour on a clock</w:t>
            </w:r>
          </w:p>
        </w:tc>
      </w:tr>
    </w:tbl>
    <w:p w14:paraId="6940146E" w14:textId="77777777" w:rsidR="00CC2837" w:rsidRPr="0096752D" w:rsidRDefault="00CC2837" w:rsidP="0096752D">
      <w:pPr>
        <w:autoSpaceDE w:val="0"/>
        <w:autoSpaceDN w:val="0"/>
        <w:adjustRightInd w:val="0"/>
        <w:spacing w:after="0" w:line="240" w:lineRule="auto"/>
        <w:rPr>
          <w:rFonts w:ascii="Times New Roman" w:eastAsia="Times New Roman" w:hAnsi="Times New Roman" w:cs="Times New Roman"/>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32170A83" w14:textId="77777777" w:rsidTr="0096752D">
        <w:trPr>
          <w:trHeight w:hRule="exact" w:val="264"/>
        </w:trPr>
        <w:tc>
          <w:tcPr>
            <w:tcW w:w="8276" w:type="dxa"/>
            <w:gridSpan w:val="2"/>
            <w:shd w:val="clear" w:color="auto" w:fill="009CD1"/>
          </w:tcPr>
          <w:p w14:paraId="5A5CB84B"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106EE722" w14:textId="77777777" w:rsidTr="0096752D">
        <w:trPr>
          <w:trHeight w:hRule="exact" w:val="516"/>
        </w:trPr>
        <w:tc>
          <w:tcPr>
            <w:tcW w:w="8276" w:type="dxa"/>
            <w:gridSpan w:val="2"/>
            <w:shd w:val="clear" w:color="auto" w:fill="DEEAF6"/>
          </w:tcPr>
          <w:p w14:paraId="38FB0155"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tell time on a clock</w:t>
            </w:r>
          </w:p>
        </w:tc>
      </w:tr>
      <w:tr w:rsidR="00CC2837" w:rsidRPr="0096752D" w14:paraId="36F342B6" w14:textId="77777777" w:rsidTr="0096752D">
        <w:trPr>
          <w:trHeight w:hRule="exact" w:val="262"/>
        </w:trPr>
        <w:tc>
          <w:tcPr>
            <w:tcW w:w="8276" w:type="dxa"/>
            <w:gridSpan w:val="2"/>
            <w:shd w:val="clear" w:color="auto" w:fill="009CD1"/>
          </w:tcPr>
          <w:p w14:paraId="09A5C13F" w14:textId="77777777" w:rsidR="00CC2837" w:rsidRPr="0096752D" w:rsidRDefault="00CC2837" w:rsidP="0056570E">
            <w:pPr>
              <w:pStyle w:val="Style2"/>
              <w:rPr>
                <w:color w:val="CBC3C5"/>
              </w:rPr>
            </w:pPr>
            <w:r w:rsidRPr="0096752D">
              <w:t>Tier Guidelines</w:t>
            </w:r>
            <w:r w:rsidRPr="0096752D">
              <w:tab/>
            </w:r>
          </w:p>
        </w:tc>
      </w:tr>
      <w:tr w:rsidR="00CC2837" w:rsidRPr="0096752D" w14:paraId="6B02CE10" w14:textId="77777777" w:rsidTr="0096752D">
        <w:trPr>
          <w:trHeight w:hRule="exact" w:val="264"/>
        </w:trPr>
        <w:tc>
          <w:tcPr>
            <w:tcW w:w="4138" w:type="dxa"/>
            <w:shd w:val="clear" w:color="auto" w:fill="009CD1"/>
          </w:tcPr>
          <w:p w14:paraId="2D531C21"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686AF9EC"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67795CFA" w14:textId="77777777" w:rsidTr="0096752D">
        <w:trPr>
          <w:trHeight w:hRule="exact" w:val="516"/>
        </w:trPr>
        <w:tc>
          <w:tcPr>
            <w:tcW w:w="4138" w:type="dxa"/>
            <w:shd w:val="clear" w:color="auto" w:fill="DEEAF6"/>
          </w:tcPr>
          <w:p w14:paraId="65A83B43"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digital clocks and hours only</w:t>
            </w:r>
          </w:p>
        </w:tc>
        <w:tc>
          <w:tcPr>
            <w:tcW w:w="4138" w:type="dxa"/>
            <w:shd w:val="clear" w:color="auto" w:fill="DEEAF6"/>
          </w:tcPr>
          <w:p w14:paraId="01F6787F"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No additional limitations</w:t>
            </w:r>
          </w:p>
        </w:tc>
      </w:tr>
    </w:tbl>
    <w:p w14:paraId="35F0CF8B" w14:textId="77777777" w:rsidR="00CC2837" w:rsidRPr="0096752D" w:rsidRDefault="00CC2837" w:rsidP="0096752D">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0AFB2750" w14:textId="77777777" w:rsidTr="0096752D">
        <w:trPr>
          <w:trHeight w:val="540"/>
        </w:trPr>
        <w:tc>
          <w:tcPr>
            <w:tcW w:w="9465" w:type="dxa"/>
            <w:shd w:val="clear" w:color="auto" w:fill="009CD1"/>
            <w:vAlign w:val="center"/>
          </w:tcPr>
          <w:p w14:paraId="7256E77A"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Calibri" w:cs="Times New Roman"/>
              </w:rPr>
              <w:br w:type="page"/>
            </w:r>
            <w:r w:rsidRPr="0096752D">
              <w:rPr>
                <w:rFonts w:ascii="Arial" w:eastAsia="Calibri" w:hAnsi="Arial" w:cs="Arial"/>
                <w:b/>
                <w:color w:val="FFFFFF"/>
              </w:rPr>
              <w:t>Reporting Category: M03.D-M Measurement and Data</w:t>
            </w:r>
          </w:p>
        </w:tc>
      </w:tr>
    </w:tbl>
    <w:p w14:paraId="601FE26E" w14:textId="77777777" w:rsidR="00CC2837" w:rsidRPr="0096752D" w:rsidRDefault="00CC2837" w:rsidP="002C12D7">
      <w:pPr>
        <w:pStyle w:val="Style1"/>
      </w:pPr>
      <w:r w:rsidRPr="0096752D">
        <w:t>Assessment Anchor: M03.D-M.1</w:t>
      </w:r>
    </w:p>
    <w:p w14:paraId="423E82E8"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Solve problems involving measurement and estimation of intervals of time, money, liquid volumes, masses, and lengths of objects. </w:t>
      </w:r>
    </w:p>
    <w:p w14:paraId="7330DC2A" w14:textId="45EDBD6E" w:rsidR="00CC2837" w:rsidRPr="0096752D" w:rsidRDefault="0056570E" w:rsidP="002C12D7">
      <w:pPr>
        <w:pStyle w:val="Style1"/>
      </w:pPr>
      <w:r>
        <w:t xml:space="preserve">      </w:t>
      </w:r>
      <w:r w:rsidR="00CC2837" w:rsidRPr="0096752D">
        <w:t>Eligible Content: M03.D-M.1.2.1</w:t>
      </w:r>
    </w:p>
    <w:p w14:paraId="347B27F3"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Measure and estimate liquid volumes and masses of objects using standard units (cups [c], pints [pt], quarts [qt], gallons [gal], ounces [oz.], and pounds [lb]) and metric units (liters [l], grams [g],and kilograms [kg]).</w:t>
      </w:r>
    </w:p>
    <w:p w14:paraId="73B8764F" w14:textId="77777777" w:rsidR="00CC2837" w:rsidRPr="0096752D" w:rsidRDefault="00CC2837" w:rsidP="0096752D">
      <w:pPr>
        <w:autoSpaceDE w:val="0"/>
        <w:autoSpaceDN w:val="0"/>
        <w:adjustRightInd w:val="0"/>
        <w:spacing w:after="0" w:line="240" w:lineRule="auto"/>
        <w:rPr>
          <w:rFonts w:ascii="Calibri" w:eastAsia="Calibri" w:hAnsi="Calibri"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3376A715" w14:textId="77777777" w:rsidTr="0096752D">
        <w:trPr>
          <w:trHeight w:hRule="exact" w:val="264"/>
        </w:trPr>
        <w:tc>
          <w:tcPr>
            <w:tcW w:w="8275" w:type="dxa"/>
            <w:shd w:val="clear" w:color="auto" w:fill="009CD1"/>
          </w:tcPr>
          <w:p w14:paraId="069F9729"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6A39AF65" w14:textId="77777777" w:rsidTr="0096752D">
        <w:trPr>
          <w:trHeight w:hRule="exact" w:val="288"/>
        </w:trPr>
        <w:tc>
          <w:tcPr>
            <w:tcW w:w="8275" w:type="dxa"/>
            <w:vAlign w:val="center"/>
          </w:tcPr>
          <w:p w14:paraId="69F4AA64" w14:textId="77777777" w:rsidR="00CC2837" w:rsidRPr="0096752D" w:rsidRDefault="00CC2837" w:rsidP="0096752D">
            <w:pPr>
              <w:autoSpaceDE w:val="0"/>
              <w:autoSpaceDN w:val="0"/>
              <w:adjustRightInd w:val="0"/>
              <w:spacing w:after="0" w:line="240" w:lineRule="auto"/>
              <w:ind w:left="45"/>
              <w:rPr>
                <w:rFonts w:ascii="Times New Roman" w:eastAsia="Times New Roman" w:hAnsi="Times New Roman" w:cs="Times New Roman"/>
              </w:rPr>
            </w:pPr>
            <w:r w:rsidRPr="0096752D">
              <w:rPr>
                <w:rFonts w:ascii="Times New Roman" w:eastAsia="Calibri" w:hAnsi="Times New Roman" w:cs="Times New Roman"/>
                <w:b/>
                <w:bCs/>
              </w:rPr>
              <w:t>M03DM1.2.1a</w:t>
            </w:r>
            <w:r w:rsidRPr="0096752D">
              <w:rPr>
                <w:rFonts w:ascii="Times New Roman" w:eastAsia="Times New Roman" w:hAnsi="Times New Roman" w:cs="Times New Roman"/>
              </w:rPr>
              <w:t xml:space="preserve"> </w:t>
            </w:r>
            <w:r w:rsidRPr="0096752D">
              <w:rPr>
                <w:rFonts w:ascii="Times New Roman" w:eastAsia="Calibri" w:hAnsi="Times New Roman" w:cs="Times New Roman"/>
                <w:bCs/>
              </w:rPr>
              <w:t>Identify and use the appropriate measurement tool based on the situation</w:t>
            </w:r>
          </w:p>
        </w:tc>
      </w:tr>
    </w:tbl>
    <w:p w14:paraId="420A9334" w14:textId="77777777" w:rsidR="00CC2837" w:rsidRPr="0096752D" w:rsidRDefault="00CC2837" w:rsidP="0096752D">
      <w:pPr>
        <w:autoSpaceDE w:val="0"/>
        <w:autoSpaceDN w:val="0"/>
        <w:adjustRightInd w:val="0"/>
        <w:spacing w:after="0" w:line="240" w:lineRule="auto"/>
        <w:rPr>
          <w:rFonts w:ascii="Times New Roman" w:eastAsia="Times New Roman" w:hAnsi="Times New Roman" w:cs="Times New Roman"/>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5608EB4C" w14:textId="77777777" w:rsidTr="0096752D">
        <w:trPr>
          <w:trHeight w:hRule="exact" w:val="264"/>
        </w:trPr>
        <w:tc>
          <w:tcPr>
            <w:tcW w:w="8276" w:type="dxa"/>
            <w:gridSpan w:val="2"/>
            <w:shd w:val="clear" w:color="auto" w:fill="009CD1"/>
          </w:tcPr>
          <w:p w14:paraId="2ABDFFBE"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047C6DD0" w14:textId="77777777" w:rsidTr="0096752D">
        <w:trPr>
          <w:trHeight w:hRule="exact" w:val="370"/>
        </w:trPr>
        <w:tc>
          <w:tcPr>
            <w:tcW w:w="8276" w:type="dxa"/>
            <w:gridSpan w:val="2"/>
            <w:shd w:val="clear" w:color="auto" w:fill="DEEAF6"/>
          </w:tcPr>
          <w:p w14:paraId="2F37A331"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identify the measurement tool to be used for a given real world problem</w:t>
            </w:r>
          </w:p>
        </w:tc>
      </w:tr>
      <w:tr w:rsidR="00CC2837" w:rsidRPr="0096752D" w14:paraId="341A5419" w14:textId="77777777" w:rsidTr="0096752D">
        <w:trPr>
          <w:trHeight w:hRule="exact" w:val="262"/>
        </w:trPr>
        <w:tc>
          <w:tcPr>
            <w:tcW w:w="8276" w:type="dxa"/>
            <w:gridSpan w:val="2"/>
            <w:shd w:val="clear" w:color="auto" w:fill="009CD1"/>
          </w:tcPr>
          <w:p w14:paraId="348D8454" w14:textId="77777777" w:rsidR="00CC2837" w:rsidRPr="0096752D" w:rsidRDefault="00CC2837" w:rsidP="0056570E">
            <w:pPr>
              <w:pStyle w:val="Style2"/>
              <w:rPr>
                <w:color w:val="CBC3C5"/>
              </w:rPr>
            </w:pPr>
            <w:r w:rsidRPr="0096752D">
              <w:t>Tier Guidelines</w:t>
            </w:r>
            <w:r w:rsidRPr="0096752D">
              <w:tab/>
            </w:r>
          </w:p>
        </w:tc>
      </w:tr>
      <w:tr w:rsidR="00CC2837" w:rsidRPr="0096752D" w14:paraId="28694D61" w14:textId="77777777" w:rsidTr="0096752D">
        <w:trPr>
          <w:trHeight w:hRule="exact" w:val="264"/>
        </w:trPr>
        <w:tc>
          <w:tcPr>
            <w:tcW w:w="4138" w:type="dxa"/>
            <w:shd w:val="clear" w:color="auto" w:fill="009CD1"/>
          </w:tcPr>
          <w:p w14:paraId="711904CB"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67D9C50C"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06A0E3B2" w14:textId="77777777" w:rsidTr="0096752D">
        <w:trPr>
          <w:trHeight w:hRule="exact" w:val="829"/>
        </w:trPr>
        <w:tc>
          <w:tcPr>
            <w:tcW w:w="4138" w:type="dxa"/>
            <w:shd w:val="clear" w:color="auto" w:fill="DEEAF6"/>
          </w:tcPr>
          <w:p w14:paraId="6ACA4AEB"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choices between a tool needed for the task and two tools that would not be used.</w:t>
            </w:r>
          </w:p>
        </w:tc>
        <w:tc>
          <w:tcPr>
            <w:tcW w:w="4138" w:type="dxa"/>
            <w:shd w:val="clear" w:color="auto" w:fill="DEEAF6"/>
          </w:tcPr>
          <w:p w14:paraId="6DA8FA8D"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May be asked to differentiate from similar tools for a single task.</w:t>
            </w:r>
          </w:p>
        </w:tc>
      </w:tr>
    </w:tbl>
    <w:p w14:paraId="654BC980" w14:textId="3ED4DB37" w:rsidR="00CC2837" w:rsidRPr="0096752D" w:rsidRDefault="00CC2837" w:rsidP="0096752D">
      <w:pPr>
        <w:spacing w:line="240" w:lineRule="auto"/>
        <w:rPr>
          <w:rFonts w:ascii="Arial" w:eastAsia="Calibri" w:hAnsi="Calibri" w:cs="Times New Roman"/>
        </w:rPr>
      </w:pPr>
    </w:p>
    <w:p w14:paraId="06EAA58D" w14:textId="77777777" w:rsidR="00CC2837" w:rsidRPr="0096752D" w:rsidRDefault="00CC2837" w:rsidP="0096752D">
      <w:pPr>
        <w:spacing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2E02C40A" w14:textId="77777777" w:rsidTr="0096752D">
        <w:trPr>
          <w:trHeight w:val="540"/>
        </w:trPr>
        <w:tc>
          <w:tcPr>
            <w:tcW w:w="9465" w:type="dxa"/>
            <w:shd w:val="clear" w:color="auto" w:fill="009CD1"/>
            <w:vAlign w:val="center"/>
          </w:tcPr>
          <w:p w14:paraId="277E294A"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M03.D-M Measurement and Data</w:t>
            </w:r>
          </w:p>
        </w:tc>
      </w:tr>
    </w:tbl>
    <w:p w14:paraId="3B278A67" w14:textId="77777777" w:rsidR="00CC2837" w:rsidRPr="0096752D" w:rsidRDefault="00CC2837" w:rsidP="002C12D7">
      <w:pPr>
        <w:pStyle w:val="Style1"/>
      </w:pPr>
      <w:r w:rsidRPr="0096752D">
        <w:t>Assessment Anchor: M03.D-M.1</w:t>
      </w:r>
    </w:p>
    <w:p w14:paraId="76F551EE"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Solve problems involving measurement and estimation of intervals of time, money, liquid volumes, masses, and lengths of objects. </w:t>
      </w:r>
    </w:p>
    <w:p w14:paraId="3C55005C" w14:textId="62DA7C9A" w:rsidR="00CC2837" w:rsidRPr="0096752D" w:rsidRDefault="0056570E" w:rsidP="002C12D7">
      <w:pPr>
        <w:pStyle w:val="Style1"/>
      </w:pPr>
      <w:r>
        <w:t xml:space="preserve">      </w:t>
      </w:r>
      <w:r w:rsidR="00CC2837" w:rsidRPr="0096752D">
        <w:t>Eligible Content: M03.D-M.1.2.3</w:t>
      </w:r>
    </w:p>
    <w:p w14:paraId="23FBAEA7"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Use a ruler to measure lengths to the nearest quarter inch or centimeter. </w:t>
      </w:r>
    </w:p>
    <w:p w14:paraId="0967FF5C"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4B2C62BB" w14:textId="77777777" w:rsidTr="0096752D">
        <w:trPr>
          <w:trHeight w:hRule="exact" w:val="264"/>
        </w:trPr>
        <w:tc>
          <w:tcPr>
            <w:tcW w:w="8275" w:type="dxa"/>
            <w:shd w:val="clear" w:color="auto" w:fill="009CD1"/>
          </w:tcPr>
          <w:p w14:paraId="75BC12DB"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707907CF" w14:textId="77777777" w:rsidTr="0096752D">
        <w:trPr>
          <w:trHeight w:hRule="exact" w:val="288"/>
        </w:trPr>
        <w:tc>
          <w:tcPr>
            <w:tcW w:w="8275" w:type="dxa"/>
            <w:vAlign w:val="center"/>
          </w:tcPr>
          <w:p w14:paraId="00D46D7D" w14:textId="77777777" w:rsidR="00CC2837" w:rsidRPr="0096752D" w:rsidRDefault="00CC2837" w:rsidP="0096752D">
            <w:pPr>
              <w:autoSpaceDE w:val="0"/>
              <w:autoSpaceDN w:val="0"/>
              <w:adjustRightInd w:val="0"/>
              <w:spacing w:after="0" w:line="240" w:lineRule="auto"/>
              <w:ind w:left="45"/>
              <w:rPr>
                <w:rFonts w:ascii="Times New Roman" w:eastAsia="Times New Roman" w:hAnsi="Times New Roman" w:cs="Times New Roman"/>
              </w:rPr>
            </w:pPr>
            <w:r w:rsidRPr="0096752D">
              <w:rPr>
                <w:rFonts w:ascii="Times New Roman" w:eastAsia="Calibri" w:hAnsi="Times New Roman" w:cs="Times New Roman"/>
                <w:b/>
                <w:bCs/>
              </w:rPr>
              <w:t>M03DM1.2.3a</w:t>
            </w:r>
            <w:r w:rsidRPr="0096752D">
              <w:rPr>
                <w:rFonts w:ascii="Times New Roman" w:eastAsia="Times New Roman" w:hAnsi="Times New Roman" w:cs="Times New Roman"/>
              </w:rPr>
              <w:t xml:space="preserve"> </w:t>
            </w:r>
            <w:r w:rsidRPr="0096752D">
              <w:rPr>
                <w:rFonts w:ascii="Times New Roman" w:eastAsia="Calibri" w:hAnsi="Times New Roman" w:cs="Times New Roman"/>
                <w:bCs/>
              </w:rPr>
              <w:t>Use a ruler and measure to the nearest inch (exact measurement)</w:t>
            </w:r>
          </w:p>
        </w:tc>
      </w:tr>
    </w:tbl>
    <w:p w14:paraId="6E2D8144" w14:textId="77777777" w:rsidR="00CC2837" w:rsidRPr="0096752D" w:rsidRDefault="00CC2837" w:rsidP="0096752D">
      <w:pPr>
        <w:autoSpaceDE w:val="0"/>
        <w:autoSpaceDN w:val="0"/>
        <w:adjustRightInd w:val="0"/>
        <w:spacing w:after="0" w:line="240" w:lineRule="auto"/>
        <w:rPr>
          <w:rFonts w:ascii="Times New Roman" w:eastAsia="Times New Roman" w:hAnsi="Times New Roman" w:cs="Times New Roman"/>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393DF6DC" w14:textId="77777777" w:rsidTr="0096752D">
        <w:trPr>
          <w:trHeight w:hRule="exact" w:val="264"/>
        </w:trPr>
        <w:tc>
          <w:tcPr>
            <w:tcW w:w="8276" w:type="dxa"/>
            <w:gridSpan w:val="2"/>
            <w:shd w:val="clear" w:color="auto" w:fill="009CD1"/>
          </w:tcPr>
          <w:p w14:paraId="62C4F6D3"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0391AC93" w14:textId="77777777" w:rsidTr="0096752D">
        <w:trPr>
          <w:trHeight w:hRule="exact" w:val="397"/>
        </w:trPr>
        <w:tc>
          <w:tcPr>
            <w:tcW w:w="8276" w:type="dxa"/>
            <w:gridSpan w:val="2"/>
            <w:shd w:val="clear" w:color="auto" w:fill="DEEAF6"/>
          </w:tcPr>
          <w:p w14:paraId="19343994"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 will use a ruler to measure an object to the nearest inch</w:t>
            </w:r>
          </w:p>
        </w:tc>
      </w:tr>
      <w:tr w:rsidR="00CC2837" w:rsidRPr="0096752D" w14:paraId="4B488CF9" w14:textId="77777777" w:rsidTr="0096752D">
        <w:trPr>
          <w:trHeight w:hRule="exact" w:val="262"/>
        </w:trPr>
        <w:tc>
          <w:tcPr>
            <w:tcW w:w="8276" w:type="dxa"/>
            <w:gridSpan w:val="2"/>
            <w:shd w:val="clear" w:color="auto" w:fill="009CD1"/>
          </w:tcPr>
          <w:p w14:paraId="069633A9" w14:textId="77777777" w:rsidR="00CC2837" w:rsidRPr="0096752D" w:rsidRDefault="00CC2837" w:rsidP="0056570E">
            <w:pPr>
              <w:pStyle w:val="Style2"/>
              <w:rPr>
                <w:color w:val="CBC3C5"/>
              </w:rPr>
            </w:pPr>
            <w:r w:rsidRPr="0096752D">
              <w:t>Tier Guidelines</w:t>
            </w:r>
            <w:r w:rsidRPr="0096752D">
              <w:tab/>
            </w:r>
          </w:p>
        </w:tc>
      </w:tr>
      <w:tr w:rsidR="00CC2837" w:rsidRPr="0096752D" w14:paraId="38A77686" w14:textId="77777777" w:rsidTr="0096752D">
        <w:trPr>
          <w:trHeight w:hRule="exact" w:val="264"/>
        </w:trPr>
        <w:tc>
          <w:tcPr>
            <w:tcW w:w="4138" w:type="dxa"/>
            <w:shd w:val="clear" w:color="auto" w:fill="009CD1"/>
          </w:tcPr>
          <w:p w14:paraId="3954F73C"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0B9D9D47"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1D10112C" w14:textId="77777777" w:rsidTr="0096752D">
        <w:trPr>
          <w:trHeight w:hRule="exact" w:val="478"/>
        </w:trPr>
        <w:tc>
          <w:tcPr>
            <w:tcW w:w="4138" w:type="dxa"/>
            <w:shd w:val="clear" w:color="auto" w:fill="DEEAF6"/>
          </w:tcPr>
          <w:p w14:paraId="0B7AC255"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Length should be ≤ 3in.</w:t>
            </w:r>
          </w:p>
        </w:tc>
        <w:tc>
          <w:tcPr>
            <w:tcW w:w="4138" w:type="dxa"/>
            <w:shd w:val="clear" w:color="auto" w:fill="DEEAF6"/>
          </w:tcPr>
          <w:p w14:paraId="7F7DED93"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Length should be ≤ 5in.</w:t>
            </w:r>
          </w:p>
        </w:tc>
      </w:tr>
    </w:tbl>
    <w:p w14:paraId="0C6F86B3" w14:textId="77777777" w:rsidR="00CC2837" w:rsidRPr="0096752D" w:rsidRDefault="00CC2837" w:rsidP="0096752D">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6B95D6BF" w14:textId="77777777" w:rsidTr="0096752D">
        <w:trPr>
          <w:trHeight w:val="540"/>
        </w:trPr>
        <w:tc>
          <w:tcPr>
            <w:tcW w:w="9465" w:type="dxa"/>
            <w:shd w:val="clear" w:color="auto" w:fill="009CD1"/>
            <w:vAlign w:val="center"/>
          </w:tcPr>
          <w:p w14:paraId="2D8F3FF8"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t>Reporting Category: M03.D-M Measurement and Data</w:t>
            </w:r>
          </w:p>
        </w:tc>
      </w:tr>
    </w:tbl>
    <w:p w14:paraId="6E5C4C6E" w14:textId="77777777" w:rsidR="00CC2837" w:rsidRPr="0096752D" w:rsidRDefault="00CC2837" w:rsidP="002C12D7">
      <w:pPr>
        <w:pStyle w:val="Style1"/>
      </w:pPr>
      <w:r w:rsidRPr="0096752D">
        <w:t>Assessment Anchor: M03.D-M.1</w:t>
      </w:r>
    </w:p>
    <w:p w14:paraId="65ECF94A"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Solve problems involving measurement and estimation of intervals of time, money, liquid volumes, masses, and lengths of objects. </w:t>
      </w:r>
    </w:p>
    <w:p w14:paraId="4F248A49" w14:textId="00F31DCD" w:rsidR="00CC2837" w:rsidRPr="0096752D" w:rsidRDefault="0056570E" w:rsidP="002C12D7">
      <w:pPr>
        <w:pStyle w:val="Style1"/>
      </w:pPr>
      <w:r>
        <w:t xml:space="preserve">      </w:t>
      </w:r>
      <w:r w:rsidR="00CC2837" w:rsidRPr="0096752D">
        <w:t>Eligible Content: M03.D-M.1.3.1</w:t>
      </w:r>
    </w:p>
    <w:p w14:paraId="47D9FCC5"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Compare total values of combinations of coins (penny, nickel, dime, and quarter) and/or dollar bills less than $5.00. </w:t>
      </w:r>
    </w:p>
    <w:p w14:paraId="10C2DAC6"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703355CD" w14:textId="77777777" w:rsidTr="0096752D">
        <w:trPr>
          <w:trHeight w:hRule="exact" w:val="264"/>
        </w:trPr>
        <w:tc>
          <w:tcPr>
            <w:tcW w:w="8275" w:type="dxa"/>
            <w:shd w:val="clear" w:color="auto" w:fill="009CD1"/>
          </w:tcPr>
          <w:p w14:paraId="1E4FA32A"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5DB292D6" w14:textId="77777777" w:rsidTr="0096752D">
        <w:trPr>
          <w:trHeight w:hRule="exact" w:val="288"/>
        </w:trPr>
        <w:tc>
          <w:tcPr>
            <w:tcW w:w="8275" w:type="dxa"/>
            <w:vAlign w:val="center"/>
          </w:tcPr>
          <w:p w14:paraId="7C6F879D" w14:textId="77777777" w:rsidR="00CC2837" w:rsidRPr="0096752D" w:rsidRDefault="00CC2837" w:rsidP="0096752D">
            <w:pPr>
              <w:autoSpaceDE w:val="0"/>
              <w:autoSpaceDN w:val="0"/>
              <w:adjustRightInd w:val="0"/>
              <w:spacing w:after="0" w:line="240" w:lineRule="auto"/>
              <w:ind w:left="45"/>
              <w:rPr>
                <w:rFonts w:ascii="Times New Roman" w:eastAsia="Times New Roman" w:hAnsi="Times New Roman" w:cs="Times New Roman"/>
              </w:rPr>
            </w:pPr>
            <w:r w:rsidRPr="0096752D">
              <w:rPr>
                <w:rFonts w:ascii="Times New Roman" w:eastAsia="Calibri" w:hAnsi="Times New Roman" w:cs="Times New Roman"/>
                <w:b/>
                <w:bCs/>
              </w:rPr>
              <w:t>M03DM1.3.1a</w:t>
            </w:r>
            <w:r w:rsidRPr="0096752D">
              <w:rPr>
                <w:rFonts w:ascii="Times New Roman" w:eastAsia="Times New Roman" w:hAnsi="Times New Roman" w:cs="Times New Roman"/>
              </w:rPr>
              <w:t xml:space="preserve"> </w:t>
            </w:r>
            <w:r w:rsidRPr="0096752D">
              <w:rPr>
                <w:rFonts w:ascii="Times New Roman" w:eastAsia="Calibri" w:hAnsi="Times New Roman" w:cs="Times New Roman"/>
                <w:bCs/>
              </w:rPr>
              <w:t>Count money using coins or one- dollar bills</w:t>
            </w:r>
          </w:p>
        </w:tc>
      </w:tr>
    </w:tbl>
    <w:p w14:paraId="26B7FEE0" w14:textId="77777777" w:rsidR="00CC2837" w:rsidRPr="0096752D" w:rsidRDefault="00CC2837" w:rsidP="0096752D">
      <w:pPr>
        <w:autoSpaceDE w:val="0"/>
        <w:autoSpaceDN w:val="0"/>
        <w:adjustRightInd w:val="0"/>
        <w:spacing w:after="0" w:line="240" w:lineRule="auto"/>
        <w:rPr>
          <w:rFonts w:ascii="Times New Roman" w:eastAsia="Times New Roman" w:hAnsi="Times New Roman" w:cs="Times New Roman"/>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19D9AA4F" w14:textId="77777777" w:rsidTr="0096752D">
        <w:trPr>
          <w:trHeight w:hRule="exact" w:val="264"/>
        </w:trPr>
        <w:tc>
          <w:tcPr>
            <w:tcW w:w="8276" w:type="dxa"/>
            <w:gridSpan w:val="2"/>
            <w:shd w:val="clear" w:color="auto" w:fill="009CD1"/>
          </w:tcPr>
          <w:p w14:paraId="7BB996C3"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6B5DF1F7" w14:textId="77777777" w:rsidTr="0096752D">
        <w:trPr>
          <w:trHeight w:hRule="exact" w:val="516"/>
        </w:trPr>
        <w:tc>
          <w:tcPr>
            <w:tcW w:w="8276" w:type="dxa"/>
            <w:gridSpan w:val="2"/>
            <w:shd w:val="clear" w:color="auto" w:fill="DEEAF6"/>
          </w:tcPr>
          <w:p w14:paraId="4E6748BA"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count either coins or one-dollar bills</w:t>
            </w:r>
          </w:p>
        </w:tc>
      </w:tr>
      <w:tr w:rsidR="00CC2837" w:rsidRPr="0096752D" w14:paraId="5F15773A" w14:textId="77777777" w:rsidTr="0096752D">
        <w:trPr>
          <w:trHeight w:hRule="exact" w:val="262"/>
        </w:trPr>
        <w:tc>
          <w:tcPr>
            <w:tcW w:w="8276" w:type="dxa"/>
            <w:gridSpan w:val="2"/>
            <w:shd w:val="clear" w:color="auto" w:fill="009CD1"/>
          </w:tcPr>
          <w:p w14:paraId="0E188E3D" w14:textId="77777777" w:rsidR="00CC2837" w:rsidRPr="0096752D" w:rsidRDefault="00CC2837" w:rsidP="0056570E">
            <w:pPr>
              <w:pStyle w:val="Style2"/>
              <w:rPr>
                <w:color w:val="CBC3C5"/>
              </w:rPr>
            </w:pPr>
            <w:r w:rsidRPr="0096752D">
              <w:t>Tier Guidelines</w:t>
            </w:r>
            <w:r w:rsidRPr="0096752D">
              <w:tab/>
            </w:r>
          </w:p>
        </w:tc>
      </w:tr>
      <w:tr w:rsidR="00CC2837" w:rsidRPr="0096752D" w14:paraId="16C0D1BE" w14:textId="77777777" w:rsidTr="0096752D">
        <w:trPr>
          <w:trHeight w:hRule="exact" w:val="264"/>
        </w:trPr>
        <w:tc>
          <w:tcPr>
            <w:tcW w:w="4138" w:type="dxa"/>
            <w:shd w:val="clear" w:color="auto" w:fill="009CD1"/>
          </w:tcPr>
          <w:p w14:paraId="558BC755"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6E6AEADB"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420E4116" w14:textId="77777777" w:rsidTr="0096752D">
        <w:trPr>
          <w:trHeight w:hRule="exact" w:val="901"/>
        </w:trPr>
        <w:tc>
          <w:tcPr>
            <w:tcW w:w="4138" w:type="dxa"/>
            <w:shd w:val="clear" w:color="auto" w:fill="DEEAF6"/>
          </w:tcPr>
          <w:p w14:paraId="7E3B1500"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pennies and one-dollar bills present in the representation or matching same representations. </w:t>
            </w:r>
          </w:p>
        </w:tc>
        <w:tc>
          <w:tcPr>
            <w:tcW w:w="4138" w:type="dxa"/>
            <w:shd w:val="clear" w:color="auto" w:fill="DEEAF6"/>
          </w:tcPr>
          <w:p w14:paraId="3BA19CEF"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No additional limitations</w:t>
            </w:r>
          </w:p>
        </w:tc>
      </w:tr>
    </w:tbl>
    <w:p w14:paraId="37E3AEAD" w14:textId="77777777" w:rsidR="00CC2837" w:rsidRPr="0096752D" w:rsidRDefault="00CC2837" w:rsidP="0096752D">
      <w:pPr>
        <w:spacing w:before="120" w:after="120" w:line="240" w:lineRule="auto"/>
        <w:rPr>
          <w:rFonts w:ascii="Arial" w:eastAsia="Calibri" w:hAnsi="Calibri" w:cs="Times New Roman"/>
        </w:rPr>
      </w:pPr>
    </w:p>
    <w:p w14:paraId="34B0F9D7" w14:textId="77777777" w:rsidR="00CC2837" w:rsidRPr="0096752D" w:rsidRDefault="00CC2837" w:rsidP="0096752D">
      <w:pPr>
        <w:spacing w:line="240" w:lineRule="auto"/>
        <w:rPr>
          <w:rFonts w:ascii="Arial" w:eastAsia="Calibri" w:hAnsi="Calibri" w:cs="Times New Roman"/>
        </w:rPr>
      </w:pPr>
      <w:r w:rsidRPr="0096752D">
        <w:rPr>
          <w:rFonts w:ascii="Arial" w:eastAsia="Calibri" w:hAnsi="Calibri" w:cs="Times New Roman"/>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78352B37" w14:textId="77777777" w:rsidTr="0096752D">
        <w:trPr>
          <w:trHeight w:val="540"/>
        </w:trPr>
        <w:tc>
          <w:tcPr>
            <w:tcW w:w="9465" w:type="dxa"/>
            <w:shd w:val="clear" w:color="auto" w:fill="009CD1"/>
            <w:vAlign w:val="center"/>
          </w:tcPr>
          <w:p w14:paraId="046D8287"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M03.D-M Measurement and Data</w:t>
            </w:r>
          </w:p>
        </w:tc>
      </w:tr>
    </w:tbl>
    <w:p w14:paraId="2AC7C356" w14:textId="77777777" w:rsidR="00CC2837" w:rsidRPr="0096752D" w:rsidRDefault="00CC2837" w:rsidP="002C12D7">
      <w:pPr>
        <w:pStyle w:val="Style1"/>
      </w:pPr>
      <w:r w:rsidRPr="0096752D">
        <w:t>Assessment Anchor: M03.D-M.2</w:t>
      </w:r>
    </w:p>
    <w:p w14:paraId="4C9D7283"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Represent and interpret data.</w:t>
      </w:r>
    </w:p>
    <w:p w14:paraId="4F3EF53D" w14:textId="189055C1" w:rsidR="00CC2837" w:rsidRPr="0096752D" w:rsidRDefault="0056570E" w:rsidP="002C12D7">
      <w:pPr>
        <w:pStyle w:val="Style1"/>
      </w:pPr>
      <w:r>
        <w:t xml:space="preserve">      </w:t>
      </w:r>
      <w:r w:rsidR="00CC2837" w:rsidRPr="0096752D">
        <w:t>Eligible Content: M03.D-M.2.1.1</w:t>
      </w:r>
    </w:p>
    <w:p w14:paraId="3D530358"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Complete a scaled pictograph and a scaled bar graph to represent a data set with several categories (scales limited to 1, 2, 5, and 10).</w:t>
      </w:r>
    </w:p>
    <w:p w14:paraId="34B42D2C"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4C4E625C" w14:textId="77777777" w:rsidTr="0096752D">
        <w:trPr>
          <w:trHeight w:hRule="exact" w:val="264"/>
        </w:trPr>
        <w:tc>
          <w:tcPr>
            <w:tcW w:w="8275" w:type="dxa"/>
            <w:shd w:val="clear" w:color="auto" w:fill="009CD1"/>
          </w:tcPr>
          <w:p w14:paraId="7F35C187"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4FA6F052" w14:textId="77777777" w:rsidTr="0096752D">
        <w:trPr>
          <w:trHeight w:hRule="exact" w:val="288"/>
        </w:trPr>
        <w:tc>
          <w:tcPr>
            <w:tcW w:w="8275" w:type="dxa"/>
            <w:vAlign w:val="center"/>
          </w:tcPr>
          <w:p w14:paraId="7620493F" w14:textId="77777777" w:rsidR="00CC2837" w:rsidRPr="0096752D" w:rsidRDefault="00CC2837" w:rsidP="0096752D">
            <w:pPr>
              <w:autoSpaceDE w:val="0"/>
              <w:autoSpaceDN w:val="0"/>
              <w:adjustRightInd w:val="0"/>
              <w:spacing w:after="0" w:line="240" w:lineRule="auto"/>
              <w:ind w:left="45"/>
              <w:rPr>
                <w:rFonts w:ascii="Times New Roman" w:eastAsia="Times New Roman" w:hAnsi="Times New Roman" w:cs="Times New Roman"/>
              </w:rPr>
            </w:pPr>
            <w:r w:rsidRPr="0096752D">
              <w:rPr>
                <w:rFonts w:ascii="Times New Roman" w:eastAsia="Calibri" w:hAnsi="Times New Roman" w:cs="Times New Roman"/>
                <w:b/>
                <w:bCs/>
              </w:rPr>
              <w:t>M03DM2.1.1a</w:t>
            </w:r>
            <w:r w:rsidRPr="0096752D">
              <w:rPr>
                <w:rFonts w:ascii="Times New Roman" w:eastAsia="Times New Roman" w:hAnsi="Times New Roman" w:cs="Times New Roman"/>
              </w:rPr>
              <w:t xml:space="preserve"> </w:t>
            </w:r>
            <w:r w:rsidRPr="0096752D">
              <w:rPr>
                <w:rFonts w:ascii="Times New Roman" w:eastAsia="Calibri" w:hAnsi="Times New Roman" w:cs="Times New Roman"/>
                <w:bCs/>
              </w:rPr>
              <w:t>Add information to a pictograph, line plot, or bar graph</w:t>
            </w:r>
          </w:p>
        </w:tc>
      </w:tr>
    </w:tbl>
    <w:p w14:paraId="525E4C22" w14:textId="77777777" w:rsidR="00CC2837" w:rsidRPr="0096752D" w:rsidRDefault="00CC2837" w:rsidP="0096752D">
      <w:pPr>
        <w:autoSpaceDE w:val="0"/>
        <w:autoSpaceDN w:val="0"/>
        <w:adjustRightInd w:val="0"/>
        <w:spacing w:after="0" w:line="240" w:lineRule="auto"/>
        <w:rPr>
          <w:rFonts w:ascii="Times New Roman" w:eastAsia="Times New Roman" w:hAnsi="Times New Roman" w:cs="Times New Roman"/>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1C3FB638" w14:textId="77777777" w:rsidTr="0096752D">
        <w:trPr>
          <w:trHeight w:hRule="exact" w:val="264"/>
        </w:trPr>
        <w:tc>
          <w:tcPr>
            <w:tcW w:w="8276" w:type="dxa"/>
            <w:gridSpan w:val="2"/>
            <w:shd w:val="clear" w:color="auto" w:fill="009CD1"/>
          </w:tcPr>
          <w:p w14:paraId="069BA619"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18C83B3E" w14:textId="77777777" w:rsidTr="0096752D">
        <w:trPr>
          <w:trHeight w:hRule="exact" w:val="586"/>
        </w:trPr>
        <w:tc>
          <w:tcPr>
            <w:tcW w:w="8276" w:type="dxa"/>
            <w:gridSpan w:val="2"/>
            <w:shd w:val="clear" w:color="auto" w:fill="DEEAF6"/>
          </w:tcPr>
          <w:p w14:paraId="533E5178"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Complete a pictograph, line plot, or bar graph that matches data presented in a table or a math story</w:t>
            </w:r>
          </w:p>
        </w:tc>
      </w:tr>
      <w:tr w:rsidR="00CC2837" w:rsidRPr="0096752D" w14:paraId="0585F387" w14:textId="77777777" w:rsidTr="0096752D">
        <w:trPr>
          <w:trHeight w:hRule="exact" w:val="262"/>
        </w:trPr>
        <w:tc>
          <w:tcPr>
            <w:tcW w:w="8276" w:type="dxa"/>
            <w:gridSpan w:val="2"/>
            <w:shd w:val="clear" w:color="auto" w:fill="009CD1"/>
          </w:tcPr>
          <w:p w14:paraId="54957A69" w14:textId="77777777" w:rsidR="00CC2837" w:rsidRPr="0096752D" w:rsidRDefault="00CC2837" w:rsidP="0056570E">
            <w:pPr>
              <w:pStyle w:val="Style2"/>
              <w:rPr>
                <w:color w:val="CBC3C5"/>
              </w:rPr>
            </w:pPr>
            <w:r w:rsidRPr="0096752D">
              <w:t>Tier Guidelines</w:t>
            </w:r>
            <w:r w:rsidRPr="0096752D">
              <w:tab/>
            </w:r>
          </w:p>
        </w:tc>
      </w:tr>
      <w:tr w:rsidR="00CC2837" w:rsidRPr="0096752D" w14:paraId="0FA3E2D4" w14:textId="77777777" w:rsidTr="0096752D">
        <w:trPr>
          <w:trHeight w:hRule="exact" w:val="264"/>
        </w:trPr>
        <w:tc>
          <w:tcPr>
            <w:tcW w:w="4138" w:type="dxa"/>
            <w:shd w:val="clear" w:color="auto" w:fill="009CD1"/>
          </w:tcPr>
          <w:p w14:paraId="7EDC2C4D"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5F9C70E5"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661757D8" w14:textId="77777777" w:rsidTr="0096752D">
        <w:trPr>
          <w:trHeight w:hRule="exact" w:val="1099"/>
        </w:trPr>
        <w:tc>
          <w:tcPr>
            <w:tcW w:w="4138" w:type="dxa"/>
            <w:shd w:val="clear" w:color="auto" w:fill="DEEAF6"/>
          </w:tcPr>
          <w:p w14:paraId="1D418621"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data presented in a math story and values ≤ 3. Answer choices must be different quantities of the same element.</w:t>
            </w:r>
          </w:p>
        </w:tc>
        <w:tc>
          <w:tcPr>
            <w:tcW w:w="4138" w:type="dxa"/>
            <w:shd w:val="clear" w:color="auto" w:fill="DEEAF6"/>
          </w:tcPr>
          <w:p w14:paraId="75C372C8" w14:textId="77777777" w:rsidR="00CC2837" w:rsidRPr="0096752D" w:rsidRDefault="00CC2837" w:rsidP="0096752D">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Data can presented in a table or in a story but values are limited to ≤ 5</w:t>
            </w:r>
          </w:p>
        </w:tc>
      </w:tr>
    </w:tbl>
    <w:p w14:paraId="2891D69B" w14:textId="77777777" w:rsidR="00CC2837" w:rsidRPr="0096752D" w:rsidRDefault="00CC2837" w:rsidP="0096752D">
      <w:pPr>
        <w:spacing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005FFC18" w14:textId="77777777" w:rsidTr="0096752D">
        <w:trPr>
          <w:trHeight w:val="540"/>
        </w:trPr>
        <w:tc>
          <w:tcPr>
            <w:tcW w:w="9465" w:type="dxa"/>
            <w:shd w:val="clear" w:color="auto" w:fill="009CD1"/>
            <w:vAlign w:val="center"/>
          </w:tcPr>
          <w:p w14:paraId="7DE2C9AD"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t>Reporting Category: M03.D-M Measurement and Data</w:t>
            </w:r>
          </w:p>
        </w:tc>
      </w:tr>
    </w:tbl>
    <w:p w14:paraId="7D56DD23" w14:textId="77777777" w:rsidR="00CC2837" w:rsidRPr="0096752D" w:rsidRDefault="00CC2837" w:rsidP="002C12D7">
      <w:pPr>
        <w:pStyle w:val="Style1"/>
      </w:pPr>
      <w:r w:rsidRPr="0096752D">
        <w:t>Assessment Anchor: M03.D-M.3</w:t>
      </w:r>
    </w:p>
    <w:p w14:paraId="086E7F4E"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Geometric measurement: understand concepts of area and relate area to multiplication and to addition.</w:t>
      </w:r>
    </w:p>
    <w:p w14:paraId="1216914E" w14:textId="4F72886E" w:rsidR="00CC2837" w:rsidRPr="0096752D" w:rsidRDefault="0056570E" w:rsidP="002C12D7">
      <w:pPr>
        <w:pStyle w:val="Style1"/>
      </w:pPr>
      <w:r>
        <w:t xml:space="preserve">      </w:t>
      </w:r>
      <w:r w:rsidR="00CC2837" w:rsidRPr="0096752D">
        <w:t>Eligible Content: M03.D-M.3.1.2</w:t>
      </w:r>
    </w:p>
    <w:p w14:paraId="06D11922"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Multiply side lengths to find areas of rectangles with whole-number side lengths in the context of solving real-world and mathematical problems, and represent whole-number products as rectangular areas in mathematical reasoning. </w:t>
      </w:r>
    </w:p>
    <w:p w14:paraId="1EBDDEE2"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56EBD62B" w14:textId="77777777" w:rsidTr="0096752D">
        <w:trPr>
          <w:trHeight w:hRule="exact" w:val="264"/>
        </w:trPr>
        <w:tc>
          <w:tcPr>
            <w:tcW w:w="8275" w:type="dxa"/>
            <w:shd w:val="clear" w:color="auto" w:fill="009CD1"/>
          </w:tcPr>
          <w:p w14:paraId="751C3A0C"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56FB280D" w14:textId="77777777" w:rsidTr="0096752D">
        <w:trPr>
          <w:trHeight w:hRule="exact" w:val="288"/>
        </w:trPr>
        <w:tc>
          <w:tcPr>
            <w:tcW w:w="8275" w:type="dxa"/>
            <w:vAlign w:val="center"/>
          </w:tcPr>
          <w:p w14:paraId="30841A8C" w14:textId="77777777" w:rsidR="00CC2837" w:rsidRPr="0096752D" w:rsidRDefault="00CC2837" w:rsidP="0096752D">
            <w:pPr>
              <w:autoSpaceDE w:val="0"/>
              <w:autoSpaceDN w:val="0"/>
              <w:adjustRightInd w:val="0"/>
              <w:spacing w:after="0" w:line="240" w:lineRule="auto"/>
              <w:ind w:left="45"/>
              <w:rPr>
                <w:rFonts w:ascii="Times New Roman" w:eastAsia="Times New Roman" w:hAnsi="Times New Roman" w:cs="Times New Roman"/>
              </w:rPr>
            </w:pPr>
            <w:r w:rsidRPr="0096752D">
              <w:rPr>
                <w:rFonts w:ascii="Times New Roman" w:eastAsia="Calibri" w:hAnsi="Times New Roman" w:cs="Times New Roman"/>
                <w:b/>
                <w:bCs/>
              </w:rPr>
              <w:t>M03DM3.1.2a</w:t>
            </w:r>
            <w:r w:rsidRPr="0096752D">
              <w:rPr>
                <w:rFonts w:ascii="Times New Roman" w:eastAsia="Times New Roman" w:hAnsi="Times New Roman" w:cs="Times New Roman"/>
              </w:rPr>
              <w:t xml:space="preserve"> </w:t>
            </w:r>
            <w:r w:rsidRPr="0096752D">
              <w:rPr>
                <w:rFonts w:ascii="Times New Roman" w:eastAsia="Calibri" w:hAnsi="Times New Roman" w:cs="Times New Roman"/>
                <w:bCs/>
              </w:rPr>
              <w:t>Measure the area of a rectangle by counting squares, tiling, or addition</w:t>
            </w:r>
            <w:r w:rsidRPr="0096752D">
              <w:rPr>
                <w:rFonts w:ascii="Calibri" w:eastAsia="Calibri" w:hAnsi="Calibri" w:cs="Times New Roman"/>
                <w:b/>
                <w:bCs/>
              </w:rPr>
              <w:t xml:space="preserve"> </w:t>
            </w:r>
          </w:p>
        </w:tc>
      </w:tr>
    </w:tbl>
    <w:p w14:paraId="7C3C6797" w14:textId="77777777" w:rsidR="00CC2837" w:rsidRPr="0096752D" w:rsidRDefault="00CC2837" w:rsidP="0096752D">
      <w:pPr>
        <w:autoSpaceDE w:val="0"/>
        <w:autoSpaceDN w:val="0"/>
        <w:adjustRightInd w:val="0"/>
        <w:spacing w:after="0" w:line="240" w:lineRule="auto"/>
        <w:rPr>
          <w:rFonts w:ascii="Times New Roman" w:eastAsia="Times New Roman" w:hAnsi="Times New Roman" w:cs="Times New Roman"/>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3CEE522A" w14:textId="77777777" w:rsidTr="0096752D">
        <w:trPr>
          <w:trHeight w:hRule="exact" w:val="264"/>
        </w:trPr>
        <w:tc>
          <w:tcPr>
            <w:tcW w:w="8276" w:type="dxa"/>
            <w:gridSpan w:val="2"/>
            <w:shd w:val="clear" w:color="auto" w:fill="009CD1"/>
          </w:tcPr>
          <w:p w14:paraId="345F0923"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4130F7FC" w14:textId="77777777" w:rsidTr="0096752D">
        <w:trPr>
          <w:trHeight w:hRule="exact" w:val="516"/>
        </w:trPr>
        <w:tc>
          <w:tcPr>
            <w:tcW w:w="8276" w:type="dxa"/>
            <w:gridSpan w:val="2"/>
            <w:shd w:val="clear" w:color="auto" w:fill="DEEAF6"/>
          </w:tcPr>
          <w:p w14:paraId="1DD2F5EB"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recognize that area is the space inside a given rectangle.</w:t>
            </w:r>
          </w:p>
        </w:tc>
      </w:tr>
      <w:tr w:rsidR="00CC2837" w:rsidRPr="0096752D" w14:paraId="1FD2F18B" w14:textId="77777777" w:rsidTr="0096752D">
        <w:trPr>
          <w:trHeight w:hRule="exact" w:val="262"/>
        </w:trPr>
        <w:tc>
          <w:tcPr>
            <w:tcW w:w="8276" w:type="dxa"/>
            <w:gridSpan w:val="2"/>
            <w:shd w:val="clear" w:color="auto" w:fill="009CD1"/>
          </w:tcPr>
          <w:p w14:paraId="0EA6608E" w14:textId="77777777" w:rsidR="00CC2837" w:rsidRPr="0096752D" w:rsidRDefault="00CC2837" w:rsidP="0056570E">
            <w:pPr>
              <w:pStyle w:val="Style2"/>
              <w:rPr>
                <w:color w:val="CBC3C5"/>
              </w:rPr>
            </w:pPr>
            <w:r w:rsidRPr="0096752D">
              <w:t>Tier Guidelines</w:t>
            </w:r>
            <w:r w:rsidRPr="0096752D">
              <w:tab/>
            </w:r>
          </w:p>
        </w:tc>
      </w:tr>
      <w:tr w:rsidR="00CC2837" w:rsidRPr="0096752D" w14:paraId="5C0DFFD1" w14:textId="77777777" w:rsidTr="0096752D">
        <w:trPr>
          <w:trHeight w:hRule="exact" w:val="264"/>
        </w:trPr>
        <w:tc>
          <w:tcPr>
            <w:tcW w:w="4138" w:type="dxa"/>
            <w:shd w:val="clear" w:color="auto" w:fill="009CD1"/>
          </w:tcPr>
          <w:p w14:paraId="7A891FAF"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799173A2"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569B553D" w14:textId="77777777" w:rsidTr="0096752D">
        <w:trPr>
          <w:trHeight w:hRule="exact" w:val="516"/>
        </w:trPr>
        <w:tc>
          <w:tcPr>
            <w:tcW w:w="4138" w:type="dxa"/>
            <w:shd w:val="clear" w:color="auto" w:fill="DEEAF6"/>
          </w:tcPr>
          <w:p w14:paraId="201BD968" w14:textId="77777777" w:rsidR="00CC2837" w:rsidRPr="0096752D" w:rsidRDefault="00CC2837" w:rsidP="0096752D">
            <w:pPr>
              <w:widowControl w:val="0"/>
              <w:spacing w:after="0" w:line="240" w:lineRule="auto"/>
              <w:ind w:left="103" w:right="559"/>
              <w:rPr>
                <w:rFonts w:ascii="Times New Roman" w:eastAsia="Times New Roman" w:hAnsi="Times New Roman" w:cs="Times New Roman"/>
                <w:vertAlign w:val="superscript"/>
              </w:rPr>
            </w:pPr>
            <w:r w:rsidRPr="0096752D">
              <w:rPr>
                <w:rFonts w:ascii="Times New Roman" w:eastAsia="Times New Roman" w:hAnsi="Times New Roman" w:cs="Times New Roman"/>
              </w:rPr>
              <w:t>Limited to demonstrating the space inside the rectangle is area.</w:t>
            </w:r>
          </w:p>
        </w:tc>
        <w:tc>
          <w:tcPr>
            <w:tcW w:w="4138" w:type="dxa"/>
            <w:shd w:val="clear" w:color="auto" w:fill="DEEAF6"/>
          </w:tcPr>
          <w:p w14:paraId="67703482" w14:textId="77777777" w:rsidR="00CC2837" w:rsidRPr="0096752D" w:rsidRDefault="00CC2837" w:rsidP="0096752D">
            <w:pPr>
              <w:widowControl w:val="0"/>
              <w:spacing w:after="0" w:line="240" w:lineRule="auto"/>
              <w:ind w:left="103" w:right="559"/>
              <w:rPr>
                <w:rFonts w:ascii="Times New Roman" w:eastAsia="Times New Roman" w:hAnsi="Times New Roman" w:cs="Times New Roman"/>
                <w:vertAlign w:val="superscript"/>
              </w:rPr>
            </w:pPr>
            <w:r w:rsidRPr="0096752D">
              <w:rPr>
                <w:rFonts w:ascii="Times New Roman" w:eastAsia="Times New Roman" w:hAnsi="Times New Roman" w:cs="Times New Roman"/>
              </w:rPr>
              <w:t>Area is limited to ≤ 10in</w:t>
            </w:r>
            <w:r w:rsidRPr="0096752D">
              <w:rPr>
                <w:rFonts w:ascii="Times New Roman" w:eastAsia="Times New Roman" w:hAnsi="Times New Roman" w:cs="Times New Roman"/>
                <w:vertAlign w:val="superscript"/>
              </w:rPr>
              <w:t>2</w:t>
            </w:r>
            <w:r w:rsidRPr="0096752D">
              <w:rPr>
                <w:rFonts w:ascii="Times New Roman" w:eastAsia="Times New Roman" w:hAnsi="Times New Roman" w:cs="Times New Roman"/>
              </w:rPr>
              <w:t xml:space="preserve">. </w:t>
            </w:r>
            <w:r w:rsidRPr="0096752D">
              <w:rPr>
                <w:rFonts w:ascii="Times New Roman" w:eastAsia="Times New Roman" w:hAnsi="Times New Roman" w:cs="Times New Roman"/>
                <w:vertAlign w:val="superscript"/>
              </w:rPr>
              <w:t xml:space="preserve"> </w:t>
            </w:r>
          </w:p>
        </w:tc>
      </w:tr>
    </w:tbl>
    <w:p w14:paraId="2021E239" w14:textId="77777777" w:rsidR="00CC2837" w:rsidRPr="0096752D" w:rsidRDefault="00CC2837" w:rsidP="0096752D">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CC2837" w:rsidRPr="0096752D" w14:paraId="47E00F52" w14:textId="77777777" w:rsidTr="0096752D">
        <w:trPr>
          <w:trHeight w:val="540"/>
        </w:trPr>
        <w:tc>
          <w:tcPr>
            <w:tcW w:w="9465" w:type="dxa"/>
            <w:shd w:val="clear" w:color="auto" w:fill="009CD1"/>
            <w:vAlign w:val="center"/>
          </w:tcPr>
          <w:p w14:paraId="78E36D2B" w14:textId="77777777" w:rsidR="00CC2837" w:rsidRPr="0096752D" w:rsidRDefault="00CC2837" w:rsidP="0096752D">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M03.D-M Measurement and Data</w:t>
            </w:r>
          </w:p>
        </w:tc>
      </w:tr>
    </w:tbl>
    <w:p w14:paraId="79B88AA3" w14:textId="77777777" w:rsidR="00CC2837" w:rsidRPr="0096752D" w:rsidRDefault="00CC2837" w:rsidP="002C12D7">
      <w:pPr>
        <w:pStyle w:val="Style1"/>
      </w:pPr>
      <w:r w:rsidRPr="0096752D">
        <w:t>Assessment Anchor: M03.D-M.4</w:t>
      </w:r>
    </w:p>
    <w:p w14:paraId="37AB84DA" w14:textId="77777777" w:rsidR="00CC2837" w:rsidRPr="0096752D" w:rsidRDefault="00CC2837" w:rsidP="0096752D">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Geometric measurement: recognize perimeter as an attribute of plane figures and distinguish between linear and area measures.</w:t>
      </w:r>
    </w:p>
    <w:p w14:paraId="4A147FED" w14:textId="70B2F484" w:rsidR="00CC2837" w:rsidRPr="0096752D" w:rsidRDefault="005F0D21" w:rsidP="002C12D7">
      <w:pPr>
        <w:pStyle w:val="Style1"/>
      </w:pPr>
      <w:r>
        <w:t xml:space="preserve">     </w:t>
      </w:r>
      <w:r w:rsidR="00CC2837" w:rsidRPr="0096752D">
        <w:t>Eligible Content: M03.D-M.4.1.1</w:t>
      </w:r>
    </w:p>
    <w:p w14:paraId="0F7C940C"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Solve real-world and mathematical problems involving perimeters of polygons, including finding the perimeter given the side lengths, finding an unknown side length, exhibiting rectangles with the same perimeter and different areas, and exhibiting rectangles with the same area and different perimeters. Use the same units throughout the problem.</w:t>
      </w:r>
    </w:p>
    <w:p w14:paraId="394847E2" w14:textId="77777777" w:rsidR="00CC2837" w:rsidRPr="0096752D" w:rsidRDefault="00CC2837" w:rsidP="0096752D">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CC2837" w:rsidRPr="0096752D" w14:paraId="372B23FE" w14:textId="77777777" w:rsidTr="0096752D">
        <w:trPr>
          <w:trHeight w:hRule="exact" w:val="264"/>
        </w:trPr>
        <w:tc>
          <w:tcPr>
            <w:tcW w:w="8275" w:type="dxa"/>
            <w:shd w:val="clear" w:color="auto" w:fill="009CD1"/>
          </w:tcPr>
          <w:p w14:paraId="24FA736F" w14:textId="77777777" w:rsidR="00CC2837" w:rsidRPr="0096752D" w:rsidRDefault="00CC2837" w:rsidP="0096752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CC2837" w:rsidRPr="0096752D" w14:paraId="534C3855" w14:textId="77777777" w:rsidTr="0096752D">
        <w:trPr>
          <w:trHeight w:hRule="exact" w:val="288"/>
        </w:trPr>
        <w:tc>
          <w:tcPr>
            <w:tcW w:w="8275" w:type="dxa"/>
            <w:vAlign w:val="center"/>
          </w:tcPr>
          <w:p w14:paraId="0D10A9BC" w14:textId="77777777" w:rsidR="00CC2837" w:rsidRPr="0096752D" w:rsidRDefault="00CC2837" w:rsidP="0096752D">
            <w:pPr>
              <w:autoSpaceDE w:val="0"/>
              <w:autoSpaceDN w:val="0"/>
              <w:adjustRightInd w:val="0"/>
              <w:spacing w:after="0" w:line="240" w:lineRule="auto"/>
              <w:ind w:left="45"/>
              <w:rPr>
                <w:rFonts w:ascii="Times New Roman" w:eastAsia="Times New Roman" w:hAnsi="Times New Roman" w:cs="Times New Roman"/>
              </w:rPr>
            </w:pPr>
            <w:r w:rsidRPr="0096752D">
              <w:rPr>
                <w:rFonts w:ascii="Times New Roman" w:eastAsia="Calibri" w:hAnsi="Times New Roman" w:cs="Times New Roman"/>
                <w:b/>
                <w:bCs/>
              </w:rPr>
              <w:t>M03DM4.1.1a</w:t>
            </w:r>
            <w:r w:rsidRPr="0096752D">
              <w:rPr>
                <w:rFonts w:ascii="Times New Roman" w:eastAsia="Times New Roman" w:hAnsi="Times New Roman" w:cs="Times New Roman"/>
              </w:rPr>
              <w:t xml:space="preserve"> </w:t>
            </w:r>
            <w:r w:rsidRPr="0096752D">
              <w:rPr>
                <w:rFonts w:ascii="Times New Roman" w:eastAsia="Calibri" w:hAnsi="Times New Roman" w:cs="Times New Roman"/>
                <w:bCs/>
              </w:rPr>
              <w:t>Find the perimeter of a rectangle</w:t>
            </w:r>
          </w:p>
        </w:tc>
      </w:tr>
    </w:tbl>
    <w:p w14:paraId="2E1A0712" w14:textId="77777777" w:rsidR="00CC2837" w:rsidRPr="0096752D" w:rsidRDefault="00CC2837" w:rsidP="0096752D">
      <w:pPr>
        <w:autoSpaceDE w:val="0"/>
        <w:autoSpaceDN w:val="0"/>
        <w:adjustRightInd w:val="0"/>
        <w:spacing w:after="0" w:line="240" w:lineRule="auto"/>
        <w:rPr>
          <w:rFonts w:ascii="Times New Roman" w:eastAsia="Times New Roman" w:hAnsi="Times New Roman" w:cs="Times New Roman"/>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CC2837" w:rsidRPr="0096752D" w14:paraId="601B41CE" w14:textId="77777777" w:rsidTr="0096752D">
        <w:trPr>
          <w:trHeight w:hRule="exact" w:val="264"/>
        </w:trPr>
        <w:tc>
          <w:tcPr>
            <w:tcW w:w="8276" w:type="dxa"/>
            <w:gridSpan w:val="2"/>
            <w:shd w:val="clear" w:color="auto" w:fill="009CD1"/>
          </w:tcPr>
          <w:p w14:paraId="378E107C" w14:textId="77777777" w:rsidR="00CC2837" w:rsidRPr="0096752D" w:rsidRDefault="00CC2837" w:rsidP="0096752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CC2837" w:rsidRPr="0096752D" w14:paraId="0FBDA5D8" w14:textId="77777777" w:rsidTr="0096752D">
        <w:trPr>
          <w:trHeight w:hRule="exact" w:val="370"/>
        </w:trPr>
        <w:tc>
          <w:tcPr>
            <w:tcW w:w="8276" w:type="dxa"/>
            <w:gridSpan w:val="2"/>
            <w:shd w:val="clear" w:color="auto" w:fill="DEEAF6"/>
          </w:tcPr>
          <w:p w14:paraId="10B87719" w14:textId="77777777" w:rsidR="00CC2837" w:rsidRPr="0096752D" w:rsidRDefault="00CC2837" w:rsidP="0096752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identify the perimeter of a rectangle as the space around the outside.</w:t>
            </w:r>
          </w:p>
        </w:tc>
      </w:tr>
      <w:tr w:rsidR="00CC2837" w:rsidRPr="0096752D" w14:paraId="2540CA6A" w14:textId="77777777" w:rsidTr="0096752D">
        <w:trPr>
          <w:trHeight w:hRule="exact" w:val="262"/>
        </w:trPr>
        <w:tc>
          <w:tcPr>
            <w:tcW w:w="8276" w:type="dxa"/>
            <w:gridSpan w:val="2"/>
            <w:shd w:val="clear" w:color="auto" w:fill="009CD1"/>
          </w:tcPr>
          <w:p w14:paraId="799005F0" w14:textId="77777777" w:rsidR="00CC2837" w:rsidRPr="0096752D" w:rsidRDefault="00CC2837" w:rsidP="005F0D21">
            <w:pPr>
              <w:pStyle w:val="Style2"/>
              <w:rPr>
                <w:color w:val="CBC3C5"/>
              </w:rPr>
            </w:pPr>
            <w:r w:rsidRPr="0096752D">
              <w:t>Tier Guidelines</w:t>
            </w:r>
            <w:r w:rsidRPr="0096752D">
              <w:tab/>
            </w:r>
          </w:p>
        </w:tc>
      </w:tr>
      <w:tr w:rsidR="00CC2837" w:rsidRPr="0096752D" w14:paraId="3D048ECF" w14:textId="77777777" w:rsidTr="0096752D">
        <w:trPr>
          <w:trHeight w:hRule="exact" w:val="264"/>
        </w:trPr>
        <w:tc>
          <w:tcPr>
            <w:tcW w:w="4138" w:type="dxa"/>
            <w:shd w:val="clear" w:color="auto" w:fill="009CD1"/>
          </w:tcPr>
          <w:p w14:paraId="41A212A9" w14:textId="77777777" w:rsidR="00CC2837" w:rsidRPr="0096752D" w:rsidRDefault="00CC2837" w:rsidP="0096752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01B2A22F" w14:textId="77777777" w:rsidR="00CC2837" w:rsidRPr="0096752D" w:rsidRDefault="00CC2837" w:rsidP="0096752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CC2837" w:rsidRPr="0096752D" w14:paraId="3B5EF304" w14:textId="77777777" w:rsidTr="0096752D">
        <w:trPr>
          <w:trHeight w:hRule="exact" w:val="739"/>
        </w:trPr>
        <w:tc>
          <w:tcPr>
            <w:tcW w:w="4138" w:type="dxa"/>
            <w:shd w:val="clear" w:color="auto" w:fill="DEEAF6"/>
          </w:tcPr>
          <w:p w14:paraId="72E77BB5" w14:textId="77777777" w:rsidR="00CC2837" w:rsidRPr="0096752D" w:rsidRDefault="00CC2837" w:rsidP="0096752D">
            <w:pPr>
              <w:widowControl w:val="0"/>
              <w:spacing w:after="0" w:line="240" w:lineRule="auto"/>
              <w:ind w:right="559"/>
              <w:rPr>
                <w:rFonts w:ascii="Times New Roman" w:eastAsia="Times New Roman" w:hAnsi="Times New Roman" w:cs="Times New Roman"/>
              </w:rPr>
            </w:pPr>
            <w:r w:rsidRPr="0096752D">
              <w:rPr>
                <w:rFonts w:ascii="Times New Roman" w:eastAsia="Times New Roman" w:hAnsi="Times New Roman" w:cs="Times New Roman"/>
              </w:rPr>
              <w:t xml:space="preserve"> Limited to demonstrating the space </w:t>
            </w:r>
          </w:p>
          <w:p w14:paraId="3581BDCC" w14:textId="77777777" w:rsidR="00CC2837" w:rsidRPr="0096752D" w:rsidRDefault="00CC2837" w:rsidP="0096752D">
            <w:pPr>
              <w:widowControl w:val="0"/>
              <w:spacing w:after="0" w:line="240" w:lineRule="auto"/>
              <w:ind w:right="559"/>
              <w:rPr>
                <w:rFonts w:ascii="Times New Roman" w:eastAsia="Times New Roman" w:hAnsi="Times New Roman" w:cs="Times New Roman"/>
              </w:rPr>
            </w:pPr>
            <w:r w:rsidRPr="0096752D">
              <w:rPr>
                <w:rFonts w:ascii="Times New Roman" w:eastAsia="Times New Roman" w:hAnsi="Times New Roman" w:cs="Times New Roman"/>
              </w:rPr>
              <w:t xml:space="preserve"> outside the rectangle is perimeter. No </w:t>
            </w:r>
            <w:r w:rsidRPr="0096752D">
              <w:rPr>
                <w:rFonts w:ascii="Times New Roman" w:eastAsia="Times New Roman" w:hAnsi="Times New Roman" w:cs="Times New Roman"/>
              </w:rPr>
              <w:br/>
              <w:t xml:space="preserve"> calculations.</w:t>
            </w:r>
          </w:p>
        </w:tc>
        <w:tc>
          <w:tcPr>
            <w:tcW w:w="4138" w:type="dxa"/>
            <w:shd w:val="clear" w:color="auto" w:fill="DEEAF6"/>
          </w:tcPr>
          <w:p w14:paraId="4D5B1C71" w14:textId="77777777" w:rsidR="00CC2837" w:rsidRPr="0096752D" w:rsidRDefault="00CC2837" w:rsidP="0096752D">
            <w:pPr>
              <w:widowControl w:val="0"/>
              <w:spacing w:after="0" w:line="240" w:lineRule="auto"/>
              <w:ind w:right="559"/>
              <w:rPr>
                <w:rFonts w:ascii="Times New Roman" w:eastAsia="Times New Roman" w:hAnsi="Times New Roman" w:cs="Times New Roman"/>
              </w:rPr>
            </w:pPr>
            <w:r w:rsidRPr="0096752D">
              <w:rPr>
                <w:rFonts w:ascii="Times New Roman" w:eastAsia="Times New Roman" w:hAnsi="Times New Roman" w:cs="Times New Roman"/>
              </w:rPr>
              <w:t xml:space="preserve"> Limited to determining the number of </w:t>
            </w:r>
            <w:r w:rsidRPr="0096752D">
              <w:rPr>
                <w:rFonts w:ascii="Times New Roman" w:eastAsia="Times New Roman" w:hAnsi="Times New Roman" w:cs="Times New Roman"/>
              </w:rPr>
              <w:br/>
              <w:t xml:space="preserve"> sides that must be added together to </w:t>
            </w:r>
            <w:r w:rsidRPr="0096752D">
              <w:rPr>
                <w:rFonts w:ascii="Times New Roman" w:eastAsia="Times New Roman" w:hAnsi="Times New Roman" w:cs="Times New Roman"/>
              </w:rPr>
              <w:br/>
              <w:t xml:space="preserve"> determine perimeter.</w:t>
            </w:r>
          </w:p>
        </w:tc>
      </w:tr>
    </w:tbl>
    <w:p w14:paraId="449DC3BC" w14:textId="77777777" w:rsidR="00CC2837" w:rsidRPr="0096752D" w:rsidRDefault="00CC2837" w:rsidP="0096752D">
      <w:pPr>
        <w:spacing w:before="120" w:after="120" w:line="240" w:lineRule="auto"/>
        <w:rPr>
          <w:rFonts w:ascii="Arial" w:eastAsia="Calibri" w:hAnsi="Calibri" w:cs="Times New Roman"/>
        </w:rPr>
      </w:pPr>
    </w:p>
    <w:p w14:paraId="210B7C77" w14:textId="2AC6037B" w:rsidR="002F4D38" w:rsidRPr="0096752D" w:rsidRDefault="002F4D38" w:rsidP="0096752D">
      <w:pPr>
        <w:spacing w:after="0" w:line="240" w:lineRule="auto"/>
        <w:rPr>
          <w:rFonts w:ascii="Times New Roman" w:hAnsi="Times New Roman" w:cs="Times New Roman"/>
        </w:rPr>
      </w:pPr>
    </w:p>
    <w:p w14:paraId="09805CE7" w14:textId="16766DC8" w:rsidR="00CC2837" w:rsidRPr="0096752D" w:rsidRDefault="00CC2837" w:rsidP="0096752D">
      <w:pPr>
        <w:spacing w:after="0" w:line="240" w:lineRule="auto"/>
        <w:rPr>
          <w:rFonts w:ascii="Times New Roman" w:hAnsi="Times New Roman" w:cs="Times New Roman"/>
        </w:rPr>
      </w:pPr>
    </w:p>
    <w:p w14:paraId="585E619B" w14:textId="7E4E3DED" w:rsidR="00CC2837" w:rsidRPr="0096752D" w:rsidRDefault="00CC2837" w:rsidP="0096752D">
      <w:pPr>
        <w:spacing w:after="0" w:line="240" w:lineRule="auto"/>
        <w:rPr>
          <w:rFonts w:ascii="Times New Roman" w:hAnsi="Times New Roman" w:cs="Times New Roman"/>
        </w:rPr>
      </w:pPr>
    </w:p>
    <w:p w14:paraId="1AAAA369" w14:textId="6DDF4902" w:rsidR="00CC2837" w:rsidRPr="0096752D" w:rsidRDefault="00CC2837" w:rsidP="0096752D">
      <w:pPr>
        <w:spacing w:after="0" w:line="240" w:lineRule="auto"/>
        <w:rPr>
          <w:rFonts w:ascii="Times New Roman" w:hAnsi="Times New Roman" w:cs="Times New Roman"/>
        </w:rPr>
      </w:pPr>
    </w:p>
    <w:p w14:paraId="2A00B349" w14:textId="367AB420" w:rsidR="00CC2837" w:rsidRPr="0096752D" w:rsidRDefault="00CC2837" w:rsidP="0096752D">
      <w:pPr>
        <w:spacing w:after="0" w:line="240" w:lineRule="auto"/>
        <w:rPr>
          <w:rFonts w:ascii="Times New Roman" w:hAnsi="Times New Roman" w:cs="Times New Roman"/>
        </w:rPr>
      </w:pPr>
    </w:p>
    <w:p w14:paraId="1C5D0F89" w14:textId="00AE4799" w:rsidR="00CC2837" w:rsidRPr="0096752D" w:rsidRDefault="00CC2837" w:rsidP="0096752D">
      <w:pPr>
        <w:spacing w:after="0" w:line="240" w:lineRule="auto"/>
        <w:rPr>
          <w:rFonts w:ascii="Times New Roman" w:hAnsi="Times New Roman" w:cs="Times New Roman"/>
        </w:rPr>
      </w:pPr>
    </w:p>
    <w:p w14:paraId="38FD7161" w14:textId="77C4EA29" w:rsidR="00CC2837" w:rsidRPr="0096752D" w:rsidRDefault="00CC2837" w:rsidP="0096752D">
      <w:pPr>
        <w:spacing w:after="0" w:line="240" w:lineRule="auto"/>
        <w:rPr>
          <w:rFonts w:ascii="Times New Roman" w:hAnsi="Times New Roman" w:cs="Times New Roman"/>
        </w:rPr>
      </w:pPr>
    </w:p>
    <w:p w14:paraId="58581856" w14:textId="263CB552" w:rsidR="00CC2837" w:rsidRPr="0096752D" w:rsidRDefault="00CC2837" w:rsidP="0096752D">
      <w:pPr>
        <w:spacing w:after="0" w:line="240" w:lineRule="auto"/>
        <w:rPr>
          <w:rFonts w:ascii="Times New Roman" w:hAnsi="Times New Roman" w:cs="Times New Roman"/>
        </w:rPr>
      </w:pPr>
    </w:p>
    <w:p w14:paraId="0204D127" w14:textId="50CCE2D0" w:rsidR="00CC2837" w:rsidRPr="0096752D" w:rsidRDefault="00CC2837" w:rsidP="0096752D">
      <w:pPr>
        <w:spacing w:after="0" w:line="240" w:lineRule="auto"/>
        <w:rPr>
          <w:rFonts w:ascii="Times New Roman" w:hAnsi="Times New Roman" w:cs="Times New Roman"/>
        </w:rPr>
      </w:pPr>
    </w:p>
    <w:p w14:paraId="5F26320F" w14:textId="50120558" w:rsidR="00CC2837" w:rsidRPr="0096752D" w:rsidRDefault="00CC2837" w:rsidP="0096752D">
      <w:pPr>
        <w:spacing w:after="0" w:line="240" w:lineRule="auto"/>
        <w:rPr>
          <w:rFonts w:ascii="Times New Roman" w:hAnsi="Times New Roman" w:cs="Times New Roman"/>
        </w:rPr>
      </w:pPr>
    </w:p>
    <w:p w14:paraId="5E63EC0A" w14:textId="5F69C918" w:rsidR="00CC2837" w:rsidRPr="0096752D" w:rsidRDefault="00CC2837" w:rsidP="0096752D">
      <w:pPr>
        <w:spacing w:after="0" w:line="240" w:lineRule="auto"/>
        <w:rPr>
          <w:rFonts w:ascii="Times New Roman" w:hAnsi="Times New Roman" w:cs="Times New Roman"/>
        </w:rPr>
      </w:pPr>
    </w:p>
    <w:p w14:paraId="78547E26" w14:textId="474D4890" w:rsidR="00CC2837" w:rsidRPr="0096752D" w:rsidRDefault="00CC2837" w:rsidP="0096752D">
      <w:pPr>
        <w:spacing w:after="0" w:line="240" w:lineRule="auto"/>
        <w:rPr>
          <w:rFonts w:ascii="Times New Roman" w:hAnsi="Times New Roman" w:cs="Times New Roman"/>
        </w:rPr>
      </w:pPr>
    </w:p>
    <w:p w14:paraId="7AE5A18A" w14:textId="36FEF54C" w:rsidR="00CC2837" w:rsidRPr="0096752D" w:rsidRDefault="00CC2837" w:rsidP="0096752D">
      <w:pPr>
        <w:spacing w:after="0" w:line="240" w:lineRule="auto"/>
        <w:rPr>
          <w:rFonts w:ascii="Times New Roman" w:hAnsi="Times New Roman" w:cs="Times New Roman"/>
        </w:rPr>
      </w:pPr>
    </w:p>
    <w:p w14:paraId="6E152844" w14:textId="56687D91" w:rsidR="00CC2837" w:rsidRPr="0096752D" w:rsidRDefault="00CC2837" w:rsidP="0096752D">
      <w:pPr>
        <w:spacing w:after="0" w:line="240" w:lineRule="auto"/>
        <w:rPr>
          <w:rFonts w:ascii="Times New Roman" w:hAnsi="Times New Roman" w:cs="Times New Roman"/>
        </w:rPr>
      </w:pPr>
    </w:p>
    <w:p w14:paraId="01A61280" w14:textId="35DB0F49" w:rsidR="00CC2837" w:rsidRPr="0096752D" w:rsidRDefault="00CC2837" w:rsidP="0096752D">
      <w:pPr>
        <w:spacing w:after="0" w:line="240" w:lineRule="auto"/>
        <w:rPr>
          <w:rFonts w:ascii="Times New Roman" w:hAnsi="Times New Roman" w:cs="Times New Roman"/>
        </w:rPr>
      </w:pPr>
    </w:p>
    <w:p w14:paraId="2FE62469" w14:textId="2E154B55" w:rsidR="00CC2837" w:rsidRPr="0096752D" w:rsidRDefault="00CC2837" w:rsidP="0096752D">
      <w:pPr>
        <w:spacing w:after="0" w:line="240" w:lineRule="auto"/>
        <w:rPr>
          <w:rFonts w:ascii="Times New Roman" w:hAnsi="Times New Roman" w:cs="Times New Roman"/>
        </w:rPr>
      </w:pPr>
    </w:p>
    <w:p w14:paraId="01F7D2CD" w14:textId="62ACBB6E" w:rsidR="00CC2837" w:rsidRPr="0096752D" w:rsidRDefault="00CC2837" w:rsidP="0096752D">
      <w:pPr>
        <w:spacing w:after="0" w:line="240" w:lineRule="auto"/>
        <w:rPr>
          <w:rFonts w:ascii="Times New Roman" w:hAnsi="Times New Roman" w:cs="Times New Roman"/>
        </w:rPr>
      </w:pPr>
    </w:p>
    <w:p w14:paraId="179F4F71" w14:textId="2B6A0F3F" w:rsidR="00CC2837" w:rsidRPr="0096752D" w:rsidRDefault="00CC2837" w:rsidP="0096752D">
      <w:pPr>
        <w:spacing w:after="0" w:line="240" w:lineRule="auto"/>
        <w:rPr>
          <w:rFonts w:ascii="Times New Roman" w:hAnsi="Times New Roman" w:cs="Times New Roman"/>
        </w:rPr>
      </w:pPr>
    </w:p>
    <w:p w14:paraId="1ED7B9FB" w14:textId="64E3E0B1" w:rsidR="00CC2837" w:rsidRPr="0096752D" w:rsidRDefault="00CC2837" w:rsidP="0096752D">
      <w:pPr>
        <w:spacing w:after="0" w:line="240" w:lineRule="auto"/>
        <w:rPr>
          <w:rFonts w:ascii="Times New Roman" w:hAnsi="Times New Roman" w:cs="Times New Roman"/>
        </w:rPr>
      </w:pPr>
    </w:p>
    <w:p w14:paraId="152FDB57" w14:textId="7124255E" w:rsidR="00CC2837" w:rsidRPr="0096752D" w:rsidRDefault="00CC2837" w:rsidP="0096752D">
      <w:pPr>
        <w:spacing w:after="0" w:line="240" w:lineRule="auto"/>
        <w:rPr>
          <w:rFonts w:ascii="Times New Roman" w:hAnsi="Times New Roman" w:cs="Times New Roman"/>
        </w:rPr>
      </w:pPr>
    </w:p>
    <w:p w14:paraId="67FE6016" w14:textId="77777777" w:rsidR="005F0D21" w:rsidRDefault="005F0D21" w:rsidP="0096752D">
      <w:pPr>
        <w:spacing w:after="0" w:line="240" w:lineRule="auto"/>
        <w:rPr>
          <w:rFonts w:ascii="Times New Roman" w:hAnsi="Times New Roman" w:cs="Times New Roman"/>
        </w:rPr>
        <w:sectPr w:rsidR="005F0D21" w:rsidSect="005F0D21">
          <w:pgSz w:w="12240" w:h="15840"/>
          <w:pgMar w:top="1440" w:right="1440" w:bottom="1440" w:left="1440" w:header="720" w:footer="720" w:gutter="0"/>
          <w:cols w:space="720"/>
          <w:docGrid w:linePitch="360"/>
        </w:sectPr>
      </w:pPr>
    </w:p>
    <w:p w14:paraId="0A355766" w14:textId="27AE4EC3" w:rsidR="00D674CD" w:rsidRDefault="00D674CD" w:rsidP="005F0D21">
      <w:pPr>
        <w:pStyle w:val="Heading1"/>
        <w:spacing w:before="0" w:line="240" w:lineRule="auto"/>
        <w:rPr>
          <w:rFonts w:ascii="Arial" w:hAnsi="Arial" w:cs="Arial"/>
          <w:b/>
        </w:rPr>
      </w:pPr>
      <w:bookmarkStart w:id="28" w:name="_Toc13212356"/>
      <w:r w:rsidRPr="005F0D21">
        <w:rPr>
          <w:rFonts w:ascii="Arial" w:hAnsi="Arial" w:cs="Arial"/>
          <w:b/>
        </w:rPr>
        <w:lastRenderedPageBreak/>
        <w:t>Grade 4</w:t>
      </w:r>
      <w:bookmarkEnd w:id="28"/>
    </w:p>
    <w:p w14:paraId="65104DDA" w14:textId="77777777" w:rsidR="005F0D21" w:rsidRPr="005F0D21" w:rsidRDefault="005F0D21" w:rsidP="005F0D21">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6C4871A0" w14:textId="77777777" w:rsidTr="0096752D">
        <w:trPr>
          <w:trHeight w:val="540"/>
        </w:trPr>
        <w:tc>
          <w:tcPr>
            <w:tcW w:w="9465" w:type="dxa"/>
            <w:shd w:val="clear" w:color="auto" w:fill="009CD1"/>
            <w:vAlign w:val="center"/>
          </w:tcPr>
          <w:p w14:paraId="3B66A804"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M04.A-T Numbers and Operations in Base Ten</w:t>
            </w:r>
          </w:p>
        </w:tc>
      </w:tr>
    </w:tbl>
    <w:p w14:paraId="323BEE9A" w14:textId="77777777" w:rsidR="00D674CD" w:rsidRPr="0096752D" w:rsidRDefault="00D674CD" w:rsidP="002C12D7">
      <w:pPr>
        <w:pStyle w:val="Style1"/>
      </w:pPr>
      <w:r w:rsidRPr="0096752D">
        <w:t>Assessment Anchor: M04.A-T.1</w:t>
      </w:r>
    </w:p>
    <w:p w14:paraId="403D5DF1"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Generalize place-value understanding for multi-digit whole numbers. </w:t>
      </w:r>
    </w:p>
    <w:p w14:paraId="0D49B1C8" w14:textId="7CBE464F" w:rsidR="00D674CD" w:rsidRPr="0096752D" w:rsidRDefault="005F0D21" w:rsidP="002C12D7">
      <w:pPr>
        <w:pStyle w:val="Style1"/>
      </w:pPr>
      <w:r>
        <w:t xml:space="preserve">      </w:t>
      </w:r>
      <w:r w:rsidR="00D674CD" w:rsidRPr="0096752D">
        <w:t>Eligible Content: M04.A-T.1.1.1</w:t>
      </w:r>
    </w:p>
    <w:p w14:paraId="5F360738"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Demonstrate an understanding that in a multi-digit whole number (through 1,000,000), a digit in one place represents ten times what it represents in the place to its right. </w:t>
      </w:r>
    </w:p>
    <w:p w14:paraId="36BFC6B6"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Recognize that in the number 770, the 7 in the hundreds place is ten times the 7 in the tens place. </w:t>
      </w:r>
    </w:p>
    <w:p w14:paraId="76370603"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55FF8AD3" w14:textId="77777777" w:rsidTr="0096752D">
        <w:trPr>
          <w:trHeight w:hRule="exact" w:val="264"/>
        </w:trPr>
        <w:tc>
          <w:tcPr>
            <w:tcW w:w="8275" w:type="dxa"/>
            <w:shd w:val="clear" w:color="auto" w:fill="009CD1"/>
          </w:tcPr>
          <w:p w14:paraId="37EE8F63"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3C6B199B" w14:textId="77777777" w:rsidTr="0096752D">
        <w:trPr>
          <w:trHeight w:hRule="exact" w:val="576"/>
        </w:trPr>
        <w:tc>
          <w:tcPr>
            <w:tcW w:w="8275" w:type="dxa"/>
            <w:vAlign w:val="center"/>
          </w:tcPr>
          <w:p w14:paraId="477DB3E4" w14:textId="77777777" w:rsidR="00D674CD" w:rsidRPr="0096752D" w:rsidRDefault="00D674CD"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M04AT1.1.1a </w:t>
            </w:r>
            <w:r w:rsidRPr="0096752D">
              <w:rPr>
                <w:rFonts w:ascii="Times New Roman" w:eastAsia="Times New Roman" w:hAnsi="Times New Roman" w:cs="Times New Roman"/>
                <w:bCs/>
              </w:rPr>
              <w:t>Model relationships between adjacent digits in a multi-digit whole number</w:t>
            </w:r>
            <w:r w:rsidRPr="0096752D">
              <w:rPr>
                <w:rFonts w:ascii="Times New Roman" w:eastAsia="Times New Roman" w:hAnsi="Times New Roman" w:cs="Times New Roman"/>
                <w:b/>
                <w:bCs/>
              </w:rPr>
              <w:t xml:space="preserve"> </w:t>
            </w:r>
          </w:p>
        </w:tc>
      </w:tr>
    </w:tbl>
    <w:p w14:paraId="73C218BC"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2CC553BB" w14:textId="77777777" w:rsidTr="0096752D">
        <w:trPr>
          <w:trHeight w:hRule="exact" w:val="264"/>
        </w:trPr>
        <w:tc>
          <w:tcPr>
            <w:tcW w:w="8276" w:type="dxa"/>
            <w:gridSpan w:val="2"/>
            <w:shd w:val="clear" w:color="auto" w:fill="009CD1"/>
          </w:tcPr>
          <w:p w14:paraId="783BE4CC"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4AD73CAC" w14:textId="77777777" w:rsidTr="0096752D">
        <w:trPr>
          <w:trHeight w:hRule="exact" w:val="289"/>
        </w:trPr>
        <w:tc>
          <w:tcPr>
            <w:tcW w:w="8276" w:type="dxa"/>
            <w:gridSpan w:val="2"/>
            <w:shd w:val="clear" w:color="auto" w:fill="DEEAF6"/>
          </w:tcPr>
          <w:p w14:paraId="2929FCE2"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commentRangeStart w:id="29"/>
            <w:r w:rsidRPr="0096752D">
              <w:rPr>
                <w:rFonts w:ascii="Times New Roman" w:eastAsia="Times New Roman" w:hAnsi="Times New Roman" w:cs="Times New Roman"/>
              </w:rPr>
              <w:t xml:space="preserve">Students will </w:t>
            </w:r>
            <w:commentRangeEnd w:id="29"/>
            <w:r w:rsidRPr="0096752D">
              <w:rPr>
                <w:rFonts w:ascii="Calibri" w:eastAsia="Calibri" w:hAnsi="Calibri" w:cs="Times New Roman"/>
              </w:rPr>
              <w:commentReference w:id="29"/>
            </w:r>
          </w:p>
        </w:tc>
      </w:tr>
      <w:tr w:rsidR="00D674CD" w:rsidRPr="0096752D" w14:paraId="2322B2B4" w14:textId="77777777" w:rsidTr="0096752D">
        <w:trPr>
          <w:trHeight w:hRule="exact" w:val="262"/>
        </w:trPr>
        <w:tc>
          <w:tcPr>
            <w:tcW w:w="8276" w:type="dxa"/>
            <w:gridSpan w:val="2"/>
            <w:shd w:val="clear" w:color="auto" w:fill="009CD1"/>
          </w:tcPr>
          <w:p w14:paraId="3E3F72C5" w14:textId="77777777" w:rsidR="00D674CD" w:rsidRPr="0096752D" w:rsidRDefault="00D674CD" w:rsidP="005F0D21">
            <w:pPr>
              <w:pStyle w:val="Style2"/>
              <w:spacing w:line="240" w:lineRule="auto"/>
              <w:rPr>
                <w:color w:val="CBC3C5"/>
              </w:rPr>
            </w:pPr>
            <w:r w:rsidRPr="0096752D">
              <w:t>Tier Guidelines</w:t>
            </w:r>
            <w:r w:rsidRPr="0096752D">
              <w:tab/>
            </w:r>
          </w:p>
        </w:tc>
      </w:tr>
      <w:tr w:rsidR="00D674CD" w:rsidRPr="0096752D" w14:paraId="2C997D32" w14:textId="77777777" w:rsidTr="0096752D">
        <w:trPr>
          <w:trHeight w:hRule="exact" w:val="264"/>
        </w:trPr>
        <w:tc>
          <w:tcPr>
            <w:tcW w:w="4138" w:type="dxa"/>
            <w:shd w:val="clear" w:color="auto" w:fill="009CD1"/>
          </w:tcPr>
          <w:p w14:paraId="052E73A5"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621722A8"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3355C49A" w14:textId="77777777" w:rsidTr="005F0D21">
        <w:trPr>
          <w:trHeight w:hRule="exact" w:val="505"/>
        </w:trPr>
        <w:tc>
          <w:tcPr>
            <w:tcW w:w="4138" w:type="dxa"/>
            <w:shd w:val="clear" w:color="auto" w:fill="DEEAF6"/>
          </w:tcPr>
          <w:p w14:paraId="1764ABCD" w14:textId="77777777" w:rsidR="00D674CD" w:rsidRPr="0096752D" w:rsidRDefault="00D674CD" w:rsidP="005F0D21">
            <w:pPr>
              <w:widowControl w:val="0"/>
              <w:spacing w:after="0" w:line="240" w:lineRule="auto"/>
              <w:ind w:left="103" w:right="223"/>
              <w:rPr>
                <w:rFonts w:ascii="Times New Roman" w:eastAsia="Times New Roman" w:hAnsi="Times New Roman" w:cs="Times New Roman"/>
              </w:rPr>
            </w:pPr>
          </w:p>
        </w:tc>
        <w:tc>
          <w:tcPr>
            <w:tcW w:w="4138" w:type="dxa"/>
            <w:shd w:val="clear" w:color="auto" w:fill="DEEAF6"/>
          </w:tcPr>
          <w:p w14:paraId="0C1F99A3" w14:textId="77777777" w:rsidR="00D674CD" w:rsidRPr="0096752D" w:rsidRDefault="00D674CD" w:rsidP="005F0D21">
            <w:pPr>
              <w:widowControl w:val="0"/>
              <w:spacing w:after="0" w:line="240" w:lineRule="auto"/>
              <w:ind w:left="103" w:right="222"/>
              <w:rPr>
                <w:rFonts w:ascii="Times New Roman" w:eastAsia="Times New Roman" w:hAnsi="Times New Roman" w:cs="Times New Roman"/>
              </w:rPr>
            </w:pPr>
          </w:p>
        </w:tc>
      </w:tr>
    </w:tbl>
    <w:p w14:paraId="7C641F3C" w14:textId="290AA192" w:rsidR="00D674CD" w:rsidRDefault="00D674CD" w:rsidP="005F0D21">
      <w:pPr>
        <w:spacing w:after="0" w:line="240" w:lineRule="auto"/>
        <w:rPr>
          <w:rFonts w:ascii="Arial" w:eastAsia="Calibri" w:hAnsi="Calibri" w:cs="Times New Roman"/>
        </w:rPr>
      </w:pPr>
    </w:p>
    <w:p w14:paraId="17E5399B" w14:textId="637E2E93" w:rsidR="00FB6F97" w:rsidRDefault="00FB6F97" w:rsidP="005F0D21">
      <w:pPr>
        <w:spacing w:after="0" w:line="240" w:lineRule="auto"/>
        <w:rPr>
          <w:rFonts w:ascii="Arial" w:eastAsia="Calibri" w:hAnsi="Calibri" w:cs="Times New Roman"/>
        </w:rPr>
      </w:pPr>
    </w:p>
    <w:p w14:paraId="7ACD9BA9" w14:textId="45C44896" w:rsidR="00FB6F97" w:rsidRDefault="00FB6F97" w:rsidP="005F0D21">
      <w:pPr>
        <w:spacing w:after="0" w:line="240" w:lineRule="auto"/>
        <w:rPr>
          <w:rFonts w:ascii="Arial" w:eastAsia="Calibri" w:hAnsi="Calibri" w:cs="Times New Roman"/>
        </w:rPr>
      </w:pPr>
    </w:p>
    <w:p w14:paraId="162189E5" w14:textId="38BDC9C3" w:rsidR="00FB6F97" w:rsidRDefault="00FB6F97" w:rsidP="005F0D21">
      <w:pPr>
        <w:spacing w:after="0" w:line="240" w:lineRule="auto"/>
        <w:rPr>
          <w:rFonts w:ascii="Arial" w:eastAsia="Calibri" w:hAnsi="Calibri" w:cs="Times New Roman"/>
        </w:rPr>
      </w:pPr>
    </w:p>
    <w:p w14:paraId="63F21880" w14:textId="67BE481E" w:rsidR="00FB6F97" w:rsidRDefault="00FB6F97" w:rsidP="005F0D21">
      <w:pPr>
        <w:spacing w:after="0" w:line="240" w:lineRule="auto"/>
        <w:rPr>
          <w:rFonts w:ascii="Arial" w:eastAsia="Calibri" w:hAnsi="Calibri" w:cs="Times New Roman"/>
        </w:rPr>
      </w:pPr>
    </w:p>
    <w:p w14:paraId="09E188FC" w14:textId="5B7D14EE" w:rsidR="00FB6F97" w:rsidRDefault="00FB6F97" w:rsidP="005F0D21">
      <w:pPr>
        <w:spacing w:after="0" w:line="240" w:lineRule="auto"/>
        <w:rPr>
          <w:rFonts w:ascii="Arial" w:eastAsia="Calibri" w:hAnsi="Calibri" w:cs="Times New Roman"/>
        </w:rPr>
      </w:pPr>
    </w:p>
    <w:p w14:paraId="6898C813" w14:textId="15C96775" w:rsidR="00FB6F97" w:rsidRDefault="00FB6F97" w:rsidP="005F0D21">
      <w:pPr>
        <w:spacing w:after="0" w:line="240" w:lineRule="auto"/>
        <w:rPr>
          <w:rFonts w:ascii="Arial" w:eastAsia="Calibri" w:hAnsi="Calibri" w:cs="Times New Roman"/>
        </w:rPr>
      </w:pPr>
    </w:p>
    <w:p w14:paraId="6A92AD1F" w14:textId="1B6C7E98" w:rsidR="00FB6F97" w:rsidRDefault="00FB6F97" w:rsidP="005F0D21">
      <w:pPr>
        <w:spacing w:after="0" w:line="240" w:lineRule="auto"/>
        <w:rPr>
          <w:rFonts w:ascii="Arial" w:eastAsia="Calibri" w:hAnsi="Calibri" w:cs="Times New Roman"/>
        </w:rPr>
      </w:pPr>
    </w:p>
    <w:p w14:paraId="2C415620" w14:textId="0578A8DF" w:rsidR="00FB6F97" w:rsidRDefault="00FB6F97" w:rsidP="005F0D21">
      <w:pPr>
        <w:spacing w:after="0" w:line="240" w:lineRule="auto"/>
        <w:rPr>
          <w:rFonts w:ascii="Arial" w:eastAsia="Calibri" w:hAnsi="Calibri" w:cs="Times New Roman"/>
        </w:rPr>
      </w:pPr>
    </w:p>
    <w:p w14:paraId="00F31DCD" w14:textId="08EA2D06" w:rsidR="00FB6F97" w:rsidRDefault="00FB6F97" w:rsidP="005F0D21">
      <w:pPr>
        <w:spacing w:after="0" w:line="240" w:lineRule="auto"/>
        <w:rPr>
          <w:rFonts w:ascii="Arial" w:eastAsia="Calibri" w:hAnsi="Calibri" w:cs="Times New Roman"/>
        </w:rPr>
      </w:pPr>
    </w:p>
    <w:p w14:paraId="1ACDFFEC" w14:textId="02AB4676" w:rsidR="00FB6F97" w:rsidRDefault="00FB6F97" w:rsidP="005F0D21">
      <w:pPr>
        <w:spacing w:after="0" w:line="240" w:lineRule="auto"/>
        <w:rPr>
          <w:rFonts w:ascii="Arial" w:eastAsia="Calibri" w:hAnsi="Calibri" w:cs="Times New Roman"/>
        </w:rPr>
      </w:pPr>
    </w:p>
    <w:p w14:paraId="7FBAD848" w14:textId="6FCF31BD" w:rsidR="00FB6F97" w:rsidRDefault="00FB6F97" w:rsidP="005F0D21">
      <w:pPr>
        <w:spacing w:after="0" w:line="240" w:lineRule="auto"/>
        <w:rPr>
          <w:rFonts w:ascii="Arial" w:eastAsia="Calibri" w:hAnsi="Calibri" w:cs="Times New Roman"/>
        </w:rPr>
      </w:pPr>
    </w:p>
    <w:p w14:paraId="7AB41512" w14:textId="5EB5BBAB" w:rsidR="00FB6F97" w:rsidRDefault="00FB6F97" w:rsidP="005F0D21">
      <w:pPr>
        <w:spacing w:after="0" w:line="240" w:lineRule="auto"/>
        <w:rPr>
          <w:rFonts w:ascii="Arial" w:eastAsia="Calibri" w:hAnsi="Calibri" w:cs="Times New Roman"/>
        </w:rPr>
      </w:pPr>
    </w:p>
    <w:p w14:paraId="7CED7099" w14:textId="1F059D0D" w:rsidR="00FB6F97" w:rsidRDefault="00FB6F97" w:rsidP="005F0D21">
      <w:pPr>
        <w:spacing w:after="0" w:line="240" w:lineRule="auto"/>
        <w:rPr>
          <w:rFonts w:ascii="Arial" w:eastAsia="Calibri" w:hAnsi="Calibri" w:cs="Times New Roman"/>
        </w:rPr>
      </w:pPr>
    </w:p>
    <w:p w14:paraId="3566D0EB" w14:textId="2B660F65" w:rsidR="00FB6F97" w:rsidRDefault="00FB6F97" w:rsidP="005F0D21">
      <w:pPr>
        <w:spacing w:after="0" w:line="240" w:lineRule="auto"/>
        <w:rPr>
          <w:rFonts w:ascii="Arial" w:eastAsia="Calibri" w:hAnsi="Calibri" w:cs="Times New Roman"/>
        </w:rPr>
      </w:pPr>
    </w:p>
    <w:p w14:paraId="05695443" w14:textId="5395B9B0" w:rsidR="00FB6F97" w:rsidRDefault="00FB6F97" w:rsidP="005F0D21">
      <w:pPr>
        <w:spacing w:after="0" w:line="240" w:lineRule="auto"/>
        <w:rPr>
          <w:rFonts w:ascii="Arial" w:eastAsia="Calibri" w:hAnsi="Calibri" w:cs="Times New Roman"/>
        </w:rPr>
      </w:pPr>
    </w:p>
    <w:p w14:paraId="320182C9" w14:textId="6B92155E" w:rsidR="00FB6F97" w:rsidRDefault="00FB6F97" w:rsidP="005F0D21">
      <w:pPr>
        <w:spacing w:after="0" w:line="240" w:lineRule="auto"/>
        <w:rPr>
          <w:rFonts w:ascii="Arial" w:eastAsia="Calibri" w:hAnsi="Calibri" w:cs="Times New Roman"/>
        </w:rPr>
      </w:pPr>
    </w:p>
    <w:p w14:paraId="5E4AAEF5" w14:textId="10681233" w:rsidR="00FB6F97" w:rsidRDefault="00FB6F97" w:rsidP="005F0D21">
      <w:pPr>
        <w:spacing w:after="0" w:line="240" w:lineRule="auto"/>
        <w:rPr>
          <w:rFonts w:ascii="Arial" w:eastAsia="Calibri" w:hAnsi="Calibri" w:cs="Times New Roman"/>
        </w:rPr>
      </w:pPr>
    </w:p>
    <w:p w14:paraId="038EFB1C" w14:textId="1F6A4FBB" w:rsidR="00FB6F97" w:rsidRDefault="00FB6F97" w:rsidP="005F0D21">
      <w:pPr>
        <w:spacing w:after="0" w:line="240" w:lineRule="auto"/>
        <w:rPr>
          <w:rFonts w:ascii="Arial" w:eastAsia="Calibri" w:hAnsi="Calibri" w:cs="Times New Roman"/>
        </w:rPr>
      </w:pPr>
    </w:p>
    <w:p w14:paraId="4C817553" w14:textId="09A0D7E4" w:rsidR="00FB6F97" w:rsidRDefault="00FB6F97" w:rsidP="005F0D21">
      <w:pPr>
        <w:spacing w:after="0" w:line="240" w:lineRule="auto"/>
        <w:rPr>
          <w:rFonts w:ascii="Arial" w:eastAsia="Calibri" w:hAnsi="Calibri" w:cs="Times New Roman"/>
        </w:rPr>
      </w:pPr>
    </w:p>
    <w:p w14:paraId="7A870331" w14:textId="6052C104" w:rsidR="00FB6F97" w:rsidRDefault="00FB6F97" w:rsidP="005F0D21">
      <w:pPr>
        <w:spacing w:after="0" w:line="240" w:lineRule="auto"/>
        <w:rPr>
          <w:rFonts w:ascii="Arial" w:eastAsia="Calibri" w:hAnsi="Calibri" w:cs="Times New Roman"/>
        </w:rPr>
      </w:pPr>
    </w:p>
    <w:p w14:paraId="61C3A45F" w14:textId="549E705F" w:rsidR="00FB6F97" w:rsidRDefault="00FB6F97" w:rsidP="005F0D21">
      <w:pPr>
        <w:spacing w:after="0" w:line="240" w:lineRule="auto"/>
        <w:rPr>
          <w:rFonts w:ascii="Arial" w:eastAsia="Calibri" w:hAnsi="Calibri" w:cs="Times New Roman"/>
        </w:rPr>
      </w:pPr>
    </w:p>
    <w:p w14:paraId="5D49D81B" w14:textId="77777777" w:rsidR="00FB6F97" w:rsidRPr="0096752D" w:rsidRDefault="00FB6F97" w:rsidP="005F0D21">
      <w:pPr>
        <w:spacing w:after="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6A016868" w14:textId="77777777" w:rsidTr="0096752D">
        <w:trPr>
          <w:trHeight w:val="540"/>
        </w:trPr>
        <w:tc>
          <w:tcPr>
            <w:tcW w:w="9465" w:type="dxa"/>
            <w:shd w:val="clear" w:color="auto" w:fill="009CD1"/>
            <w:vAlign w:val="center"/>
          </w:tcPr>
          <w:p w14:paraId="280F3217"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M04.A-T Numbers and Operations in Base Ten</w:t>
            </w:r>
          </w:p>
        </w:tc>
      </w:tr>
    </w:tbl>
    <w:p w14:paraId="530F45A2" w14:textId="77777777" w:rsidR="00D674CD" w:rsidRPr="0096752D" w:rsidRDefault="00D674CD" w:rsidP="002C12D7">
      <w:pPr>
        <w:pStyle w:val="Style1"/>
      </w:pPr>
      <w:r w:rsidRPr="0096752D">
        <w:t>Assessment Anchor: M04.A-T.1</w:t>
      </w:r>
    </w:p>
    <w:p w14:paraId="0BEF2841"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Generalize place-value understanding for multi-digit whole numbers. </w:t>
      </w:r>
    </w:p>
    <w:p w14:paraId="70E7F544" w14:textId="6472F655" w:rsidR="00D674CD" w:rsidRPr="0096752D" w:rsidRDefault="005F0D21" w:rsidP="002C12D7">
      <w:pPr>
        <w:pStyle w:val="Style1"/>
      </w:pPr>
      <w:r>
        <w:t xml:space="preserve">      </w:t>
      </w:r>
      <w:r w:rsidR="00D674CD" w:rsidRPr="0096752D">
        <w:t>Eligible Content: M04.A-T.1.1.1</w:t>
      </w:r>
    </w:p>
    <w:p w14:paraId="0DB91FA0"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Compare two multi-digit numbers through 1,000,000 based on meanings of the digits in each place, using &gt;, =, and &lt; symbols. </w:t>
      </w:r>
    </w:p>
    <w:p w14:paraId="11FF0296"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158A6D8D" w14:textId="77777777" w:rsidTr="0096752D">
        <w:trPr>
          <w:trHeight w:hRule="exact" w:val="264"/>
        </w:trPr>
        <w:tc>
          <w:tcPr>
            <w:tcW w:w="8275" w:type="dxa"/>
            <w:shd w:val="clear" w:color="auto" w:fill="009CD1"/>
          </w:tcPr>
          <w:p w14:paraId="7F12F693"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6B517ADA" w14:textId="77777777" w:rsidTr="0096752D">
        <w:trPr>
          <w:trHeight w:hRule="exact" w:val="576"/>
        </w:trPr>
        <w:tc>
          <w:tcPr>
            <w:tcW w:w="8275" w:type="dxa"/>
            <w:vAlign w:val="center"/>
          </w:tcPr>
          <w:p w14:paraId="7A996F58" w14:textId="77777777" w:rsidR="00D674CD" w:rsidRPr="0096752D" w:rsidRDefault="00D674CD"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M04AT1.1.3a</w:t>
            </w:r>
            <w:r w:rsidRPr="0096752D">
              <w:rPr>
                <w:rFonts w:ascii="Times New Roman" w:eastAsia="Times New Roman" w:hAnsi="Times New Roman" w:cs="Times New Roman"/>
                <w:bCs/>
              </w:rPr>
              <w:t xml:space="preserve"> Compare to determine if a value is greater than, less than, or equal to another value </w:t>
            </w:r>
          </w:p>
        </w:tc>
      </w:tr>
    </w:tbl>
    <w:p w14:paraId="2FE2EF03"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5C6F44D2" w14:textId="77777777" w:rsidTr="00FB6F97">
        <w:trPr>
          <w:trHeight w:hRule="exact" w:val="264"/>
        </w:trPr>
        <w:tc>
          <w:tcPr>
            <w:tcW w:w="8276" w:type="dxa"/>
            <w:gridSpan w:val="2"/>
            <w:shd w:val="clear" w:color="auto" w:fill="009CD1"/>
          </w:tcPr>
          <w:p w14:paraId="2FF81CA2"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07040255" w14:textId="77777777" w:rsidTr="00FB6F97">
        <w:trPr>
          <w:trHeight w:hRule="exact" w:val="541"/>
        </w:trPr>
        <w:tc>
          <w:tcPr>
            <w:tcW w:w="8276" w:type="dxa"/>
            <w:gridSpan w:val="2"/>
            <w:shd w:val="clear" w:color="auto" w:fill="DEEAF6"/>
          </w:tcPr>
          <w:p w14:paraId="33B0218E"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 will compare whole numbers to determine which is greater than, less than, or the same as.</w:t>
            </w:r>
          </w:p>
        </w:tc>
      </w:tr>
      <w:tr w:rsidR="00D674CD" w:rsidRPr="0096752D" w14:paraId="2DB4CC75" w14:textId="77777777" w:rsidTr="00FB6F97">
        <w:trPr>
          <w:trHeight w:hRule="exact" w:val="262"/>
        </w:trPr>
        <w:tc>
          <w:tcPr>
            <w:tcW w:w="8276" w:type="dxa"/>
            <w:gridSpan w:val="2"/>
            <w:shd w:val="clear" w:color="auto" w:fill="009CD1"/>
          </w:tcPr>
          <w:p w14:paraId="3FDA1DC4" w14:textId="77777777" w:rsidR="00D674CD" w:rsidRPr="0096752D" w:rsidRDefault="00D674CD" w:rsidP="005F0D21">
            <w:pPr>
              <w:pStyle w:val="Style2"/>
              <w:rPr>
                <w:color w:val="CBC3C5"/>
              </w:rPr>
            </w:pPr>
            <w:r w:rsidRPr="0096752D">
              <w:t>Tier Guidelines</w:t>
            </w:r>
            <w:r w:rsidRPr="0096752D">
              <w:tab/>
            </w:r>
          </w:p>
        </w:tc>
      </w:tr>
      <w:tr w:rsidR="00D674CD" w:rsidRPr="0096752D" w14:paraId="2FCE2A00" w14:textId="77777777" w:rsidTr="00FB6F97">
        <w:trPr>
          <w:trHeight w:hRule="exact" w:val="264"/>
        </w:trPr>
        <w:tc>
          <w:tcPr>
            <w:tcW w:w="4138" w:type="dxa"/>
            <w:shd w:val="clear" w:color="auto" w:fill="009CD1"/>
          </w:tcPr>
          <w:p w14:paraId="0C147FB2"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09738551" w14:textId="1422AC39" w:rsidR="00FB6F97"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p w14:paraId="6F16CE2E" w14:textId="77777777" w:rsidR="00FB6F97" w:rsidRPr="00FB6F97" w:rsidRDefault="00FB6F97" w:rsidP="00FB6F97">
            <w:pPr>
              <w:rPr>
                <w:rFonts w:ascii="Arial" w:eastAsia="Times New Roman" w:hAnsi="Times New Roman" w:cs="Times New Roman"/>
              </w:rPr>
            </w:pPr>
          </w:p>
          <w:p w14:paraId="26DD8DB8" w14:textId="77777777" w:rsidR="00FB6F97" w:rsidRPr="00FB6F97" w:rsidRDefault="00FB6F97" w:rsidP="00FB6F97">
            <w:pPr>
              <w:rPr>
                <w:rFonts w:ascii="Arial" w:eastAsia="Times New Roman" w:hAnsi="Times New Roman" w:cs="Times New Roman"/>
              </w:rPr>
            </w:pPr>
          </w:p>
          <w:p w14:paraId="1135BD55" w14:textId="58F0BF08" w:rsidR="00D674CD" w:rsidRPr="00FB6F97" w:rsidRDefault="00D674CD" w:rsidP="00FB6F97">
            <w:pPr>
              <w:jc w:val="right"/>
              <w:rPr>
                <w:rFonts w:ascii="Arial" w:eastAsia="Times New Roman" w:hAnsi="Times New Roman" w:cs="Times New Roman"/>
              </w:rPr>
            </w:pPr>
          </w:p>
        </w:tc>
      </w:tr>
      <w:tr w:rsidR="00D674CD" w:rsidRPr="0096752D" w14:paraId="681E40CA" w14:textId="77777777" w:rsidTr="00FB6F97">
        <w:trPr>
          <w:trHeight w:hRule="exact" w:val="901"/>
        </w:trPr>
        <w:tc>
          <w:tcPr>
            <w:tcW w:w="4138" w:type="dxa"/>
            <w:shd w:val="clear" w:color="auto" w:fill="DEEAF6"/>
          </w:tcPr>
          <w:p w14:paraId="132E16F9" w14:textId="77777777" w:rsidR="00D674CD" w:rsidRPr="0096752D" w:rsidRDefault="00D674CD" w:rsidP="005F0D21">
            <w:pPr>
              <w:widowControl w:val="0"/>
              <w:spacing w:after="0" w:line="240" w:lineRule="auto"/>
              <w:ind w:left="103" w:right="133"/>
              <w:rPr>
                <w:rFonts w:ascii="Times New Roman" w:eastAsia="Times New Roman" w:hAnsi="Times New Roman" w:cs="Times New Roman"/>
              </w:rPr>
            </w:pPr>
            <w:r w:rsidRPr="0096752D">
              <w:rPr>
                <w:rFonts w:ascii="Times New Roman" w:eastAsia="Times New Roman" w:hAnsi="Times New Roman" w:cs="Times New Roman"/>
              </w:rPr>
              <w:t>Compare two quantities, select the largest/smallest quantities, identify quantities that are the same.</w:t>
            </w:r>
          </w:p>
        </w:tc>
        <w:tc>
          <w:tcPr>
            <w:tcW w:w="4138" w:type="dxa"/>
            <w:shd w:val="clear" w:color="auto" w:fill="DEEAF6"/>
          </w:tcPr>
          <w:p w14:paraId="6A34012E" w14:textId="77777777" w:rsidR="00D674CD" w:rsidRPr="0096752D" w:rsidRDefault="00D674CD" w:rsidP="005F0D21">
            <w:pPr>
              <w:widowControl w:val="0"/>
              <w:spacing w:after="0" w:line="240" w:lineRule="auto"/>
              <w:ind w:left="103" w:right="222"/>
              <w:rPr>
                <w:rFonts w:ascii="Times New Roman" w:eastAsia="Times New Roman" w:hAnsi="Times New Roman" w:cs="Times New Roman"/>
              </w:rPr>
            </w:pPr>
            <w:r w:rsidRPr="0096752D">
              <w:rPr>
                <w:rFonts w:ascii="Times New Roman" w:eastAsia="Times New Roman" w:hAnsi="Times New Roman" w:cs="Times New Roman"/>
              </w:rPr>
              <w:t>No additional limitations.</w:t>
            </w:r>
          </w:p>
        </w:tc>
      </w:tr>
    </w:tbl>
    <w:p w14:paraId="0239E28F" w14:textId="77777777" w:rsidR="00FB6F97" w:rsidRDefault="00FB6F97"/>
    <w:tbl>
      <w:tblPr>
        <w:tblW w:w="9465"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65"/>
      </w:tblGrid>
      <w:tr w:rsidR="00D674CD" w:rsidRPr="0096752D" w14:paraId="35B5DB3E" w14:textId="77777777" w:rsidTr="00FB6F97">
        <w:trPr>
          <w:trHeight w:val="540"/>
        </w:trPr>
        <w:tc>
          <w:tcPr>
            <w:tcW w:w="9465" w:type="dxa"/>
            <w:shd w:val="clear" w:color="auto" w:fill="009CD1"/>
            <w:vAlign w:val="center"/>
          </w:tcPr>
          <w:p w14:paraId="6BA8619E"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M04.A-T Numbers and Operations in Base Ten</w:t>
            </w:r>
          </w:p>
        </w:tc>
      </w:tr>
    </w:tbl>
    <w:p w14:paraId="1CA8A248" w14:textId="77777777" w:rsidR="00D674CD" w:rsidRPr="0096752D" w:rsidRDefault="00D674CD" w:rsidP="002C12D7">
      <w:pPr>
        <w:pStyle w:val="Style1"/>
      </w:pPr>
      <w:r w:rsidRPr="0096752D">
        <w:t>Assessment Anchor: M04.A-T.2</w:t>
      </w:r>
    </w:p>
    <w:p w14:paraId="0C6665F2"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Use place-value understanding and properties of operations to perform multi-digit arithmetic.</w:t>
      </w:r>
    </w:p>
    <w:p w14:paraId="4F61BAD2" w14:textId="25D925AF" w:rsidR="00D674CD" w:rsidRPr="0096752D" w:rsidRDefault="005F0D21" w:rsidP="002C12D7">
      <w:pPr>
        <w:pStyle w:val="Style1"/>
      </w:pPr>
      <w:r>
        <w:t xml:space="preserve">      </w:t>
      </w:r>
      <w:r w:rsidR="00D674CD" w:rsidRPr="0096752D">
        <w:t>Eligible Content: M04.A-T.2.1.1</w:t>
      </w:r>
    </w:p>
    <w:p w14:paraId="7348F62F"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Add and subtract multi-digit whole numbers (limit sums and subtrahends up to and including 1,000,000). </w:t>
      </w:r>
    </w:p>
    <w:p w14:paraId="5119587E"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36E0D8FC" w14:textId="77777777" w:rsidTr="0096752D">
        <w:trPr>
          <w:trHeight w:hRule="exact" w:val="264"/>
        </w:trPr>
        <w:tc>
          <w:tcPr>
            <w:tcW w:w="8275" w:type="dxa"/>
            <w:shd w:val="clear" w:color="auto" w:fill="009CD1"/>
          </w:tcPr>
          <w:p w14:paraId="5464B782"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28602A9C" w14:textId="77777777" w:rsidTr="0096752D">
        <w:trPr>
          <w:trHeight w:hRule="exact" w:val="288"/>
        </w:trPr>
        <w:tc>
          <w:tcPr>
            <w:tcW w:w="8275" w:type="dxa"/>
            <w:vAlign w:val="center"/>
          </w:tcPr>
          <w:p w14:paraId="6AF0FE75" w14:textId="77777777" w:rsidR="00D674CD" w:rsidRPr="0096752D" w:rsidRDefault="00D674CD"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M04AT2.1.1a</w:t>
            </w:r>
            <w:r w:rsidRPr="0096752D">
              <w:rPr>
                <w:rFonts w:ascii="Times New Roman" w:eastAsia="Times New Roman" w:hAnsi="Times New Roman" w:cs="Times New Roman"/>
                <w:bCs/>
              </w:rPr>
              <w:t xml:space="preserve"> Add or subtract whole numbers with sums and differences &lt;1000</w:t>
            </w:r>
            <w:r w:rsidRPr="0096752D">
              <w:rPr>
                <w:rFonts w:ascii="Times New Roman" w:eastAsia="Times New Roman" w:hAnsi="Times New Roman" w:cs="Times New Roman"/>
                <w:b/>
                <w:bCs/>
              </w:rPr>
              <w:t xml:space="preserve"> </w:t>
            </w:r>
          </w:p>
          <w:p w14:paraId="3A5EB036" w14:textId="77777777" w:rsidR="00D674CD" w:rsidRPr="0096752D" w:rsidRDefault="00D674CD" w:rsidP="005F0D21">
            <w:pPr>
              <w:widowControl w:val="0"/>
              <w:spacing w:after="0" w:line="240" w:lineRule="auto"/>
              <w:ind w:left="103" w:right="365"/>
              <w:rPr>
                <w:rFonts w:ascii="Times New Roman" w:eastAsia="Times New Roman" w:hAnsi="Times New Roman" w:cs="Times New Roman"/>
              </w:rPr>
            </w:pPr>
          </w:p>
          <w:p w14:paraId="5D9ADC0F" w14:textId="77777777" w:rsidR="00D674CD" w:rsidRPr="0096752D" w:rsidRDefault="00D674CD" w:rsidP="005F0D21">
            <w:pPr>
              <w:widowControl w:val="0"/>
              <w:spacing w:after="0" w:line="240" w:lineRule="auto"/>
              <w:ind w:left="103" w:right="365"/>
              <w:rPr>
                <w:rFonts w:ascii="Times New Roman" w:eastAsia="Times New Roman" w:hAnsi="Times New Roman" w:cs="Times New Roman"/>
              </w:rPr>
            </w:pPr>
          </w:p>
          <w:p w14:paraId="18F9207D" w14:textId="77777777" w:rsidR="00D674CD" w:rsidRPr="0096752D" w:rsidRDefault="00D674CD" w:rsidP="005F0D21">
            <w:pPr>
              <w:widowControl w:val="0"/>
              <w:spacing w:after="0" w:line="240" w:lineRule="auto"/>
              <w:ind w:left="103" w:right="365"/>
              <w:rPr>
                <w:rFonts w:ascii="Times New Roman" w:eastAsia="Times New Roman" w:hAnsi="Times New Roman" w:cs="Times New Roman"/>
              </w:rPr>
            </w:pPr>
          </w:p>
        </w:tc>
      </w:tr>
    </w:tbl>
    <w:p w14:paraId="0C4F7C4A"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5913C90E" w14:textId="77777777" w:rsidTr="0096752D">
        <w:trPr>
          <w:trHeight w:hRule="exact" w:val="264"/>
        </w:trPr>
        <w:tc>
          <w:tcPr>
            <w:tcW w:w="8276" w:type="dxa"/>
            <w:gridSpan w:val="2"/>
            <w:shd w:val="clear" w:color="auto" w:fill="009CD1"/>
          </w:tcPr>
          <w:p w14:paraId="605FDFA6"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2E4F248B" w14:textId="77777777" w:rsidTr="0096752D">
        <w:trPr>
          <w:trHeight w:hRule="exact" w:val="343"/>
        </w:trPr>
        <w:tc>
          <w:tcPr>
            <w:tcW w:w="8276" w:type="dxa"/>
            <w:gridSpan w:val="2"/>
            <w:shd w:val="clear" w:color="auto" w:fill="DEEAF6"/>
          </w:tcPr>
          <w:p w14:paraId="6715118C"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add or subtract whole numbers.</w:t>
            </w:r>
          </w:p>
        </w:tc>
      </w:tr>
      <w:tr w:rsidR="00D674CD" w:rsidRPr="0096752D" w14:paraId="17916094" w14:textId="77777777" w:rsidTr="0096752D">
        <w:trPr>
          <w:trHeight w:hRule="exact" w:val="262"/>
        </w:trPr>
        <w:tc>
          <w:tcPr>
            <w:tcW w:w="8276" w:type="dxa"/>
            <w:gridSpan w:val="2"/>
            <w:shd w:val="clear" w:color="auto" w:fill="009CD1"/>
          </w:tcPr>
          <w:p w14:paraId="2D39A590" w14:textId="77777777" w:rsidR="00D674CD" w:rsidRPr="0096752D" w:rsidRDefault="00D674CD" w:rsidP="005F0D21">
            <w:pPr>
              <w:pStyle w:val="Style2"/>
              <w:rPr>
                <w:color w:val="CBC3C5"/>
              </w:rPr>
            </w:pPr>
            <w:r w:rsidRPr="0096752D">
              <w:t>Tier Guidelines</w:t>
            </w:r>
            <w:r w:rsidRPr="0096752D">
              <w:tab/>
            </w:r>
          </w:p>
        </w:tc>
      </w:tr>
      <w:tr w:rsidR="00D674CD" w:rsidRPr="0096752D" w14:paraId="5E298337" w14:textId="77777777" w:rsidTr="0096752D">
        <w:trPr>
          <w:trHeight w:hRule="exact" w:val="264"/>
        </w:trPr>
        <w:tc>
          <w:tcPr>
            <w:tcW w:w="4138" w:type="dxa"/>
            <w:shd w:val="clear" w:color="auto" w:fill="009CD1"/>
          </w:tcPr>
          <w:p w14:paraId="3F32CA62"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1A8AE96C"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3C224610" w14:textId="77777777" w:rsidTr="005F0D21">
        <w:trPr>
          <w:trHeight w:hRule="exact" w:val="406"/>
        </w:trPr>
        <w:tc>
          <w:tcPr>
            <w:tcW w:w="4138" w:type="dxa"/>
            <w:shd w:val="clear" w:color="auto" w:fill="DEEAF6"/>
          </w:tcPr>
          <w:p w14:paraId="799BAA8C"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quantities ≤ 20 </w:t>
            </w:r>
          </w:p>
        </w:tc>
        <w:tc>
          <w:tcPr>
            <w:tcW w:w="4138" w:type="dxa"/>
            <w:shd w:val="clear" w:color="auto" w:fill="DEEAF6"/>
          </w:tcPr>
          <w:p w14:paraId="63EAA755"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2-digit numbers ≤ 50</w:t>
            </w:r>
          </w:p>
        </w:tc>
      </w:tr>
    </w:tbl>
    <w:p w14:paraId="09E6BA05" w14:textId="61A60E82" w:rsidR="00D674CD" w:rsidRDefault="00D674CD" w:rsidP="005F0D21">
      <w:pPr>
        <w:spacing w:line="240" w:lineRule="auto"/>
        <w:rPr>
          <w:rFonts w:ascii="Arial" w:eastAsia="Calibri" w:hAnsi="Calibri" w:cs="Times New Roman"/>
        </w:rPr>
      </w:pPr>
    </w:p>
    <w:p w14:paraId="3A8769CB" w14:textId="77777777" w:rsidR="00FB6F97" w:rsidRPr="0096752D" w:rsidRDefault="00FB6F97" w:rsidP="005F0D21">
      <w:pPr>
        <w:spacing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50226FF4" w14:textId="77777777" w:rsidTr="0096752D">
        <w:trPr>
          <w:trHeight w:val="540"/>
        </w:trPr>
        <w:tc>
          <w:tcPr>
            <w:tcW w:w="9465" w:type="dxa"/>
            <w:shd w:val="clear" w:color="auto" w:fill="009CD1"/>
            <w:vAlign w:val="center"/>
          </w:tcPr>
          <w:p w14:paraId="737AFC00"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M04.A-T Numbers and Operations in Base Ten</w:t>
            </w:r>
          </w:p>
        </w:tc>
      </w:tr>
    </w:tbl>
    <w:p w14:paraId="542DC978" w14:textId="77777777" w:rsidR="00D674CD" w:rsidRPr="0096752D" w:rsidRDefault="00D674CD" w:rsidP="002C12D7">
      <w:pPr>
        <w:pStyle w:val="Style1"/>
      </w:pPr>
      <w:r w:rsidRPr="0096752D">
        <w:t>Assessment Anchor: M04.A-T.2</w:t>
      </w:r>
    </w:p>
    <w:p w14:paraId="7B96D4A9"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Use place-value understanding and properties of operations to perform multi-digit arithmetic.</w:t>
      </w:r>
    </w:p>
    <w:p w14:paraId="64694FF4" w14:textId="582B407B" w:rsidR="00D674CD" w:rsidRPr="0096752D" w:rsidRDefault="005F0D21" w:rsidP="002C12D7">
      <w:pPr>
        <w:pStyle w:val="Style1"/>
      </w:pPr>
      <w:r>
        <w:t xml:space="preserve">     </w:t>
      </w:r>
      <w:r w:rsidR="00D674CD" w:rsidRPr="0096752D">
        <w:t>Eligible Content: M04.A-T.2.1.2</w:t>
      </w:r>
    </w:p>
    <w:p w14:paraId="372D2785"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Multiply a whole number of up to four digits by a one-digit whole number and multiply 2 two-digit numbers. </w:t>
      </w:r>
    </w:p>
    <w:p w14:paraId="5A51F806"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7369E22C" w14:textId="77777777" w:rsidTr="0096752D">
        <w:trPr>
          <w:trHeight w:hRule="exact" w:val="264"/>
        </w:trPr>
        <w:tc>
          <w:tcPr>
            <w:tcW w:w="8275" w:type="dxa"/>
            <w:shd w:val="clear" w:color="auto" w:fill="009CD1"/>
          </w:tcPr>
          <w:p w14:paraId="15A4EECD"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78F54DD2" w14:textId="77777777" w:rsidTr="0096752D">
        <w:trPr>
          <w:trHeight w:hRule="exact" w:val="288"/>
        </w:trPr>
        <w:tc>
          <w:tcPr>
            <w:tcW w:w="8275" w:type="dxa"/>
            <w:vAlign w:val="center"/>
          </w:tcPr>
          <w:p w14:paraId="40169890" w14:textId="77777777" w:rsidR="00D674CD" w:rsidRPr="0096752D" w:rsidRDefault="00D674CD"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M04AT2.1.2a</w:t>
            </w:r>
            <w:r w:rsidRPr="0096752D">
              <w:rPr>
                <w:rFonts w:ascii="Times New Roman" w:eastAsia="Times New Roman" w:hAnsi="Times New Roman" w:cs="Times New Roman"/>
                <w:bCs/>
              </w:rPr>
              <w:t xml:space="preserve"> Demonstrate understanding of multiplication or division with small sets </w:t>
            </w:r>
          </w:p>
          <w:p w14:paraId="3DE7996A" w14:textId="77777777" w:rsidR="00D674CD" w:rsidRPr="0096752D" w:rsidRDefault="00D674CD" w:rsidP="005F0D21">
            <w:pPr>
              <w:widowControl w:val="0"/>
              <w:spacing w:after="0" w:line="240" w:lineRule="auto"/>
              <w:ind w:left="103" w:right="365"/>
              <w:rPr>
                <w:rFonts w:ascii="Times New Roman" w:eastAsia="Times New Roman" w:hAnsi="Times New Roman" w:cs="Times New Roman"/>
              </w:rPr>
            </w:pPr>
          </w:p>
        </w:tc>
      </w:tr>
    </w:tbl>
    <w:p w14:paraId="75B77B14"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80"/>
        <w:gridCol w:w="3996"/>
      </w:tblGrid>
      <w:tr w:rsidR="00D674CD" w:rsidRPr="0096752D" w14:paraId="77E080C0" w14:textId="77777777" w:rsidTr="0096752D">
        <w:trPr>
          <w:trHeight w:hRule="exact" w:val="264"/>
        </w:trPr>
        <w:tc>
          <w:tcPr>
            <w:tcW w:w="8276" w:type="dxa"/>
            <w:gridSpan w:val="2"/>
            <w:shd w:val="clear" w:color="auto" w:fill="009CD1"/>
          </w:tcPr>
          <w:p w14:paraId="1AF9AFF8"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0A80120B" w14:textId="77777777" w:rsidTr="0096752D">
        <w:trPr>
          <w:trHeight w:hRule="exact" w:val="379"/>
        </w:trPr>
        <w:tc>
          <w:tcPr>
            <w:tcW w:w="8276" w:type="dxa"/>
            <w:gridSpan w:val="2"/>
            <w:shd w:val="clear" w:color="auto" w:fill="DEEAF6"/>
          </w:tcPr>
          <w:p w14:paraId="7AB846C6"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perform multiplication as repeated addition.</w:t>
            </w:r>
          </w:p>
        </w:tc>
      </w:tr>
      <w:tr w:rsidR="00D674CD" w:rsidRPr="0096752D" w14:paraId="4B605F3F" w14:textId="77777777" w:rsidTr="0096752D">
        <w:trPr>
          <w:trHeight w:hRule="exact" w:val="262"/>
        </w:trPr>
        <w:tc>
          <w:tcPr>
            <w:tcW w:w="8276" w:type="dxa"/>
            <w:gridSpan w:val="2"/>
            <w:shd w:val="clear" w:color="auto" w:fill="009CD1"/>
          </w:tcPr>
          <w:p w14:paraId="6E40EA10" w14:textId="77777777" w:rsidR="00D674CD" w:rsidRPr="0096752D" w:rsidRDefault="00D674CD" w:rsidP="005F0D21">
            <w:pPr>
              <w:pStyle w:val="Style2"/>
              <w:rPr>
                <w:color w:val="CBC3C5"/>
              </w:rPr>
            </w:pPr>
            <w:r w:rsidRPr="0096752D">
              <w:t>Tier Guidelines</w:t>
            </w:r>
            <w:r w:rsidRPr="0096752D">
              <w:tab/>
            </w:r>
          </w:p>
        </w:tc>
      </w:tr>
      <w:tr w:rsidR="00D674CD" w:rsidRPr="0096752D" w14:paraId="664A8FBC" w14:textId="77777777" w:rsidTr="0096752D">
        <w:trPr>
          <w:trHeight w:hRule="exact" w:val="264"/>
        </w:trPr>
        <w:tc>
          <w:tcPr>
            <w:tcW w:w="4280" w:type="dxa"/>
            <w:shd w:val="clear" w:color="auto" w:fill="009CD1"/>
          </w:tcPr>
          <w:p w14:paraId="4B32E268"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3996" w:type="dxa"/>
            <w:shd w:val="clear" w:color="auto" w:fill="009CD1"/>
          </w:tcPr>
          <w:p w14:paraId="7A24868C"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4D1EB9CF" w14:textId="77777777" w:rsidTr="0096752D">
        <w:trPr>
          <w:trHeight w:hRule="exact" w:val="685"/>
        </w:trPr>
        <w:tc>
          <w:tcPr>
            <w:tcW w:w="4280" w:type="dxa"/>
            <w:shd w:val="clear" w:color="auto" w:fill="DEEAF6"/>
          </w:tcPr>
          <w:p w14:paraId="55790845" w14:textId="77777777" w:rsidR="00D674CD" w:rsidRPr="0096752D" w:rsidRDefault="00D674CD" w:rsidP="005F0D21">
            <w:pPr>
              <w:spacing w:after="0" w:line="240" w:lineRule="auto"/>
              <w:rPr>
                <w:rFonts w:ascii="Times New Roman" w:eastAsia="Calibri" w:hAnsi="Times New Roman" w:cs="Times New Roman"/>
              </w:rPr>
            </w:pPr>
            <w:r w:rsidRPr="0096752D">
              <w:rPr>
                <w:rFonts w:ascii="Times New Roman" w:eastAsia="Calibri" w:hAnsi="Times New Roman" w:cs="Times New Roman"/>
              </w:rPr>
              <w:t>Limited to 2-3 sets of quantities with products</w:t>
            </w:r>
          </w:p>
          <w:p w14:paraId="1F3F2B44" w14:textId="77777777" w:rsidR="00D674CD" w:rsidRPr="0096752D" w:rsidRDefault="00D674CD" w:rsidP="005F0D21">
            <w:pPr>
              <w:spacing w:after="0" w:line="240" w:lineRule="auto"/>
              <w:rPr>
                <w:rFonts w:ascii="Times New Roman" w:eastAsia="Calibri" w:hAnsi="Times New Roman" w:cs="Times New Roman"/>
              </w:rPr>
            </w:pPr>
            <w:r w:rsidRPr="0096752D">
              <w:rPr>
                <w:rFonts w:ascii="Times New Roman" w:eastAsia="Calibri" w:hAnsi="Times New Roman" w:cs="Times New Roman"/>
              </w:rPr>
              <w:t xml:space="preserve"> ≤ 20</w:t>
            </w:r>
          </w:p>
          <w:p w14:paraId="556B8E44"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p>
        </w:tc>
        <w:tc>
          <w:tcPr>
            <w:tcW w:w="3996" w:type="dxa"/>
            <w:shd w:val="clear" w:color="auto" w:fill="DEEAF6"/>
          </w:tcPr>
          <w:p w14:paraId="1A3DBA3F" w14:textId="77777777" w:rsidR="00D674CD" w:rsidRPr="0096752D" w:rsidRDefault="00D674CD" w:rsidP="005F0D21">
            <w:pPr>
              <w:widowControl w:val="0"/>
              <w:spacing w:after="0" w:line="240" w:lineRule="auto"/>
              <w:ind w:left="103" w:right="31"/>
              <w:rPr>
                <w:rFonts w:ascii="Times New Roman" w:eastAsia="Times New Roman" w:hAnsi="Times New Roman" w:cs="Times New Roman"/>
              </w:rPr>
            </w:pPr>
            <w:r w:rsidRPr="0096752D">
              <w:rPr>
                <w:rFonts w:ascii="Times New Roman" w:eastAsia="Times New Roman" w:hAnsi="Times New Roman" w:cs="Times New Roman"/>
              </w:rPr>
              <w:t>Limited to 5 sets with products ≤ 50. Arrays will be used as representations</w:t>
            </w:r>
          </w:p>
        </w:tc>
      </w:tr>
    </w:tbl>
    <w:p w14:paraId="409E6BDD" w14:textId="5ED77CEE" w:rsidR="00D674CD" w:rsidRPr="0096752D" w:rsidRDefault="00D674CD" w:rsidP="005F0D21">
      <w:pPr>
        <w:spacing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54CD4E99" w14:textId="77777777" w:rsidTr="0096752D">
        <w:trPr>
          <w:trHeight w:val="540"/>
        </w:trPr>
        <w:tc>
          <w:tcPr>
            <w:tcW w:w="9465" w:type="dxa"/>
            <w:shd w:val="clear" w:color="auto" w:fill="009CD1"/>
            <w:vAlign w:val="center"/>
          </w:tcPr>
          <w:p w14:paraId="189CDCBF"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M04.A-T Numbers and Operations in Base Ten</w:t>
            </w:r>
          </w:p>
        </w:tc>
      </w:tr>
    </w:tbl>
    <w:p w14:paraId="634D1ACC" w14:textId="77777777" w:rsidR="00D674CD" w:rsidRPr="0096752D" w:rsidRDefault="00D674CD" w:rsidP="002C12D7">
      <w:pPr>
        <w:pStyle w:val="Style1"/>
      </w:pPr>
      <w:r w:rsidRPr="0096752D">
        <w:t>Assessment Anchor: M04.A-T.2</w:t>
      </w:r>
    </w:p>
    <w:p w14:paraId="2009EE6F"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Use place-value understanding and properties of operations to perform multi-digit arithmetic.</w:t>
      </w:r>
    </w:p>
    <w:p w14:paraId="380CE880" w14:textId="08A67BEF" w:rsidR="00D674CD" w:rsidRPr="0096752D" w:rsidRDefault="005F0D21" w:rsidP="002C12D7">
      <w:pPr>
        <w:pStyle w:val="Style1"/>
      </w:pPr>
      <w:r>
        <w:t xml:space="preserve">      </w:t>
      </w:r>
      <w:r w:rsidR="00D674CD" w:rsidRPr="0096752D">
        <w:t>Eligible Content: M04.A-T.2.1.4</w:t>
      </w:r>
    </w:p>
    <w:p w14:paraId="6240379C"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Estimate the answer to addition, subtraction, and multiplication problems using whole numbers through six digits (for multiplication, no more than 2 digits × 1 digit, excluding powers of 10). </w:t>
      </w:r>
    </w:p>
    <w:p w14:paraId="54A255F4"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0B886264" w14:textId="77777777" w:rsidTr="0096752D">
        <w:trPr>
          <w:trHeight w:hRule="exact" w:val="264"/>
        </w:trPr>
        <w:tc>
          <w:tcPr>
            <w:tcW w:w="8275" w:type="dxa"/>
            <w:shd w:val="clear" w:color="auto" w:fill="009CD1"/>
          </w:tcPr>
          <w:p w14:paraId="72C85C43"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6C3BBA29" w14:textId="77777777" w:rsidTr="0096752D">
        <w:trPr>
          <w:trHeight w:hRule="exact" w:val="288"/>
        </w:trPr>
        <w:tc>
          <w:tcPr>
            <w:tcW w:w="8275" w:type="dxa"/>
            <w:vAlign w:val="center"/>
          </w:tcPr>
          <w:p w14:paraId="0A33471C" w14:textId="77777777" w:rsidR="00D674CD" w:rsidRPr="0096752D" w:rsidRDefault="00D674CD"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M04AT2.1.4a</w:t>
            </w:r>
            <w:r w:rsidRPr="0096752D">
              <w:rPr>
                <w:rFonts w:ascii="Times New Roman" w:eastAsia="Times New Roman" w:hAnsi="Times New Roman" w:cs="Times New Roman"/>
                <w:bCs/>
              </w:rPr>
              <w:t xml:space="preserve"> </w:t>
            </w:r>
            <w:commentRangeStart w:id="30"/>
            <w:r w:rsidRPr="0096752D">
              <w:rPr>
                <w:rFonts w:ascii="Times New Roman" w:eastAsia="Times New Roman" w:hAnsi="Times New Roman" w:cs="Times New Roman"/>
                <w:bCs/>
              </w:rPr>
              <w:t>Assess the plausibility of results from addition or subtraction</w:t>
            </w:r>
            <w:r w:rsidRPr="0096752D">
              <w:rPr>
                <w:rFonts w:ascii="Times New Roman" w:eastAsia="Times New Roman" w:hAnsi="Times New Roman" w:cs="Times New Roman"/>
                <w:b/>
                <w:bCs/>
              </w:rPr>
              <w:t xml:space="preserve"> </w:t>
            </w:r>
            <w:commentRangeEnd w:id="30"/>
            <w:r w:rsidRPr="0096752D">
              <w:rPr>
                <w:rFonts w:ascii="Calibri" w:eastAsia="Calibri" w:hAnsi="Calibri" w:cs="Times New Roman"/>
              </w:rPr>
              <w:commentReference w:id="30"/>
            </w:r>
          </w:p>
        </w:tc>
      </w:tr>
    </w:tbl>
    <w:p w14:paraId="4A61B18D"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190A0878" w14:textId="77777777" w:rsidTr="0096752D">
        <w:trPr>
          <w:trHeight w:hRule="exact" w:val="264"/>
        </w:trPr>
        <w:tc>
          <w:tcPr>
            <w:tcW w:w="8276" w:type="dxa"/>
            <w:gridSpan w:val="2"/>
            <w:shd w:val="clear" w:color="auto" w:fill="009CD1"/>
          </w:tcPr>
          <w:p w14:paraId="20E55567"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0B33E802" w14:textId="77777777" w:rsidTr="0096752D">
        <w:trPr>
          <w:trHeight w:hRule="exact" w:val="516"/>
        </w:trPr>
        <w:tc>
          <w:tcPr>
            <w:tcW w:w="8276" w:type="dxa"/>
            <w:gridSpan w:val="2"/>
            <w:shd w:val="clear" w:color="auto" w:fill="DEEAF6"/>
          </w:tcPr>
          <w:p w14:paraId="30F391FA"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 </w:t>
            </w:r>
          </w:p>
        </w:tc>
      </w:tr>
      <w:tr w:rsidR="00D674CD" w:rsidRPr="0096752D" w14:paraId="1485F12B" w14:textId="77777777" w:rsidTr="0096752D">
        <w:trPr>
          <w:trHeight w:hRule="exact" w:val="262"/>
        </w:trPr>
        <w:tc>
          <w:tcPr>
            <w:tcW w:w="8276" w:type="dxa"/>
            <w:gridSpan w:val="2"/>
            <w:shd w:val="clear" w:color="auto" w:fill="009CD1"/>
          </w:tcPr>
          <w:p w14:paraId="61585371"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color w:val="CBC3C5"/>
              </w:rPr>
            </w:pPr>
            <w:r w:rsidRPr="0096752D">
              <w:rPr>
                <w:rFonts w:ascii="Arial" w:eastAsia="Times New Roman" w:hAnsi="Times New Roman" w:cs="Times New Roman"/>
                <w:color w:val="FFFFFF"/>
              </w:rPr>
              <w:t>Tier Guidelines</w:t>
            </w:r>
            <w:r w:rsidRPr="0096752D">
              <w:rPr>
                <w:rFonts w:ascii="Arial" w:eastAsia="Times New Roman" w:hAnsi="Times New Roman" w:cs="Times New Roman"/>
                <w:color w:val="FFFFFF"/>
              </w:rPr>
              <w:tab/>
            </w:r>
          </w:p>
        </w:tc>
      </w:tr>
      <w:tr w:rsidR="00D674CD" w:rsidRPr="0096752D" w14:paraId="01325EA8" w14:textId="77777777" w:rsidTr="0096752D">
        <w:trPr>
          <w:trHeight w:hRule="exact" w:val="264"/>
        </w:trPr>
        <w:tc>
          <w:tcPr>
            <w:tcW w:w="4138" w:type="dxa"/>
            <w:shd w:val="clear" w:color="auto" w:fill="009CD1"/>
          </w:tcPr>
          <w:p w14:paraId="7181AD4C"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16E24309"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043E240B" w14:textId="77777777" w:rsidTr="0096752D">
        <w:trPr>
          <w:trHeight w:hRule="exact" w:val="516"/>
        </w:trPr>
        <w:tc>
          <w:tcPr>
            <w:tcW w:w="4138" w:type="dxa"/>
            <w:shd w:val="clear" w:color="auto" w:fill="DEEAF6"/>
          </w:tcPr>
          <w:p w14:paraId="0465F0DB"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p>
        </w:tc>
        <w:tc>
          <w:tcPr>
            <w:tcW w:w="4138" w:type="dxa"/>
            <w:shd w:val="clear" w:color="auto" w:fill="DEEAF6"/>
          </w:tcPr>
          <w:p w14:paraId="55D5C046"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p>
        </w:tc>
      </w:tr>
    </w:tbl>
    <w:p w14:paraId="223FC8C0" w14:textId="768DAC41" w:rsidR="00D674CD" w:rsidRDefault="00D674CD" w:rsidP="005F0D21">
      <w:pPr>
        <w:spacing w:after="0" w:line="240" w:lineRule="auto"/>
        <w:rPr>
          <w:rFonts w:ascii="Arial" w:eastAsia="Calibri" w:hAnsi="Calibri" w:cs="Times New Roman"/>
        </w:rPr>
      </w:pPr>
    </w:p>
    <w:p w14:paraId="34163519" w14:textId="1FB13C4D" w:rsidR="00FB6F97" w:rsidRDefault="00FB6F97" w:rsidP="005F0D21">
      <w:pPr>
        <w:spacing w:after="0" w:line="240" w:lineRule="auto"/>
        <w:rPr>
          <w:rFonts w:ascii="Arial" w:eastAsia="Calibri" w:hAnsi="Calibri" w:cs="Times New Roman"/>
        </w:rPr>
      </w:pPr>
    </w:p>
    <w:p w14:paraId="6D6316B5" w14:textId="5662DF07" w:rsidR="00FB6F97" w:rsidRDefault="00FB6F97" w:rsidP="005F0D21">
      <w:pPr>
        <w:spacing w:after="0" w:line="240" w:lineRule="auto"/>
        <w:rPr>
          <w:rFonts w:ascii="Arial" w:eastAsia="Calibri" w:hAnsi="Calibri" w:cs="Times New Roman"/>
        </w:rPr>
      </w:pPr>
    </w:p>
    <w:p w14:paraId="2A12E929" w14:textId="77777777" w:rsidR="00FB6F97" w:rsidRDefault="00FB6F97" w:rsidP="005F0D21">
      <w:pPr>
        <w:spacing w:after="0" w:line="240" w:lineRule="auto"/>
        <w:rPr>
          <w:rFonts w:ascii="Arial" w:eastAsia="Calibri" w:hAnsi="Calibri" w:cs="Times New Roman"/>
        </w:rPr>
      </w:pPr>
    </w:p>
    <w:p w14:paraId="67CD8D28" w14:textId="77777777" w:rsidR="005F0D21" w:rsidRPr="0096752D" w:rsidRDefault="005F0D21" w:rsidP="005F0D21">
      <w:pPr>
        <w:spacing w:after="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583F4D0C" w14:textId="77777777" w:rsidTr="0096752D">
        <w:trPr>
          <w:trHeight w:val="540"/>
        </w:trPr>
        <w:tc>
          <w:tcPr>
            <w:tcW w:w="9465" w:type="dxa"/>
            <w:shd w:val="clear" w:color="auto" w:fill="009CD1"/>
            <w:vAlign w:val="center"/>
          </w:tcPr>
          <w:p w14:paraId="04053E9A"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M04.A-F Numbers and Operations—Fractions</w:t>
            </w:r>
          </w:p>
        </w:tc>
      </w:tr>
    </w:tbl>
    <w:p w14:paraId="0F7B9A8E" w14:textId="77777777" w:rsidR="00D674CD" w:rsidRPr="0096752D" w:rsidRDefault="00D674CD" w:rsidP="002C12D7">
      <w:pPr>
        <w:pStyle w:val="Style1"/>
      </w:pPr>
      <w:r w:rsidRPr="0096752D">
        <w:t>Assessment Anchor: M04.A-F.1</w:t>
      </w:r>
    </w:p>
    <w:p w14:paraId="13E50138"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Extend understanding of fraction equivalence and ordering.</w:t>
      </w:r>
    </w:p>
    <w:p w14:paraId="536C8DB2" w14:textId="761F733E" w:rsidR="00D674CD" w:rsidRPr="0096752D" w:rsidRDefault="005F0D21" w:rsidP="002C12D7">
      <w:pPr>
        <w:pStyle w:val="Style1"/>
      </w:pPr>
      <w:r>
        <w:t xml:space="preserve">     </w:t>
      </w:r>
      <w:r w:rsidR="00D674CD" w:rsidRPr="0096752D">
        <w:t>Eligible Content: M04.A-F.1.1.1</w:t>
      </w:r>
    </w:p>
    <w:p w14:paraId="0684C307"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Recognize and generate equivalent fractions. </w:t>
      </w:r>
    </w:p>
    <w:p w14:paraId="2E3AA375"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2AB77AA7" w14:textId="77777777" w:rsidTr="0096752D">
        <w:trPr>
          <w:trHeight w:hRule="exact" w:val="264"/>
        </w:trPr>
        <w:tc>
          <w:tcPr>
            <w:tcW w:w="8275" w:type="dxa"/>
            <w:shd w:val="clear" w:color="auto" w:fill="009CD1"/>
          </w:tcPr>
          <w:p w14:paraId="1A9D9706"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18584409" w14:textId="77777777" w:rsidTr="0096752D">
        <w:trPr>
          <w:trHeight w:hRule="exact" w:val="288"/>
        </w:trPr>
        <w:tc>
          <w:tcPr>
            <w:tcW w:w="8275" w:type="dxa"/>
            <w:vAlign w:val="center"/>
          </w:tcPr>
          <w:p w14:paraId="5BE9185B" w14:textId="77777777" w:rsidR="00D674CD" w:rsidRPr="0096752D" w:rsidRDefault="00D674CD"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M04AF1.1.1a</w:t>
            </w:r>
            <w:r w:rsidRPr="0096752D">
              <w:rPr>
                <w:rFonts w:ascii="Times New Roman" w:eastAsia="Times New Roman" w:hAnsi="Times New Roman" w:cs="Times New Roman"/>
                <w:bCs/>
              </w:rPr>
              <w:t xml:space="preserve"> Identify equivalent fractions</w:t>
            </w:r>
            <w:r w:rsidRPr="0096752D">
              <w:rPr>
                <w:rFonts w:ascii="Times New Roman" w:eastAsia="Times New Roman" w:hAnsi="Times New Roman" w:cs="Times New Roman"/>
                <w:b/>
                <w:bCs/>
              </w:rPr>
              <w:t xml:space="preserve">  </w:t>
            </w:r>
          </w:p>
        </w:tc>
      </w:tr>
    </w:tbl>
    <w:p w14:paraId="0D36D31B"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35033D0D" w14:textId="77777777" w:rsidTr="0096752D">
        <w:trPr>
          <w:trHeight w:hRule="exact" w:val="264"/>
        </w:trPr>
        <w:tc>
          <w:tcPr>
            <w:tcW w:w="8276" w:type="dxa"/>
            <w:gridSpan w:val="2"/>
            <w:shd w:val="clear" w:color="auto" w:fill="009CD1"/>
          </w:tcPr>
          <w:p w14:paraId="0B4D7161"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28E2A109" w14:textId="77777777" w:rsidTr="0096752D">
        <w:trPr>
          <w:trHeight w:hRule="exact" w:val="397"/>
        </w:trPr>
        <w:tc>
          <w:tcPr>
            <w:tcW w:w="8276" w:type="dxa"/>
            <w:gridSpan w:val="2"/>
            <w:shd w:val="clear" w:color="auto" w:fill="DEEAF6"/>
          </w:tcPr>
          <w:p w14:paraId="5849F902"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match a unit fraction with its unsimplified equivalent</w:t>
            </w:r>
          </w:p>
        </w:tc>
      </w:tr>
      <w:tr w:rsidR="00D674CD" w:rsidRPr="0096752D" w14:paraId="14DDF0BE" w14:textId="77777777" w:rsidTr="0096752D">
        <w:trPr>
          <w:trHeight w:hRule="exact" w:val="262"/>
        </w:trPr>
        <w:tc>
          <w:tcPr>
            <w:tcW w:w="8276" w:type="dxa"/>
            <w:gridSpan w:val="2"/>
            <w:shd w:val="clear" w:color="auto" w:fill="009CD1"/>
          </w:tcPr>
          <w:p w14:paraId="1948B1E9" w14:textId="77777777" w:rsidR="00D674CD" w:rsidRPr="0096752D" w:rsidRDefault="00D674CD" w:rsidP="005F0D21">
            <w:pPr>
              <w:pStyle w:val="Style2"/>
              <w:rPr>
                <w:color w:val="CBC3C5"/>
              </w:rPr>
            </w:pPr>
            <w:r w:rsidRPr="0096752D">
              <w:t>Tier Guidelines</w:t>
            </w:r>
            <w:r w:rsidRPr="0096752D">
              <w:tab/>
            </w:r>
          </w:p>
        </w:tc>
      </w:tr>
      <w:tr w:rsidR="00D674CD" w:rsidRPr="0096752D" w14:paraId="541B8A6A" w14:textId="77777777" w:rsidTr="0096752D">
        <w:trPr>
          <w:trHeight w:hRule="exact" w:val="264"/>
        </w:trPr>
        <w:tc>
          <w:tcPr>
            <w:tcW w:w="4138" w:type="dxa"/>
            <w:shd w:val="clear" w:color="auto" w:fill="009CD1"/>
          </w:tcPr>
          <w:p w14:paraId="21696C3C"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646A1103"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6EB779DB" w14:textId="77777777" w:rsidTr="0096752D">
        <w:trPr>
          <w:trHeight w:hRule="exact" w:val="516"/>
        </w:trPr>
        <w:tc>
          <w:tcPr>
            <w:tcW w:w="4138" w:type="dxa"/>
            <w:shd w:val="clear" w:color="auto" w:fill="DEEAF6"/>
          </w:tcPr>
          <w:p w14:paraId="3F99D4AE"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Denominators limited to 2, 3, 4, and 6 </w:t>
            </w:r>
          </w:p>
        </w:tc>
        <w:tc>
          <w:tcPr>
            <w:tcW w:w="4138" w:type="dxa"/>
            <w:shd w:val="clear" w:color="auto" w:fill="DEEAF6"/>
          </w:tcPr>
          <w:p w14:paraId="0B80FEB1"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Denominators limited to 3, 4, 5, 6, 8 and 10</w:t>
            </w:r>
          </w:p>
        </w:tc>
      </w:tr>
    </w:tbl>
    <w:p w14:paraId="6DFC1DD4" w14:textId="10D99DDD" w:rsidR="00D674CD" w:rsidRPr="0096752D" w:rsidRDefault="00D674CD" w:rsidP="005F0D21">
      <w:pPr>
        <w:spacing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3F90A50E" w14:textId="77777777" w:rsidTr="0096752D">
        <w:trPr>
          <w:trHeight w:val="540"/>
        </w:trPr>
        <w:tc>
          <w:tcPr>
            <w:tcW w:w="9465" w:type="dxa"/>
            <w:shd w:val="clear" w:color="auto" w:fill="009CD1"/>
            <w:vAlign w:val="center"/>
          </w:tcPr>
          <w:p w14:paraId="7C115256"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M04.A-F Numbers and Operations—Fractions</w:t>
            </w:r>
          </w:p>
        </w:tc>
      </w:tr>
    </w:tbl>
    <w:p w14:paraId="2B18CEA6" w14:textId="77777777" w:rsidR="00D674CD" w:rsidRPr="0096752D" w:rsidRDefault="00D674CD" w:rsidP="002C12D7">
      <w:pPr>
        <w:pStyle w:val="Style1"/>
      </w:pPr>
      <w:r w:rsidRPr="0096752D">
        <w:t>Assessment Anchor: M04.A-F.1</w:t>
      </w:r>
    </w:p>
    <w:p w14:paraId="71BC717F"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Extend understanding of fraction equivalence and ordering.</w:t>
      </w:r>
    </w:p>
    <w:p w14:paraId="655B0201" w14:textId="7A7257BA" w:rsidR="00D674CD" w:rsidRPr="0096752D" w:rsidRDefault="005F0D21" w:rsidP="002C12D7">
      <w:pPr>
        <w:pStyle w:val="Style1"/>
      </w:pPr>
      <w:r>
        <w:t xml:space="preserve">      </w:t>
      </w:r>
      <w:r w:rsidR="00D674CD" w:rsidRPr="0096752D">
        <w:t>Eligible Content: M04.A-F.1.1.2</w:t>
      </w:r>
    </w:p>
    <w:p w14:paraId="6F68DDB7"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Compare two fractions with different numerators and different denominators (denominators limited to 2, 3, 4, 5, 6, 8, 10, 12, and 100) using the symbols &gt;, =, or &lt; and justify the conclusions.</w:t>
      </w:r>
    </w:p>
    <w:p w14:paraId="250EB144"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58D9FEBA" w14:textId="77777777" w:rsidTr="0096752D">
        <w:trPr>
          <w:trHeight w:hRule="exact" w:val="264"/>
        </w:trPr>
        <w:tc>
          <w:tcPr>
            <w:tcW w:w="8275" w:type="dxa"/>
            <w:shd w:val="clear" w:color="auto" w:fill="009CD1"/>
          </w:tcPr>
          <w:p w14:paraId="3FB333E0"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3ABE68CC" w14:textId="77777777" w:rsidTr="0096752D">
        <w:trPr>
          <w:trHeight w:hRule="exact" w:val="288"/>
        </w:trPr>
        <w:tc>
          <w:tcPr>
            <w:tcW w:w="8275" w:type="dxa"/>
            <w:vAlign w:val="center"/>
          </w:tcPr>
          <w:p w14:paraId="3E0E040E" w14:textId="77777777" w:rsidR="00D674CD" w:rsidRPr="0096752D" w:rsidRDefault="00D674CD"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M04AF1.1.2a</w:t>
            </w:r>
            <w:r w:rsidRPr="0096752D">
              <w:rPr>
                <w:rFonts w:ascii="Calibri" w:eastAsia="Calibri" w:hAnsi="Calibri" w:cs="Times New Roman"/>
                <w:bCs/>
              </w:rPr>
              <w:t xml:space="preserve"> </w:t>
            </w:r>
            <w:r w:rsidRPr="0096752D">
              <w:rPr>
                <w:rFonts w:ascii="Times New Roman" w:eastAsia="Times New Roman" w:hAnsi="Times New Roman" w:cs="Times New Roman"/>
                <w:bCs/>
              </w:rPr>
              <w:t xml:space="preserve">Compare two fractions with like denominators </w:t>
            </w:r>
          </w:p>
        </w:tc>
      </w:tr>
    </w:tbl>
    <w:p w14:paraId="35C7408A"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00193B4D" w14:textId="77777777" w:rsidTr="0096752D">
        <w:trPr>
          <w:trHeight w:hRule="exact" w:val="264"/>
        </w:trPr>
        <w:tc>
          <w:tcPr>
            <w:tcW w:w="8276" w:type="dxa"/>
            <w:gridSpan w:val="2"/>
            <w:shd w:val="clear" w:color="auto" w:fill="009CD1"/>
          </w:tcPr>
          <w:p w14:paraId="3803AD39"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4749D314" w14:textId="77777777" w:rsidTr="0096752D">
        <w:trPr>
          <w:trHeight w:hRule="exact" w:val="516"/>
        </w:trPr>
        <w:tc>
          <w:tcPr>
            <w:tcW w:w="8276" w:type="dxa"/>
            <w:gridSpan w:val="2"/>
            <w:shd w:val="clear" w:color="auto" w:fill="DEEAF6"/>
          </w:tcPr>
          <w:p w14:paraId="6304B969"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compare two fractions will like denominators to determine which is greater than, less than, or the same as. </w:t>
            </w:r>
          </w:p>
        </w:tc>
      </w:tr>
      <w:tr w:rsidR="00D674CD" w:rsidRPr="0096752D" w14:paraId="2F64CD64" w14:textId="77777777" w:rsidTr="0096752D">
        <w:trPr>
          <w:trHeight w:hRule="exact" w:val="262"/>
        </w:trPr>
        <w:tc>
          <w:tcPr>
            <w:tcW w:w="8276" w:type="dxa"/>
            <w:gridSpan w:val="2"/>
            <w:shd w:val="clear" w:color="auto" w:fill="009CD1"/>
          </w:tcPr>
          <w:p w14:paraId="763376E3" w14:textId="77777777" w:rsidR="00D674CD" w:rsidRPr="0096752D" w:rsidRDefault="00D674CD" w:rsidP="005F0D21">
            <w:pPr>
              <w:pStyle w:val="Style2"/>
              <w:rPr>
                <w:color w:val="CBC3C5"/>
              </w:rPr>
            </w:pPr>
            <w:r w:rsidRPr="0096752D">
              <w:t>Tier Guidelines</w:t>
            </w:r>
            <w:r w:rsidRPr="0096752D">
              <w:tab/>
            </w:r>
          </w:p>
        </w:tc>
      </w:tr>
      <w:tr w:rsidR="00D674CD" w:rsidRPr="0096752D" w14:paraId="30C9B13F" w14:textId="77777777" w:rsidTr="0096752D">
        <w:trPr>
          <w:trHeight w:hRule="exact" w:val="264"/>
        </w:trPr>
        <w:tc>
          <w:tcPr>
            <w:tcW w:w="4138" w:type="dxa"/>
            <w:shd w:val="clear" w:color="auto" w:fill="009CD1"/>
          </w:tcPr>
          <w:p w14:paraId="49283099"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25DD2B0F"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091031FD" w14:textId="77777777" w:rsidTr="0096752D">
        <w:trPr>
          <w:trHeight w:hRule="exact" w:val="829"/>
        </w:trPr>
        <w:tc>
          <w:tcPr>
            <w:tcW w:w="4138" w:type="dxa"/>
            <w:shd w:val="clear" w:color="auto" w:fill="DEEAF6"/>
          </w:tcPr>
          <w:p w14:paraId="44A18CB6"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comparing fractions, not using symbols, with denominators ≤ 6.</w:t>
            </w:r>
          </w:p>
        </w:tc>
        <w:tc>
          <w:tcPr>
            <w:tcW w:w="4138" w:type="dxa"/>
            <w:shd w:val="clear" w:color="auto" w:fill="DEEAF6"/>
          </w:tcPr>
          <w:p w14:paraId="049FFF42"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Can use symbols with picture support. Denominators ≤ 10. </w:t>
            </w:r>
          </w:p>
        </w:tc>
      </w:tr>
    </w:tbl>
    <w:p w14:paraId="4D5A746D" w14:textId="70A2ED5A" w:rsidR="00D674CD" w:rsidRDefault="00D674CD" w:rsidP="005F0D21">
      <w:pPr>
        <w:spacing w:before="120" w:after="120" w:line="240" w:lineRule="auto"/>
        <w:rPr>
          <w:rFonts w:ascii="Arial" w:eastAsia="Calibri" w:hAnsi="Calibri" w:cs="Times New Roman"/>
        </w:rPr>
      </w:pPr>
    </w:p>
    <w:p w14:paraId="35787AD9" w14:textId="272A4548" w:rsidR="00FB6F97" w:rsidRDefault="00FB6F97" w:rsidP="005F0D21">
      <w:pPr>
        <w:spacing w:before="120" w:after="120" w:line="240" w:lineRule="auto"/>
        <w:rPr>
          <w:rFonts w:ascii="Arial" w:eastAsia="Calibri" w:hAnsi="Calibri" w:cs="Times New Roman"/>
        </w:rPr>
      </w:pPr>
    </w:p>
    <w:p w14:paraId="1BB0AB7B" w14:textId="77777777" w:rsidR="00FB6F97" w:rsidRPr="0096752D" w:rsidRDefault="00FB6F97"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5A1598F4" w14:textId="77777777" w:rsidTr="0096752D">
        <w:trPr>
          <w:trHeight w:val="540"/>
        </w:trPr>
        <w:tc>
          <w:tcPr>
            <w:tcW w:w="9465" w:type="dxa"/>
            <w:shd w:val="clear" w:color="auto" w:fill="009CD1"/>
            <w:vAlign w:val="center"/>
          </w:tcPr>
          <w:p w14:paraId="2231584F"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M04.A-F Numbers and Operations—Fractions</w:t>
            </w:r>
          </w:p>
        </w:tc>
      </w:tr>
    </w:tbl>
    <w:p w14:paraId="0999A2B5" w14:textId="77777777" w:rsidR="00D674CD" w:rsidRPr="0096752D" w:rsidRDefault="00D674CD" w:rsidP="002C12D7">
      <w:pPr>
        <w:pStyle w:val="Style1"/>
      </w:pPr>
      <w:r w:rsidRPr="0096752D">
        <w:t>Assessment Anchor: M04.A-F.2</w:t>
      </w:r>
    </w:p>
    <w:p w14:paraId="6603B9F7"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Build fractions from unit fractions by applying and extending previous understandings of operations on whole numbers.</w:t>
      </w:r>
    </w:p>
    <w:p w14:paraId="38022C1F" w14:textId="7871A6DC" w:rsidR="00D674CD" w:rsidRPr="0096752D" w:rsidRDefault="005F0D21" w:rsidP="002C12D7">
      <w:pPr>
        <w:pStyle w:val="Style1"/>
      </w:pPr>
      <w:r>
        <w:t xml:space="preserve">      </w:t>
      </w:r>
      <w:r w:rsidR="00D674CD" w:rsidRPr="0096752D">
        <w:t>Eligible Content: M04.A-F.2.1.1</w:t>
      </w:r>
    </w:p>
    <w:p w14:paraId="4663709C"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Add and subtract fractions with a common denominator (denominators limited to 2, 3, 4, 5, 6, 8, 10, 12, and 100; answers do not need to be simplified; and no improper fractions as the final answer).</w:t>
      </w:r>
    </w:p>
    <w:p w14:paraId="6FE3F838"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4EFD16CC" w14:textId="77777777" w:rsidTr="0096752D">
        <w:trPr>
          <w:trHeight w:hRule="exact" w:val="264"/>
        </w:trPr>
        <w:tc>
          <w:tcPr>
            <w:tcW w:w="8275" w:type="dxa"/>
            <w:shd w:val="clear" w:color="auto" w:fill="009CD1"/>
          </w:tcPr>
          <w:p w14:paraId="17B67D99"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31E1D711" w14:textId="77777777" w:rsidTr="0096752D">
        <w:trPr>
          <w:trHeight w:hRule="exact" w:val="576"/>
        </w:trPr>
        <w:tc>
          <w:tcPr>
            <w:tcW w:w="8275" w:type="dxa"/>
            <w:vAlign w:val="center"/>
          </w:tcPr>
          <w:p w14:paraId="5E605D22" w14:textId="77777777" w:rsidR="00D674CD" w:rsidRPr="0096752D" w:rsidRDefault="00D674CD"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M04AF2.1.1a</w:t>
            </w:r>
            <w:r w:rsidRPr="0096752D">
              <w:rPr>
                <w:rFonts w:ascii="Calibri" w:eastAsia="Calibri" w:hAnsi="Calibri" w:cs="Times New Roman"/>
                <w:bCs/>
              </w:rPr>
              <w:t xml:space="preserve"> </w:t>
            </w:r>
            <w:r w:rsidRPr="0096752D">
              <w:rPr>
                <w:rFonts w:ascii="Times New Roman" w:eastAsia="Times New Roman" w:hAnsi="Times New Roman" w:cs="Times New Roman"/>
                <w:bCs/>
              </w:rPr>
              <w:t>Add or subtract fractions with common denominators (denominators limited to 2, 3, 4, or 8)</w:t>
            </w:r>
          </w:p>
        </w:tc>
      </w:tr>
    </w:tbl>
    <w:p w14:paraId="4004685D"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0A1BB6FD" w14:textId="77777777" w:rsidTr="0096752D">
        <w:trPr>
          <w:trHeight w:hRule="exact" w:val="264"/>
        </w:trPr>
        <w:tc>
          <w:tcPr>
            <w:tcW w:w="8276" w:type="dxa"/>
            <w:gridSpan w:val="2"/>
            <w:shd w:val="clear" w:color="auto" w:fill="009CD1"/>
          </w:tcPr>
          <w:p w14:paraId="042492AD"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31B57691" w14:textId="77777777" w:rsidTr="0096752D">
        <w:trPr>
          <w:trHeight w:hRule="exact" w:val="343"/>
        </w:trPr>
        <w:tc>
          <w:tcPr>
            <w:tcW w:w="8276" w:type="dxa"/>
            <w:gridSpan w:val="2"/>
            <w:shd w:val="clear" w:color="auto" w:fill="DEEAF6"/>
          </w:tcPr>
          <w:p w14:paraId="6447CDF7"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add or subtract 2 fractions with like denominators. </w:t>
            </w:r>
          </w:p>
        </w:tc>
      </w:tr>
      <w:tr w:rsidR="00D674CD" w:rsidRPr="0096752D" w14:paraId="1E7FEED2" w14:textId="77777777" w:rsidTr="0096752D">
        <w:trPr>
          <w:trHeight w:hRule="exact" w:val="262"/>
        </w:trPr>
        <w:tc>
          <w:tcPr>
            <w:tcW w:w="8276" w:type="dxa"/>
            <w:gridSpan w:val="2"/>
            <w:shd w:val="clear" w:color="auto" w:fill="009CD1"/>
          </w:tcPr>
          <w:p w14:paraId="1992597E" w14:textId="77777777" w:rsidR="00D674CD" w:rsidRPr="0096752D" w:rsidRDefault="00D674CD" w:rsidP="005F0D21">
            <w:pPr>
              <w:pStyle w:val="Style2"/>
              <w:rPr>
                <w:color w:val="CBC3C5"/>
              </w:rPr>
            </w:pPr>
            <w:r w:rsidRPr="0096752D">
              <w:t>Tier Guidelines</w:t>
            </w:r>
            <w:r w:rsidRPr="0096752D">
              <w:tab/>
            </w:r>
          </w:p>
        </w:tc>
      </w:tr>
      <w:tr w:rsidR="00D674CD" w:rsidRPr="0096752D" w14:paraId="399DEB38" w14:textId="77777777" w:rsidTr="0096752D">
        <w:trPr>
          <w:trHeight w:hRule="exact" w:val="264"/>
        </w:trPr>
        <w:tc>
          <w:tcPr>
            <w:tcW w:w="4138" w:type="dxa"/>
            <w:shd w:val="clear" w:color="auto" w:fill="009CD1"/>
          </w:tcPr>
          <w:p w14:paraId="2CF9C309"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04BBF475"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1BD6B1FF" w14:textId="77777777" w:rsidTr="0096752D">
        <w:trPr>
          <w:trHeight w:hRule="exact" w:val="658"/>
        </w:trPr>
        <w:tc>
          <w:tcPr>
            <w:tcW w:w="4138" w:type="dxa"/>
            <w:shd w:val="clear" w:color="auto" w:fill="DEEAF6"/>
          </w:tcPr>
          <w:p w14:paraId="7A559E74" w14:textId="77777777" w:rsidR="00D674CD" w:rsidRPr="0096752D" w:rsidRDefault="00D674CD" w:rsidP="005F0D21">
            <w:pPr>
              <w:widowControl w:val="0"/>
              <w:spacing w:after="0" w:line="240" w:lineRule="auto"/>
              <w:ind w:left="103" w:right="133"/>
              <w:rPr>
                <w:rFonts w:ascii="Times New Roman" w:eastAsia="Times New Roman" w:hAnsi="Times New Roman" w:cs="Times New Roman"/>
              </w:rPr>
            </w:pPr>
            <w:r w:rsidRPr="0096752D">
              <w:rPr>
                <w:rFonts w:ascii="Times New Roman" w:eastAsia="Times New Roman" w:hAnsi="Times New Roman" w:cs="Times New Roman"/>
              </w:rPr>
              <w:t>Limited to addition with denominators &lt;= 4</w:t>
            </w:r>
          </w:p>
        </w:tc>
        <w:tc>
          <w:tcPr>
            <w:tcW w:w="4138" w:type="dxa"/>
            <w:shd w:val="clear" w:color="auto" w:fill="DEEAF6"/>
          </w:tcPr>
          <w:p w14:paraId="41ACC38C"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Can be addition or subtraction with denominators &lt;= 8.</w:t>
            </w:r>
          </w:p>
        </w:tc>
      </w:tr>
    </w:tbl>
    <w:p w14:paraId="167738D7" w14:textId="14A415CD" w:rsidR="00D674CD" w:rsidRDefault="00D674CD" w:rsidP="005F0D21">
      <w:pPr>
        <w:spacing w:before="120" w:after="120" w:line="240" w:lineRule="auto"/>
        <w:rPr>
          <w:rFonts w:ascii="Arial" w:eastAsia="Calibri" w:hAnsi="Calibri" w:cs="Times New Roman"/>
        </w:rPr>
      </w:pPr>
    </w:p>
    <w:p w14:paraId="75E50467" w14:textId="697C5032" w:rsidR="00FB6F97" w:rsidRDefault="00FB6F97" w:rsidP="005F0D21">
      <w:pPr>
        <w:spacing w:before="120" w:after="120" w:line="240" w:lineRule="auto"/>
        <w:rPr>
          <w:rFonts w:ascii="Arial" w:eastAsia="Calibri" w:hAnsi="Calibri" w:cs="Times New Roman"/>
        </w:rPr>
      </w:pPr>
    </w:p>
    <w:p w14:paraId="611D8D51" w14:textId="4A097165" w:rsidR="00FB6F97" w:rsidRDefault="00FB6F97" w:rsidP="005F0D21">
      <w:pPr>
        <w:spacing w:before="120" w:after="120" w:line="240" w:lineRule="auto"/>
        <w:rPr>
          <w:rFonts w:ascii="Arial" w:eastAsia="Calibri" w:hAnsi="Calibri" w:cs="Times New Roman"/>
        </w:rPr>
      </w:pPr>
    </w:p>
    <w:p w14:paraId="675001E3" w14:textId="7164A953" w:rsidR="00FB6F97" w:rsidRDefault="00FB6F97" w:rsidP="005F0D21">
      <w:pPr>
        <w:spacing w:before="120" w:after="120" w:line="240" w:lineRule="auto"/>
        <w:rPr>
          <w:rFonts w:ascii="Arial" w:eastAsia="Calibri" w:hAnsi="Calibri" w:cs="Times New Roman"/>
        </w:rPr>
      </w:pPr>
    </w:p>
    <w:p w14:paraId="3DC0D235" w14:textId="7C040472" w:rsidR="00FB6F97" w:rsidRDefault="00FB6F97" w:rsidP="005F0D21">
      <w:pPr>
        <w:spacing w:before="120" w:after="120" w:line="240" w:lineRule="auto"/>
        <w:rPr>
          <w:rFonts w:ascii="Arial" w:eastAsia="Calibri" w:hAnsi="Calibri" w:cs="Times New Roman"/>
        </w:rPr>
      </w:pPr>
    </w:p>
    <w:p w14:paraId="412B8E56" w14:textId="10FAA49F" w:rsidR="00FB6F97" w:rsidRDefault="00FB6F97" w:rsidP="005F0D21">
      <w:pPr>
        <w:spacing w:before="120" w:after="120" w:line="240" w:lineRule="auto"/>
        <w:rPr>
          <w:rFonts w:ascii="Arial" w:eastAsia="Calibri" w:hAnsi="Calibri" w:cs="Times New Roman"/>
        </w:rPr>
      </w:pPr>
    </w:p>
    <w:p w14:paraId="7A8A33BC" w14:textId="41B805FA" w:rsidR="00FB6F97" w:rsidRDefault="00FB6F97" w:rsidP="005F0D21">
      <w:pPr>
        <w:spacing w:before="120" w:after="120" w:line="240" w:lineRule="auto"/>
        <w:rPr>
          <w:rFonts w:ascii="Arial" w:eastAsia="Calibri" w:hAnsi="Calibri" w:cs="Times New Roman"/>
        </w:rPr>
      </w:pPr>
    </w:p>
    <w:p w14:paraId="4BCA270E" w14:textId="1A22081F" w:rsidR="00FB6F97" w:rsidRDefault="00FB6F97" w:rsidP="005F0D21">
      <w:pPr>
        <w:spacing w:before="120" w:after="120" w:line="240" w:lineRule="auto"/>
        <w:rPr>
          <w:rFonts w:ascii="Arial" w:eastAsia="Calibri" w:hAnsi="Calibri" w:cs="Times New Roman"/>
        </w:rPr>
      </w:pPr>
    </w:p>
    <w:p w14:paraId="269E54BF" w14:textId="17157F20" w:rsidR="00FB6F97" w:rsidRDefault="00FB6F97" w:rsidP="005F0D21">
      <w:pPr>
        <w:spacing w:before="120" w:after="120" w:line="240" w:lineRule="auto"/>
        <w:rPr>
          <w:rFonts w:ascii="Arial" w:eastAsia="Calibri" w:hAnsi="Calibri" w:cs="Times New Roman"/>
        </w:rPr>
      </w:pPr>
    </w:p>
    <w:p w14:paraId="2EBA9FDB" w14:textId="3B7AA524" w:rsidR="00FB6F97" w:rsidRDefault="00FB6F97" w:rsidP="005F0D21">
      <w:pPr>
        <w:spacing w:before="120" w:after="120" w:line="240" w:lineRule="auto"/>
        <w:rPr>
          <w:rFonts w:ascii="Arial" w:eastAsia="Calibri" w:hAnsi="Calibri" w:cs="Times New Roman"/>
        </w:rPr>
      </w:pPr>
    </w:p>
    <w:p w14:paraId="6B1E2726" w14:textId="10220907" w:rsidR="00FB6F97" w:rsidRDefault="00FB6F97" w:rsidP="005F0D21">
      <w:pPr>
        <w:spacing w:before="120" w:after="120" w:line="240" w:lineRule="auto"/>
        <w:rPr>
          <w:rFonts w:ascii="Arial" w:eastAsia="Calibri" w:hAnsi="Calibri" w:cs="Times New Roman"/>
        </w:rPr>
      </w:pPr>
    </w:p>
    <w:p w14:paraId="04C116DB" w14:textId="0EBDC7D0" w:rsidR="00FB6F97" w:rsidRDefault="00FB6F97" w:rsidP="005F0D21">
      <w:pPr>
        <w:spacing w:before="120" w:after="120" w:line="240" w:lineRule="auto"/>
        <w:rPr>
          <w:rFonts w:ascii="Arial" w:eastAsia="Calibri" w:hAnsi="Calibri" w:cs="Times New Roman"/>
        </w:rPr>
      </w:pPr>
    </w:p>
    <w:p w14:paraId="21A73607" w14:textId="24B3094C" w:rsidR="00FB6F97" w:rsidRDefault="00FB6F97" w:rsidP="005F0D21">
      <w:pPr>
        <w:spacing w:before="120" w:after="120" w:line="240" w:lineRule="auto"/>
        <w:rPr>
          <w:rFonts w:ascii="Arial" w:eastAsia="Calibri" w:hAnsi="Calibri" w:cs="Times New Roman"/>
        </w:rPr>
      </w:pPr>
    </w:p>
    <w:p w14:paraId="03785BF0" w14:textId="7E5EC0A1" w:rsidR="00FB6F97" w:rsidRDefault="00FB6F97" w:rsidP="005F0D21">
      <w:pPr>
        <w:spacing w:before="120" w:after="120" w:line="240" w:lineRule="auto"/>
        <w:rPr>
          <w:rFonts w:ascii="Arial" w:eastAsia="Calibri" w:hAnsi="Calibri" w:cs="Times New Roman"/>
        </w:rPr>
      </w:pPr>
    </w:p>
    <w:p w14:paraId="1410E484" w14:textId="4FDDD9B3" w:rsidR="00FB6F97" w:rsidRDefault="00FB6F97" w:rsidP="005F0D21">
      <w:pPr>
        <w:spacing w:before="120" w:after="120" w:line="240" w:lineRule="auto"/>
        <w:rPr>
          <w:rFonts w:ascii="Arial" w:eastAsia="Calibri" w:hAnsi="Calibri" w:cs="Times New Roman"/>
        </w:rPr>
      </w:pPr>
    </w:p>
    <w:p w14:paraId="0CF59580" w14:textId="77777777" w:rsidR="00FB6F97" w:rsidRPr="0096752D" w:rsidRDefault="00FB6F97"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7E522BD4" w14:textId="77777777" w:rsidTr="0096752D">
        <w:trPr>
          <w:trHeight w:val="540"/>
        </w:trPr>
        <w:tc>
          <w:tcPr>
            <w:tcW w:w="9465" w:type="dxa"/>
            <w:shd w:val="clear" w:color="auto" w:fill="009CD1"/>
            <w:vAlign w:val="center"/>
          </w:tcPr>
          <w:p w14:paraId="1515BF22"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M04.A-F Numbers and Operations—Fractions</w:t>
            </w:r>
          </w:p>
        </w:tc>
      </w:tr>
    </w:tbl>
    <w:p w14:paraId="316851DD" w14:textId="77777777" w:rsidR="00D674CD" w:rsidRPr="0096752D" w:rsidRDefault="00D674CD" w:rsidP="002C12D7">
      <w:pPr>
        <w:pStyle w:val="Style1"/>
      </w:pPr>
      <w:r w:rsidRPr="0096752D">
        <w:t>Assessment Anchor: M04.A-F.2</w:t>
      </w:r>
    </w:p>
    <w:p w14:paraId="0A1949DB"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Build fractions from unit fractions by applying and extending previous understandings of operations on whole numbers.</w:t>
      </w:r>
    </w:p>
    <w:p w14:paraId="0732FD60" w14:textId="73893358" w:rsidR="00D674CD" w:rsidRPr="0096752D" w:rsidRDefault="005F0D21" w:rsidP="002C12D7">
      <w:pPr>
        <w:pStyle w:val="Style1"/>
      </w:pPr>
      <w:r>
        <w:t xml:space="preserve">      </w:t>
      </w:r>
      <w:r w:rsidR="00D674CD" w:rsidRPr="0096752D">
        <w:t>Eligible Content: M04.A-F.2.1.2</w:t>
      </w:r>
    </w:p>
    <w:p w14:paraId="4A2F02CC"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Decompose a fraction or a mixed number into a sum of fractions with the same denominator (denominators limited to 2, 3, 4, 5, 6, 8, 10, 12, and 100), recording the decomposition by an equation. Justify decompositions (e.g., by using a visual fraction model).</w:t>
      </w:r>
    </w:p>
    <w:p w14:paraId="088B2B6C"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1: 3/8 = 1/8 + 1/8 + 1/8 OR 3/8 = 1/8 + 2/8</w:t>
      </w:r>
    </w:p>
    <w:p w14:paraId="5E0D8382"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2: 2 1/12 = 1 + 1 + 1/12 = 12/12 + 12/12 + 1/12</w:t>
      </w:r>
    </w:p>
    <w:p w14:paraId="477AF1AF"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79F07905" w14:textId="77777777" w:rsidTr="0096752D">
        <w:trPr>
          <w:trHeight w:hRule="exact" w:val="264"/>
        </w:trPr>
        <w:tc>
          <w:tcPr>
            <w:tcW w:w="8275" w:type="dxa"/>
            <w:shd w:val="clear" w:color="auto" w:fill="009CD1"/>
          </w:tcPr>
          <w:p w14:paraId="5296B026"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0468F855" w14:textId="77777777" w:rsidTr="0096752D">
        <w:trPr>
          <w:trHeight w:hRule="exact" w:val="576"/>
        </w:trPr>
        <w:tc>
          <w:tcPr>
            <w:tcW w:w="8275" w:type="dxa"/>
            <w:vAlign w:val="center"/>
          </w:tcPr>
          <w:p w14:paraId="195F9F24" w14:textId="77777777" w:rsidR="00D674CD" w:rsidRPr="0096752D" w:rsidRDefault="00D674CD"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M04AF.2.1.2a</w:t>
            </w:r>
            <w:r w:rsidRPr="0096752D">
              <w:rPr>
                <w:rFonts w:ascii="Calibri" w:eastAsia="Calibri" w:hAnsi="Calibri" w:cs="Times New Roman"/>
                <w:bCs/>
              </w:rPr>
              <w:t xml:space="preserve"> </w:t>
            </w:r>
            <w:r w:rsidRPr="0096752D">
              <w:rPr>
                <w:rFonts w:ascii="Times New Roman" w:eastAsia="Times New Roman" w:hAnsi="Times New Roman" w:cs="Times New Roman"/>
                <w:bCs/>
              </w:rPr>
              <w:t>Decompose a proper fraction into multiple copies of a unit fraction (denominators limited to 3, 4, or 8)</w:t>
            </w:r>
          </w:p>
        </w:tc>
      </w:tr>
    </w:tbl>
    <w:p w14:paraId="4A0B7699"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90"/>
        <w:gridCol w:w="4186"/>
      </w:tblGrid>
      <w:tr w:rsidR="00D674CD" w:rsidRPr="0096752D" w14:paraId="6842C33C" w14:textId="77777777" w:rsidTr="0096752D">
        <w:trPr>
          <w:trHeight w:hRule="exact" w:val="264"/>
        </w:trPr>
        <w:tc>
          <w:tcPr>
            <w:tcW w:w="8276" w:type="dxa"/>
            <w:gridSpan w:val="2"/>
            <w:shd w:val="clear" w:color="auto" w:fill="009CD1"/>
          </w:tcPr>
          <w:p w14:paraId="34D19B62"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5593DB8A" w14:textId="77777777" w:rsidTr="0096752D">
        <w:trPr>
          <w:trHeight w:hRule="exact" w:val="307"/>
        </w:trPr>
        <w:tc>
          <w:tcPr>
            <w:tcW w:w="8276" w:type="dxa"/>
            <w:gridSpan w:val="2"/>
            <w:shd w:val="clear" w:color="auto" w:fill="DEEAF6"/>
          </w:tcPr>
          <w:p w14:paraId="6448BD52"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decompose a proper fraction into multiple copies </w:t>
            </w:r>
          </w:p>
        </w:tc>
      </w:tr>
      <w:tr w:rsidR="00D674CD" w:rsidRPr="0096752D" w14:paraId="2ECE6487" w14:textId="77777777" w:rsidTr="0096752D">
        <w:trPr>
          <w:trHeight w:hRule="exact" w:val="262"/>
        </w:trPr>
        <w:tc>
          <w:tcPr>
            <w:tcW w:w="8276" w:type="dxa"/>
            <w:gridSpan w:val="2"/>
            <w:shd w:val="clear" w:color="auto" w:fill="009CD1"/>
          </w:tcPr>
          <w:p w14:paraId="245A146D" w14:textId="77777777" w:rsidR="00D674CD" w:rsidRPr="0096752D" w:rsidRDefault="00D674CD" w:rsidP="005F0D21">
            <w:pPr>
              <w:pStyle w:val="Style2"/>
              <w:rPr>
                <w:color w:val="CBC3C5"/>
              </w:rPr>
            </w:pPr>
            <w:r w:rsidRPr="0096752D">
              <w:t>Tier Guidelines</w:t>
            </w:r>
            <w:r w:rsidRPr="0096752D">
              <w:tab/>
            </w:r>
          </w:p>
        </w:tc>
      </w:tr>
      <w:tr w:rsidR="00D674CD" w:rsidRPr="0096752D" w14:paraId="5F62A46F" w14:textId="77777777" w:rsidTr="0096752D">
        <w:trPr>
          <w:trHeight w:hRule="exact" w:val="264"/>
        </w:trPr>
        <w:tc>
          <w:tcPr>
            <w:tcW w:w="4090" w:type="dxa"/>
            <w:shd w:val="clear" w:color="auto" w:fill="009CD1"/>
          </w:tcPr>
          <w:p w14:paraId="3EF35B18"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86" w:type="dxa"/>
            <w:shd w:val="clear" w:color="auto" w:fill="009CD1"/>
          </w:tcPr>
          <w:p w14:paraId="18FA8F92"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07D5EF73" w14:textId="77777777" w:rsidTr="0096752D">
        <w:trPr>
          <w:trHeight w:hRule="exact" w:val="703"/>
        </w:trPr>
        <w:tc>
          <w:tcPr>
            <w:tcW w:w="4090" w:type="dxa"/>
            <w:shd w:val="clear" w:color="auto" w:fill="DEEAF6"/>
          </w:tcPr>
          <w:p w14:paraId="664B32B4" w14:textId="77777777" w:rsidR="00D674CD" w:rsidRPr="0096752D" w:rsidRDefault="00D674CD" w:rsidP="005F0D21">
            <w:pPr>
              <w:widowControl w:val="0"/>
              <w:spacing w:after="0" w:line="240" w:lineRule="auto"/>
              <w:ind w:left="103" w:right="180"/>
              <w:rPr>
                <w:rFonts w:ascii="Times New Roman" w:eastAsia="Times New Roman" w:hAnsi="Times New Roman" w:cs="Times New Roman"/>
              </w:rPr>
            </w:pPr>
            <w:r w:rsidRPr="0096752D">
              <w:rPr>
                <w:rFonts w:ascii="Times New Roman" w:eastAsia="Times New Roman" w:hAnsi="Times New Roman" w:cs="Times New Roman"/>
              </w:rPr>
              <w:t xml:space="preserve">Limited to choosing the missing copy of a unit fraction with denominators &lt;= 4 </w:t>
            </w:r>
          </w:p>
        </w:tc>
        <w:tc>
          <w:tcPr>
            <w:tcW w:w="4186" w:type="dxa"/>
            <w:shd w:val="clear" w:color="auto" w:fill="DEEAF6"/>
          </w:tcPr>
          <w:p w14:paraId="6DE5114F"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denominators &lt;= 8 </w:t>
            </w:r>
          </w:p>
        </w:tc>
      </w:tr>
    </w:tbl>
    <w:p w14:paraId="354FCA0C" w14:textId="77777777" w:rsidR="00D674CD" w:rsidRPr="0096752D" w:rsidRDefault="00D674CD"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13F8138A" w14:textId="77777777" w:rsidTr="0096752D">
        <w:trPr>
          <w:trHeight w:val="540"/>
        </w:trPr>
        <w:tc>
          <w:tcPr>
            <w:tcW w:w="9465" w:type="dxa"/>
            <w:shd w:val="clear" w:color="auto" w:fill="009CD1"/>
            <w:vAlign w:val="center"/>
          </w:tcPr>
          <w:p w14:paraId="5106FBD6"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M04.A-F Numbers and Operations—Fractions</w:t>
            </w:r>
          </w:p>
        </w:tc>
      </w:tr>
    </w:tbl>
    <w:p w14:paraId="2F1263F5" w14:textId="77777777" w:rsidR="00D674CD" w:rsidRPr="0096752D" w:rsidRDefault="00D674CD" w:rsidP="002C12D7">
      <w:pPr>
        <w:pStyle w:val="Style1"/>
      </w:pPr>
      <w:r w:rsidRPr="0096752D">
        <w:t xml:space="preserve">Assessment Anchor: M04.A-F.3 </w:t>
      </w:r>
    </w:p>
    <w:p w14:paraId="6F918B23"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Understand decimal notation for fractions and compare decimal fractions.</w:t>
      </w:r>
    </w:p>
    <w:p w14:paraId="3D93B573" w14:textId="232057A7" w:rsidR="00D674CD" w:rsidRPr="0096752D" w:rsidRDefault="005F0D21" w:rsidP="002C12D7">
      <w:pPr>
        <w:pStyle w:val="Style1"/>
      </w:pPr>
      <w:r>
        <w:t xml:space="preserve">     </w:t>
      </w:r>
      <w:r w:rsidR="00D674CD" w:rsidRPr="0096752D">
        <w:t>Eligible Content: M04.A-F.3.1.2</w:t>
      </w:r>
    </w:p>
    <w:p w14:paraId="66A4E0CE"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Use decimal notation for fractions with denominators 10 or 100.</w:t>
      </w:r>
    </w:p>
    <w:p w14:paraId="5E512B7B"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Rewrite 0.62 as 62/100 and vice versa.</w:t>
      </w:r>
    </w:p>
    <w:p w14:paraId="6AFDF60E"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377381E0" w14:textId="77777777" w:rsidTr="0096752D">
        <w:trPr>
          <w:trHeight w:hRule="exact" w:val="264"/>
        </w:trPr>
        <w:tc>
          <w:tcPr>
            <w:tcW w:w="8275" w:type="dxa"/>
            <w:shd w:val="clear" w:color="auto" w:fill="009CD1"/>
          </w:tcPr>
          <w:p w14:paraId="2BD57844"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6B6872AE" w14:textId="77777777" w:rsidTr="0096752D">
        <w:trPr>
          <w:trHeight w:hRule="exact" w:val="576"/>
        </w:trPr>
        <w:tc>
          <w:tcPr>
            <w:tcW w:w="8275" w:type="dxa"/>
            <w:vAlign w:val="center"/>
          </w:tcPr>
          <w:p w14:paraId="654A388D" w14:textId="77777777" w:rsidR="00D674CD" w:rsidRPr="0096752D" w:rsidRDefault="00D674CD"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M04AF3.1.2a</w:t>
            </w:r>
            <w:r w:rsidRPr="0096752D">
              <w:rPr>
                <w:rFonts w:ascii="Calibri" w:eastAsia="Calibri" w:hAnsi="Calibri" w:cs="Times New Roman"/>
                <w:bCs/>
              </w:rPr>
              <w:t xml:space="preserve"> </w:t>
            </w:r>
            <w:r w:rsidRPr="0096752D">
              <w:rPr>
                <w:rFonts w:ascii="Times New Roman" w:eastAsia="Times New Roman" w:hAnsi="Times New Roman" w:cs="Times New Roman"/>
                <w:bCs/>
              </w:rPr>
              <w:t>Identify equivalent values in decimal or fraction form (limited to denominator of 10)</w:t>
            </w:r>
          </w:p>
        </w:tc>
      </w:tr>
    </w:tbl>
    <w:p w14:paraId="210467E9"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D674CD" w:rsidRPr="0096752D" w14:paraId="1617907C" w14:textId="77777777" w:rsidTr="005F0D21">
        <w:trPr>
          <w:gridBefore w:val="1"/>
          <w:wBefore w:w="1205" w:type="dxa"/>
          <w:trHeight w:hRule="exact" w:val="264"/>
        </w:trPr>
        <w:tc>
          <w:tcPr>
            <w:tcW w:w="8276" w:type="dxa"/>
            <w:gridSpan w:val="3"/>
            <w:shd w:val="clear" w:color="auto" w:fill="009CD1"/>
          </w:tcPr>
          <w:p w14:paraId="4113224C"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4762E556" w14:textId="77777777" w:rsidTr="005F0D21">
        <w:trPr>
          <w:gridBefore w:val="1"/>
          <w:wBefore w:w="1205" w:type="dxa"/>
          <w:trHeight w:hRule="exact" w:val="516"/>
        </w:trPr>
        <w:tc>
          <w:tcPr>
            <w:tcW w:w="8276" w:type="dxa"/>
            <w:gridSpan w:val="3"/>
            <w:shd w:val="clear" w:color="auto" w:fill="DEEAF6"/>
          </w:tcPr>
          <w:p w14:paraId="210E947B"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commentRangeStart w:id="31"/>
            <w:r w:rsidRPr="0096752D">
              <w:rPr>
                <w:rFonts w:ascii="Times New Roman" w:eastAsia="Times New Roman" w:hAnsi="Times New Roman" w:cs="Times New Roman"/>
              </w:rPr>
              <w:t xml:space="preserve">Students will identify an equivalent value in decimal or fraction form using denominator of 10. </w:t>
            </w:r>
            <w:commentRangeEnd w:id="31"/>
            <w:r w:rsidRPr="0096752D">
              <w:rPr>
                <w:rFonts w:ascii="Calibri" w:eastAsia="Calibri" w:hAnsi="Calibri" w:cs="Times New Roman"/>
              </w:rPr>
              <w:commentReference w:id="31"/>
            </w:r>
          </w:p>
        </w:tc>
      </w:tr>
      <w:tr w:rsidR="00D674CD" w:rsidRPr="0096752D" w14:paraId="2EF7FB45" w14:textId="77777777" w:rsidTr="005F0D21">
        <w:trPr>
          <w:gridBefore w:val="1"/>
          <w:wBefore w:w="1205" w:type="dxa"/>
          <w:trHeight w:hRule="exact" w:val="262"/>
        </w:trPr>
        <w:tc>
          <w:tcPr>
            <w:tcW w:w="8276" w:type="dxa"/>
            <w:gridSpan w:val="3"/>
            <w:shd w:val="clear" w:color="auto" w:fill="009CD1"/>
          </w:tcPr>
          <w:p w14:paraId="3804E5FD" w14:textId="77777777" w:rsidR="00D674CD" w:rsidRPr="0096752D" w:rsidRDefault="00D674CD" w:rsidP="005F0D21">
            <w:pPr>
              <w:pStyle w:val="Style2"/>
              <w:rPr>
                <w:color w:val="CBC3C5"/>
              </w:rPr>
            </w:pPr>
            <w:r w:rsidRPr="0096752D">
              <w:t>Tier Guidelines</w:t>
            </w:r>
            <w:r w:rsidRPr="0096752D">
              <w:tab/>
            </w:r>
          </w:p>
        </w:tc>
      </w:tr>
      <w:tr w:rsidR="00D674CD" w:rsidRPr="0096752D" w14:paraId="516A44FD" w14:textId="77777777" w:rsidTr="005F0D21">
        <w:trPr>
          <w:gridBefore w:val="1"/>
          <w:wBefore w:w="1205" w:type="dxa"/>
          <w:trHeight w:hRule="exact" w:val="264"/>
        </w:trPr>
        <w:tc>
          <w:tcPr>
            <w:tcW w:w="4138" w:type="dxa"/>
            <w:shd w:val="clear" w:color="auto" w:fill="009CD1"/>
          </w:tcPr>
          <w:p w14:paraId="7A6F502B"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gridSpan w:val="2"/>
            <w:shd w:val="clear" w:color="auto" w:fill="009CD1"/>
          </w:tcPr>
          <w:p w14:paraId="1B63741D"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34B33C82" w14:textId="77777777" w:rsidTr="005F0D21">
        <w:trPr>
          <w:gridBefore w:val="1"/>
          <w:wBefore w:w="1205" w:type="dxa"/>
          <w:trHeight w:hRule="exact" w:val="478"/>
        </w:trPr>
        <w:tc>
          <w:tcPr>
            <w:tcW w:w="4138" w:type="dxa"/>
            <w:shd w:val="clear" w:color="auto" w:fill="DEEAF6"/>
          </w:tcPr>
          <w:p w14:paraId="74E5908C"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p>
        </w:tc>
        <w:tc>
          <w:tcPr>
            <w:tcW w:w="4138" w:type="dxa"/>
            <w:gridSpan w:val="2"/>
            <w:shd w:val="clear" w:color="auto" w:fill="DEEAF6"/>
          </w:tcPr>
          <w:p w14:paraId="25E7479E" w14:textId="77777777" w:rsidR="00D674CD" w:rsidRPr="0096752D" w:rsidRDefault="00D674CD" w:rsidP="005F0D21">
            <w:pPr>
              <w:widowControl w:val="0"/>
              <w:spacing w:after="0" w:line="240" w:lineRule="auto"/>
              <w:ind w:right="559"/>
              <w:rPr>
                <w:rFonts w:ascii="Times New Roman" w:eastAsia="Times New Roman" w:hAnsi="Times New Roman" w:cs="Times New Roman"/>
              </w:rPr>
            </w:pPr>
          </w:p>
        </w:tc>
      </w:tr>
      <w:tr w:rsidR="00D674CD" w:rsidRPr="0096752D" w14:paraId="5DC1A3FD" w14:textId="77777777" w:rsidTr="005F0D21">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009CD1"/>
            <w:vAlign w:val="center"/>
          </w:tcPr>
          <w:p w14:paraId="3B16337A" w14:textId="14181ADB" w:rsidR="00D674CD" w:rsidRPr="0096752D" w:rsidRDefault="005F0D21" w:rsidP="005F0D21">
            <w:pPr>
              <w:spacing w:after="0" w:line="240" w:lineRule="auto"/>
              <w:rPr>
                <w:rFonts w:ascii="Arial" w:eastAsia="Calibri" w:hAnsi="Arial" w:cs="Arial"/>
                <w:b/>
                <w:color w:val="F4F2F3"/>
              </w:rPr>
            </w:pPr>
            <w:r>
              <w:rPr>
                <w:rFonts w:ascii="Arial" w:eastAsia="Calibri" w:hAnsi="Arial" w:cs="Arial"/>
                <w:b/>
                <w:color w:val="FFFFFF"/>
              </w:rPr>
              <w:lastRenderedPageBreak/>
              <w:t>R</w:t>
            </w:r>
            <w:r w:rsidR="00D674CD" w:rsidRPr="0096752D">
              <w:rPr>
                <w:rFonts w:ascii="Arial" w:eastAsia="Calibri" w:hAnsi="Arial" w:cs="Arial"/>
                <w:b/>
                <w:color w:val="FFFFFF"/>
              </w:rPr>
              <w:t>eporting Category: M04.B-O Operations and Algebraic Thinking</w:t>
            </w:r>
          </w:p>
        </w:tc>
      </w:tr>
    </w:tbl>
    <w:p w14:paraId="68BD047D" w14:textId="77777777" w:rsidR="00D674CD" w:rsidRPr="0096752D" w:rsidRDefault="00D674CD" w:rsidP="002C12D7">
      <w:pPr>
        <w:pStyle w:val="Style1"/>
      </w:pPr>
      <w:r w:rsidRPr="0096752D">
        <w:t xml:space="preserve">Assessment Anchor: M04.B-O.1 </w:t>
      </w:r>
    </w:p>
    <w:p w14:paraId="3662189C"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Use the four operations with whole numbers to solve problems.</w:t>
      </w:r>
    </w:p>
    <w:p w14:paraId="6C56F368" w14:textId="5154A89C" w:rsidR="00D674CD" w:rsidRPr="0096752D" w:rsidRDefault="005F0D21" w:rsidP="002C12D7">
      <w:pPr>
        <w:pStyle w:val="Style1"/>
      </w:pPr>
      <w:r>
        <w:t xml:space="preserve">     </w:t>
      </w:r>
      <w:r w:rsidR="00D674CD" w:rsidRPr="0096752D">
        <w:t>Eligible Content: M04. B-O.1.1.2</w:t>
      </w:r>
    </w:p>
    <w:p w14:paraId="5EC4DBB5"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Multiply or divide to solve word problems involving multiplicative comparison, distinguishing multiplicative comparison from additive comparison.</w:t>
      </w:r>
    </w:p>
    <w:p w14:paraId="412DA391"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Know that 3 × 4 can be used to represent that Student A has 4 objects and Student B has 3 times as many objects not just 3 more objects.</w:t>
      </w:r>
    </w:p>
    <w:p w14:paraId="0EE8D256"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07606F92" w14:textId="77777777" w:rsidTr="0096752D">
        <w:trPr>
          <w:trHeight w:hRule="exact" w:val="264"/>
        </w:trPr>
        <w:tc>
          <w:tcPr>
            <w:tcW w:w="8275" w:type="dxa"/>
            <w:shd w:val="clear" w:color="auto" w:fill="009CD1"/>
          </w:tcPr>
          <w:p w14:paraId="14D9ECDC"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63F1200A" w14:textId="77777777" w:rsidTr="0096752D">
        <w:trPr>
          <w:trHeight w:hRule="exact" w:val="288"/>
        </w:trPr>
        <w:tc>
          <w:tcPr>
            <w:tcW w:w="8275" w:type="dxa"/>
            <w:vAlign w:val="center"/>
          </w:tcPr>
          <w:p w14:paraId="19A4D7A2" w14:textId="77777777" w:rsidR="00D674CD" w:rsidRPr="0096752D" w:rsidRDefault="00D674CD"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M04BO1.1.2a</w:t>
            </w:r>
            <w:r w:rsidRPr="0096752D">
              <w:rPr>
                <w:rFonts w:ascii="Calibri" w:eastAsia="Calibri" w:hAnsi="Calibri" w:cs="Times New Roman"/>
                <w:bCs/>
              </w:rPr>
              <w:t xml:space="preserve"> </w:t>
            </w:r>
            <w:r w:rsidRPr="0096752D">
              <w:rPr>
                <w:rFonts w:ascii="Times New Roman" w:eastAsia="Times New Roman" w:hAnsi="Times New Roman" w:cs="Times New Roman"/>
                <w:bCs/>
              </w:rPr>
              <w:t>Use a model to solve a real-world multiplication problem</w:t>
            </w:r>
          </w:p>
        </w:tc>
      </w:tr>
    </w:tbl>
    <w:p w14:paraId="346716B2"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7E69133C" w14:textId="77777777" w:rsidTr="0096752D">
        <w:trPr>
          <w:trHeight w:hRule="exact" w:val="264"/>
        </w:trPr>
        <w:tc>
          <w:tcPr>
            <w:tcW w:w="8276" w:type="dxa"/>
            <w:gridSpan w:val="2"/>
            <w:shd w:val="clear" w:color="auto" w:fill="009CD1"/>
          </w:tcPr>
          <w:p w14:paraId="71DE7630"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3370A357" w14:textId="77777777" w:rsidTr="00BE2FBC">
        <w:trPr>
          <w:trHeight w:hRule="exact" w:val="316"/>
        </w:trPr>
        <w:tc>
          <w:tcPr>
            <w:tcW w:w="8276" w:type="dxa"/>
            <w:gridSpan w:val="2"/>
            <w:shd w:val="clear" w:color="auto" w:fill="DEEAF6"/>
          </w:tcPr>
          <w:p w14:paraId="2013D21F"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match a multiplication model representing a real-world setting.</w:t>
            </w:r>
          </w:p>
        </w:tc>
      </w:tr>
      <w:tr w:rsidR="00D674CD" w:rsidRPr="0096752D" w14:paraId="6FA02B64" w14:textId="77777777" w:rsidTr="0096752D">
        <w:trPr>
          <w:trHeight w:hRule="exact" w:val="262"/>
        </w:trPr>
        <w:tc>
          <w:tcPr>
            <w:tcW w:w="8276" w:type="dxa"/>
            <w:gridSpan w:val="2"/>
            <w:shd w:val="clear" w:color="auto" w:fill="009CD1"/>
          </w:tcPr>
          <w:p w14:paraId="0336FD4D" w14:textId="77777777" w:rsidR="00D674CD" w:rsidRPr="0096752D" w:rsidRDefault="00D674CD" w:rsidP="005F0D21">
            <w:pPr>
              <w:pStyle w:val="Style2"/>
              <w:rPr>
                <w:color w:val="CBC3C5"/>
              </w:rPr>
            </w:pPr>
            <w:r w:rsidRPr="0096752D">
              <w:t>Tier Guidelines</w:t>
            </w:r>
            <w:r w:rsidRPr="0096752D">
              <w:tab/>
            </w:r>
          </w:p>
        </w:tc>
      </w:tr>
      <w:tr w:rsidR="00D674CD" w:rsidRPr="0096752D" w14:paraId="1442D979" w14:textId="77777777" w:rsidTr="0096752D">
        <w:trPr>
          <w:trHeight w:hRule="exact" w:val="264"/>
        </w:trPr>
        <w:tc>
          <w:tcPr>
            <w:tcW w:w="4138" w:type="dxa"/>
            <w:shd w:val="clear" w:color="auto" w:fill="009CD1"/>
          </w:tcPr>
          <w:p w14:paraId="6EAD92EA"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13EA0808"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0E24BD52" w14:textId="77777777" w:rsidTr="00BE2FBC">
        <w:trPr>
          <w:trHeight w:hRule="exact" w:val="559"/>
        </w:trPr>
        <w:tc>
          <w:tcPr>
            <w:tcW w:w="4138" w:type="dxa"/>
            <w:shd w:val="clear" w:color="auto" w:fill="DEEAF6"/>
          </w:tcPr>
          <w:p w14:paraId="639DC422" w14:textId="77777777" w:rsidR="00D674CD" w:rsidRPr="0096752D" w:rsidRDefault="00D674CD" w:rsidP="005F0D21">
            <w:pPr>
              <w:spacing w:after="0" w:line="240" w:lineRule="auto"/>
              <w:rPr>
                <w:rFonts w:ascii="Times New Roman" w:eastAsia="Calibri" w:hAnsi="Times New Roman" w:cs="Times New Roman"/>
              </w:rPr>
            </w:pPr>
            <w:r w:rsidRPr="0096752D">
              <w:rPr>
                <w:rFonts w:ascii="Times New Roman" w:eastAsia="Calibri" w:hAnsi="Times New Roman" w:cs="Times New Roman"/>
              </w:rPr>
              <w:t xml:space="preserve"> Limited to 2 or 3 sets of quantities with   </w:t>
            </w:r>
          </w:p>
          <w:p w14:paraId="367A29A3" w14:textId="77777777" w:rsidR="00D674CD" w:rsidRPr="0096752D" w:rsidRDefault="00D674CD" w:rsidP="005F0D21">
            <w:pPr>
              <w:spacing w:after="0" w:line="240" w:lineRule="auto"/>
              <w:rPr>
                <w:rFonts w:ascii="Calibri" w:eastAsia="Calibri" w:hAnsi="Calibri" w:cs="Times New Roman"/>
              </w:rPr>
            </w:pPr>
            <w:r w:rsidRPr="0096752D">
              <w:rPr>
                <w:rFonts w:ascii="Times New Roman" w:eastAsia="Calibri" w:hAnsi="Times New Roman" w:cs="Times New Roman"/>
              </w:rPr>
              <w:t xml:space="preserve"> products &lt; 20</w:t>
            </w:r>
          </w:p>
        </w:tc>
        <w:tc>
          <w:tcPr>
            <w:tcW w:w="4138" w:type="dxa"/>
            <w:shd w:val="clear" w:color="auto" w:fill="DEEAF6"/>
          </w:tcPr>
          <w:p w14:paraId="079C3187" w14:textId="77777777" w:rsidR="00D674CD" w:rsidRPr="0096752D" w:rsidRDefault="00D674CD" w:rsidP="005F0D21">
            <w:pPr>
              <w:spacing w:after="0" w:line="240" w:lineRule="auto"/>
              <w:rPr>
                <w:rFonts w:ascii="Calibri" w:eastAsia="Calibri" w:hAnsi="Calibri" w:cs="Times New Roman"/>
              </w:rPr>
            </w:pPr>
            <w:r w:rsidRPr="0096752D">
              <w:rPr>
                <w:rFonts w:ascii="Times New Roman" w:eastAsia="Calibri" w:hAnsi="Times New Roman" w:cs="Times New Roman"/>
              </w:rPr>
              <w:t xml:space="preserve"> Limited to 2 - 5 sets with products &lt; 50</w:t>
            </w:r>
          </w:p>
        </w:tc>
      </w:tr>
    </w:tbl>
    <w:p w14:paraId="327FABE3" w14:textId="77777777" w:rsidR="00D674CD" w:rsidRPr="0096752D" w:rsidRDefault="00D674CD"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692B5210" w14:textId="77777777" w:rsidTr="0096752D">
        <w:trPr>
          <w:trHeight w:val="540"/>
        </w:trPr>
        <w:tc>
          <w:tcPr>
            <w:tcW w:w="9465" w:type="dxa"/>
            <w:shd w:val="clear" w:color="auto" w:fill="009CD1"/>
            <w:vAlign w:val="center"/>
          </w:tcPr>
          <w:p w14:paraId="66F1E6AC"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M04.B-O Operations and Algebraic Thinking</w:t>
            </w:r>
          </w:p>
        </w:tc>
      </w:tr>
    </w:tbl>
    <w:p w14:paraId="3DF81A23" w14:textId="77777777" w:rsidR="00D674CD" w:rsidRPr="0096752D" w:rsidRDefault="00D674CD" w:rsidP="002C12D7">
      <w:pPr>
        <w:pStyle w:val="Style1"/>
      </w:pPr>
      <w:r w:rsidRPr="0096752D">
        <w:t xml:space="preserve">Assessment Anchor: M04.B-O.1 </w:t>
      </w:r>
    </w:p>
    <w:p w14:paraId="720F80E3"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Use the four operations with whole numbers to solve problems.</w:t>
      </w:r>
    </w:p>
    <w:p w14:paraId="57D06BF1" w14:textId="2078360F" w:rsidR="00D674CD" w:rsidRPr="0096752D" w:rsidRDefault="005F0D21" w:rsidP="002C12D7">
      <w:pPr>
        <w:pStyle w:val="Style1"/>
      </w:pPr>
      <w:r>
        <w:t xml:space="preserve">      </w:t>
      </w:r>
      <w:r w:rsidR="00D674CD" w:rsidRPr="0096752D">
        <w:t>Eligible Content: M04. B-O.1.1.3</w:t>
      </w:r>
    </w:p>
    <w:p w14:paraId="71C9D08B"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Solve multi-step word problems posed with whole numbers using the four operations. Answers will be either whole numbers or have remainders that must be interpreted yielding a final answer that is a whole number. Represent these problems using equations with a symbol or letter standing for the unknown quantity.</w:t>
      </w:r>
    </w:p>
    <w:p w14:paraId="66525616"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21C81BBD" w14:textId="77777777" w:rsidTr="0096752D">
        <w:trPr>
          <w:trHeight w:hRule="exact" w:val="264"/>
        </w:trPr>
        <w:tc>
          <w:tcPr>
            <w:tcW w:w="8275" w:type="dxa"/>
            <w:shd w:val="clear" w:color="auto" w:fill="009CD1"/>
          </w:tcPr>
          <w:p w14:paraId="7FBD71EA"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7B7E3C9E" w14:textId="77777777" w:rsidTr="0096752D">
        <w:trPr>
          <w:trHeight w:hRule="exact" w:val="576"/>
        </w:trPr>
        <w:tc>
          <w:tcPr>
            <w:tcW w:w="8275" w:type="dxa"/>
            <w:vAlign w:val="center"/>
          </w:tcPr>
          <w:p w14:paraId="14DCF3B6" w14:textId="77777777" w:rsidR="00D674CD" w:rsidRPr="0096752D" w:rsidRDefault="00D674CD"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M04BO1.1.3a</w:t>
            </w:r>
            <w:r w:rsidRPr="0096752D">
              <w:rPr>
                <w:rFonts w:ascii="Calibri" w:eastAsia="Calibri" w:hAnsi="Calibri" w:cs="Times New Roman"/>
                <w:bCs/>
              </w:rPr>
              <w:t xml:space="preserve"> </w:t>
            </w:r>
            <w:r w:rsidRPr="0096752D">
              <w:rPr>
                <w:rFonts w:ascii="Times New Roman" w:eastAsia="Times New Roman" w:hAnsi="Times New Roman" w:cs="Times New Roman"/>
                <w:bCs/>
              </w:rPr>
              <w:t>Solve a real-world problem with one or more steps using addition or subtraction</w:t>
            </w:r>
          </w:p>
        </w:tc>
      </w:tr>
    </w:tbl>
    <w:p w14:paraId="34E87FBF"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109983B2" w14:textId="77777777" w:rsidTr="0096752D">
        <w:trPr>
          <w:trHeight w:hRule="exact" w:val="264"/>
        </w:trPr>
        <w:tc>
          <w:tcPr>
            <w:tcW w:w="8276" w:type="dxa"/>
            <w:gridSpan w:val="2"/>
            <w:shd w:val="clear" w:color="auto" w:fill="009CD1"/>
          </w:tcPr>
          <w:p w14:paraId="56799016"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6E1DD7E2" w14:textId="77777777" w:rsidTr="0096752D">
        <w:trPr>
          <w:trHeight w:hRule="exact" w:val="361"/>
        </w:trPr>
        <w:tc>
          <w:tcPr>
            <w:tcW w:w="8276" w:type="dxa"/>
            <w:gridSpan w:val="2"/>
            <w:shd w:val="clear" w:color="auto" w:fill="DEEAF6"/>
          </w:tcPr>
          <w:p w14:paraId="6C5E0620"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solve a real-world problem using addition or subtraction </w:t>
            </w:r>
          </w:p>
        </w:tc>
      </w:tr>
      <w:tr w:rsidR="00D674CD" w:rsidRPr="0096752D" w14:paraId="536797AC" w14:textId="77777777" w:rsidTr="0096752D">
        <w:trPr>
          <w:trHeight w:hRule="exact" w:val="262"/>
        </w:trPr>
        <w:tc>
          <w:tcPr>
            <w:tcW w:w="8276" w:type="dxa"/>
            <w:gridSpan w:val="2"/>
            <w:shd w:val="clear" w:color="auto" w:fill="009CD1"/>
          </w:tcPr>
          <w:p w14:paraId="09EFE66D" w14:textId="77777777" w:rsidR="00D674CD" w:rsidRPr="0096752D" w:rsidRDefault="00D674CD" w:rsidP="005F0D21">
            <w:pPr>
              <w:pStyle w:val="Style2"/>
              <w:rPr>
                <w:color w:val="CBC3C5"/>
              </w:rPr>
            </w:pPr>
            <w:r w:rsidRPr="0096752D">
              <w:t>Tier Guidelines</w:t>
            </w:r>
            <w:r w:rsidRPr="0096752D">
              <w:tab/>
            </w:r>
          </w:p>
        </w:tc>
      </w:tr>
      <w:tr w:rsidR="00D674CD" w:rsidRPr="0096752D" w14:paraId="68458897" w14:textId="77777777" w:rsidTr="0096752D">
        <w:trPr>
          <w:trHeight w:hRule="exact" w:val="264"/>
        </w:trPr>
        <w:tc>
          <w:tcPr>
            <w:tcW w:w="4138" w:type="dxa"/>
            <w:shd w:val="clear" w:color="auto" w:fill="009CD1"/>
          </w:tcPr>
          <w:p w14:paraId="4832848A"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551380EB"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75353A55" w14:textId="77777777" w:rsidTr="0096752D">
        <w:trPr>
          <w:trHeight w:hRule="exact" w:val="838"/>
        </w:trPr>
        <w:tc>
          <w:tcPr>
            <w:tcW w:w="4138" w:type="dxa"/>
            <w:shd w:val="clear" w:color="auto" w:fill="DEEAF6"/>
          </w:tcPr>
          <w:p w14:paraId="4E960529" w14:textId="77777777" w:rsidR="00D674CD" w:rsidRPr="0096752D" w:rsidRDefault="00D674CD" w:rsidP="005F0D21">
            <w:pPr>
              <w:widowControl w:val="0"/>
              <w:spacing w:after="0" w:line="240" w:lineRule="auto"/>
              <w:ind w:left="103" w:right="133"/>
              <w:rPr>
                <w:rFonts w:ascii="Times New Roman" w:eastAsia="Times New Roman" w:hAnsi="Times New Roman" w:cs="Times New Roman"/>
              </w:rPr>
            </w:pPr>
            <w:r w:rsidRPr="0096752D">
              <w:rPr>
                <w:rFonts w:ascii="Times New Roman" w:eastAsia="Times New Roman" w:hAnsi="Times New Roman" w:cs="Times New Roman"/>
              </w:rPr>
              <w:t xml:space="preserve">Limited to addition of 2 quantities ≤ 20 involving one step </w:t>
            </w:r>
          </w:p>
        </w:tc>
        <w:tc>
          <w:tcPr>
            <w:tcW w:w="4138" w:type="dxa"/>
            <w:shd w:val="clear" w:color="auto" w:fill="DEEAF6"/>
          </w:tcPr>
          <w:p w14:paraId="6C50DCD8" w14:textId="77777777" w:rsidR="00D674CD" w:rsidRPr="0096752D" w:rsidRDefault="00D674CD" w:rsidP="005F0D21">
            <w:pPr>
              <w:widowControl w:val="0"/>
              <w:spacing w:after="0" w:line="240" w:lineRule="auto"/>
              <w:ind w:left="101" w:right="144"/>
              <w:rPr>
                <w:rFonts w:ascii="Times New Roman" w:eastAsia="Times New Roman" w:hAnsi="Times New Roman" w:cs="Times New Roman"/>
              </w:rPr>
            </w:pPr>
            <w:r w:rsidRPr="0096752D">
              <w:rPr>
                <w:rFonts w:ascii="Times New Roman" w:eastAsia="Times New Roman" w:hAnsi="Times New Roman" w:cs="Times New Roman"/>
              </w:rPr>
              <w:t>Can be addition or subtraction with 2-digit numbers ≤ 50 and can involve more than 1 step</w:t>
            </w:r>
          </w:p>
        </w:tc>
      </w:tr>
    </w:tbl>
    <w:p w14:paraId="160BD66D" w14:textId="77777777" w:rsidR="00D674CD" w:rsidRPr="0096752D" w:rsidRDefault="00D674CD" w:rsidP="005F0D21">
      <w:pPr>
        <w:spacing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7D9F0E84" w14:textId="77777777" w:rsidTr="0096752D">
        <w:trPr>
          <w:trHeight w:val="540"/>
        </w:trPr>
        <w:tc>
          <w:tcPr>
            <w:tcW w:w="9465" w:type="dxa"/>
            <w:shd w:val="clear" w:color="auto" w:fill="009CD1"/>
            <w:vAlign w:val="center"/>
          </w:tcPr>
          <w:p w14:paraId="5F2DDDB3"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M04.B-O Operations and Algebraic Thinking</w:t>
            </w:r>
          </w:p>
        </w:tc>
      </w:tr>
    </w:tbl>
    <w:p w14:paraId="59FCCCC5" w14:textId="77777777" w:rsidR="00D674CD" w:rsidRPr="0096752D" w:rsidRDefault="00D674CD" w:rsidP="002C12D7">
      <w:pPr>
        <w:pStyle w:val="Style1"/>
      </w:pPr>
      <w:r w:rsidRPr="0096752D">
        <w:t xml:space="preserve">Assessment Anchor: M04.B-O.2 </w:t>
      </w:r>
    </w:p>
    <w:p w14:paraId="52489448"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Gain familiarity with factors and multiples.</w:t>
      </w:r>
    </w:p>
    <w:p w14:paraId="456D6B84" w14:textId="77595C46" w:rsidR="00D674CD" w:rsidRPr="0096752D" w:rsidRDefault="00BE2FBC" w:rsidP="002C12D7">
      <w:pPr>
        <w:pStyle w:val="Style1"/>
      </w:pPr>
      <w:r>
        <w:t xml:space="preserve">     </w:t>
      </w:r>
      <w:r w:rsidR="00D674CD" w:rsidRPr="0096752D">
        <w:t>Eligible Content: M04. B-O.2.1.1</w:t>
      </w:r>
    </w:p>
    <w:p w14:paraId="11C28D3C"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Find all factor pairs for a whole number in the interval 1 through 100. Recognize that a whole number is a multiple of each of its factors. Determine whether a given whole number in the interval 1 through 100 is a multiple of a given one digit number. Determine whether a given whole number in the interval 1 through 100 is prime or composite.</w:t>
      </w:r>
    </w:p>
    <w:p w14:paraId="6FB0E7F2" w14:textId="77777777" w:rsidR="00D674CD" w:rsidRPr="0096752D" w:rsidRDefault="00D674CD" w:rsidP="005F0D21">
      <w:pPr>
        <w:autoSpaceDE w:val="0"/>
        <w:autoSpaceDN w:val="0"/>
        <w:adjustRightInd w:val="0"/>
        <w:spacing w:after="0" w:line="240" w:lineRule="auto"/>
        <w:rPr>
          <w:rFonts w:ascii="Times New Roman" w:eastAsia="Calibri" w:hAnsi="Times New Roman"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7265594C" w14:textId="77777777" w:rsidTr="0096752D">
        <w:trPr>
          <w:trHeight w:hRule="exact" w:val="264"/>
        </w:trPr>
        <w:tc>
          <w:tcPr>
            <w:tcW w:w="8275" w:type="dxa"/>
            <w:shd w:val="clear" w:color="auto" w:fill="009CD1"/>
          </w:tcPr>
          <w:p w14:paraId="70BF351C"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1A94F13F" w14:textId="77777777" w:rsidTr="0096752D">
        <w:trPr>
          <w:trHeight w:hRule="exact" w:val="288"/>
        </w:trPr>
        <w:tc>
          <w:tcPr>
            <w:tcW w:w="8275" w:type="dxa"/>
            <w:vAlign w:val="center"/>
          </w:tcPr>
          <w:p w14:paraId="351FA8A1" w14:textId="77777777" w:rsidR="00D674CD" w:rsidRPr="0096752D" w:rsidRDefault="00D674CD"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M04BO2.1.1a</w:t>
            </w:r>
            <w:r w:rsidRPr="0096752D">
              <w:rPr>
                <w:rFonts w:ascii="Calibri" w:eastAsia="Calibri" w:hAnsi="Calibri" w:cs="Times New Roman"/>
                <w:bCs/>
              </w:rPr>
              <w:t xml:space="preserve"> </w:t>
            </w:r>
            <w:r w:rsidRPr="0096752D">
              <w:rPr>
                <w:rFonts w:ascii="Times New Roman" w:eastAsia="Times New Roman" w:hAnsi="Times New Roman" w:cs="Times New Roman"/>
                <w:bCs/>
              </w:rPr>
              <w:t xml:space="preserve"> Identify the multiples of 5 to 100 and 10 to 100 (e.g., count money)</w:t>
            </w:r>
          </w:p>
        </w:tc>
      </w:tr>
    </w:tbl>
    <w:p w14:paraId="5EF7BFAC"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302C7903" w14:textId="77777777" w:rsidTr="0096752D">
        <w:trPr>
          <w:trHeight w:hRule="exact" w:val="264"/>
        </w:trPr>
        <w:tc>
          <w:tcPr>
            <w:tcW w:w="8276" w:type="dxa"/>
            <w:gridSpan w:val="2"/>
            <w:shd w:val="clear" w:color="auto" w:fill="009CD1"/>
          </w:tcPr>
          <w:p w14:paraId="618115C1"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5509361A" w14:textId="77777777" w:rsidTr="0096752D">
        <w:trPr>
          <w:trHeight w:hRule="exact" w:val="379"/>
        </w:trPr>
        <w:tc>
          <w:tcPr>
            <w:tcW w:w="8276" w:type="dxa"/>
            <w:gridSpan w:val="2"/>
            <w:shd w:val="clear" w:color="auto" w:fill="DEEAF6"/>
          </w:tcPr>
          <w:p w14:paraId="352B3125"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count by 5s or 10s.</w:t>
            </w:r>
          </w:p>
        </w:tc>
      </w:tr>
      <w:tr w:rsidR="00D674CD" w:rsidRPr="0096752D" w14:paraId="47EB47D4" w14:textId="77777777" w:rsidTr="0096752D">
        <w:trPr>
          <w:trHeight w:hRule="exact" w:val="262"/>
        </w:trPr>
        <w:tc>
          <w:tcPr>
            <w:tcW w:w="8276" w:type="dxa"/>
            <w:gridSpan w:val="2"/>
            <w:shd w:val="clear" w:color="auto" w:fill="009CD1"/>
          </w:tcPr>
          <w:p w14:paraId="5D6D5F3B" w14:textId="77777777" w:rsidR="00D674CD" w:rsidRPr="0096752D" w:rsidRDefault="00D674CD" w:rsidP="00BE2FBC">
            <w:pPr>
              <w:pStyle w:val="Style2"/>
              <w:rPr>
                <w:color w:val="CBC3C5"/>
              </w:rPr>
            </w:pPr>
            <w:r w:rsidRPr="0096752D">
              <w:t>Tier Guidelines</w:t>
            </w:r>
            <w:r w:rsidRPr="0096752D">
              <w:tab/>
            </w:r>
          </w:p>
        </w:tc>
      </w:tr>
      <w:tr w:rsidR="00D674CD" w:rsidRPr="0096752D" w14:paraId="391BB5E4" w14:textId="77777777" w:rsidTr="0096752D">
        <w:trPr>
          <w:trHeight w:hRule="exact" w:val="264"/>
        </w:trPr>
        <w:tc>
          <w:tcPr>
            <w:tcW w:w="4138" w:type="dxa"/>
            <w:shd w:val="clear" w:color="auto" w:fill="009CD1"/>
          </w:tcPr>
          <w:p w14:paraId="282F7159"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3F1C3B4C"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38C9EB78" w14:textId="77777777" w:rsidTr="0096752D">
        <w:trPr>
          <w:trHeight w:hRule="exact" w:val="649"/>
        </w:trPr>
        <w:tc>
          <w:tcPr>
            <w:tcW w:w="4138" w:type="dxa"/>
            <w:shd w:val="clear" w:color="auto" w:fill="DEEAF6"/>
          </w:tcPr>
          <w:p w14:paraId="771DB927"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selecting the next quantity in a sequence of 10s.</w:t>
            </w:r>
          </w:p>
        </w:tc>
        <w:tc>
          <w:tcPr>
            <w:tcW w:w="4138" w:type="dxa"/>
            <w:shd w:val="clear" w:color="auto" w:fill="DEEAF6"/>
          </w:tcPr>
          <w:p w14:paraId="4A54F864"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counting by 5s to 20 or by 10s to 50.</w:t>
            </w:r>
          </w:p>
        </w:tc>
      </w:tr>
    </w:tbl>
    <w:p w14:paraId="355B3DF3" w14:textId="77777777" w:rsidR="00D674CD" w:rsidRPr="0096752D" w:rsidRDefault="00D674CD" w:rsidP="005F0D21">
      <w:pPr>
        <w:spacing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0EE63325" w14:textId="77777777" w:rsidTr="0096752D">
        <w:trPr>
          <w:trHeight w:val="540"/>
        </w:trPr>
        <w:tc>
          <w:tcPr>
            <w:tcW w:w="9465" w:type="dxa"/>
            <w:shd w:val="clear" w:color="auto" w:fill="009CD1"/>
            <w:vAlign w:val="center"/>
          </w:tcPr>
          <w:p w14:paraId="08646793"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M04.B-O Operations and Algebraic Thinking</w:t>
            </w:r>
          </w:p>
        </w:tc>
      </w:tr>
    </w:tbl>
    <w:p w14:paraId="3044C385" w14:textId="77777777" w:rsidR="00D674CD" w:rsidRPr="0096752D" w:rsidRDefault="00D674CD" w:rsidP="002C12D7">
      <w:pPr>
        <w:pStyle w:val="Style1"/>
      </w:pPr>
      <w:r w:rsidRPr="0096752D">
        <w:t xml:space="preserve">Assessment Anchor: M04.B-O.3 </w:t>
      </w:r>
    </w:p>
    <w:p w14:paraId="590D9E2E"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Generate and analyze patterns.</w:t>
      </w:r>
    </w:p>
    <w:p w14:paraId="7A7A34E2" w14:textId="07F65467" w:rsidR="00D674CD" w:rsidRPr="0096752D" w:rsidRDefault="00BE2FBC" w:rsidP="002C12D7">
      <w:pPr>
        <w:pStyle w:val="Style1"/>
      </w:pPr>
      <w:r>
        <w:t xml:space="preserve">     </w:t>
      </w:r>
      <w:r w:rsidR="00D674CD" w:rsidRPr="0096752D">
        <w:t>Eligible Content: M04. B-O.3.1.1</w:t>
      </w:r>
    </w:p>
    <w:p w14:paraId="3D4BAAB4"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Generate a number or shape pattern that follows a given rule. Identify apparent features of the pattern that were not explicit in the rule itself.</w:t>
      </w:r>
    </w:p>
    <w:p w14:paraId="1AE084BF"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1: Given the rule “add 3” and the starting number 1, generate terms in the resulting sequence and observe that the terms alternate between odd and even numbers.</w:t>
      </w:r>
    </w:p>
    <w:p w14:paraId="3251668F"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2: Given the rule “increase the number of sides by 1” and starting with a triangle, observe that the tops of the shapes alternate between a side and a vertex.</w:t>
      </w:r>
    </w:p>
    <w:p w14:paraId="77D84740" w14:textId="77777777" w:rsidR="00D674CD" w:rsidRPr="0096752D" w:rsidRDefault="00D674CD" w:rsidP="005F0D21">
      <w:pPr>
        <w:autoSpaceDE w:val="0"/>
        <w:autoSpaceDN w:val="0"/>
        <w:adjustRightInd w:val="0"/>
        <w:spacing w:after="0" w:line="240" w:lineRule="auto"/>
        <w:rPr>
          <w:rFonts w:ascii="Times New Roman" w:eastAsia="Calibri" w:hAnsi="Times New Roman"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085FCBB1" w14:textId="77777777" w:rsidTr="0096752D">
        <w:trPr>
          <w:trHeight w:hRule="exact" w:val="264"/>
        </w:trPr>
        <w:tc>
          <w:tcPr>
            <w:tcW w:w="8275" w:type="dxa"/>
            <w:shd w:val="clear" w:color="auto" w:fill="009CD1"/>
          </w:tcPr>
          <w:p w14:paraId="3F325125"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0AD36908" w14:textId="77777777" w:rsidTr="0096752D">
        <w:trPr>
          <w:trHeight w:hRule="exact" w:val="288"/>
        </w:trPr>
        <w:tc>
          <w:tcPr>
            <w:tcW w:w="8275" w:type="dxa"/>
            <w:vAlign w:val="center"/>
          </w:tcPr>
          <w:p w14:paraId="5E15F135" w14:textId="77777777" w:rsidR="00D674CD" w:rsidRPr="0096752D" w:rsidRDefault="00D674CD"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M04BO3.1.1a</w:t>
            </w:r>
            <w:r w:rsidRPr="0096752D">
              <w:rPr>
                <w:rFonts w:ascii="Calibri" w:eastAsia="Calibri" w:hAnsi="Calibri" w:cs="Times New Roman"/>
                <w:bCs/>
              </w:rPr>
              <w:t xml:space="preserve"> </w:t>
            </w:r>
            <w:r w:rsidRPr="0096752D">
              <w:rPr>
                <w:rFonts w:ascii="Times New Roman" w:eastAsia="Times New Roman" w:hAnsi="Times New Roman" w:cs="Times New Roman"/>
                <w:bCs/>
              </w:rPr>
              <w:t xml:space="preserve"> Extend a pattern when shown a model and told the rule</w:t>
            </w:r>
          </w:p>
        </w:tc>
      </w:tr>
    </w:tbl>
    <w:p w14:paraId="6B710529"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4E4781F8" w14:textId="77777777" w:rsidTr="0096752D">
        <w:trPr>
          <w:trHeight w:hRule="exact" w:val="264"/>
        </w:trPr>
        <w:tc>
          <w:tcPr>
            <w:tcW w:w="8276" w:type="dxa"/>
            <w:gridSpan w:val="2"/>
            <w:shd w:val="clear" w:color="auto" w:fill="009CD1"/>
          </w:tcPr>
          <w:p w14:paraId="69DFEB01"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68939DF8" w14:textId="77777777" w:rsidTr="0096752D">
        <w:trPr>
          <w:trHeight w:hRule="exact" w:val="307"/>
        </w:trPr>
        <w:tc>
          <w:tcPr>
            <w:tcW w:w="8276" w:type="dxa"/>
            <w:gridSpan w:val="2"/>
            <w:shd w:val="clear" w:color="auto" w:fill="DEEAF6"/>
          </w:tcPr>
          <w:p w14:paraId="2851E38F"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extend a mathematical pattern when given the rule. </w:t>
            </w:r>
          </w:p>
        </w:tc>
      </w:tr>
      <w:tr w:rsidR="00D674CD" w:rsidRPr="0096752D" w14:paraId="23ED4F5E" w14:textId="77777777" w:rsidTr="0096752D">
        <w:trPr>
          <w:trHeight w:hRule="exact" w:val="262"/>
        </w:trPr>
        <w:tc>
          <w:tcPr>
            <w:tcW w:w="8276" w:type="dxa"/>
            <w:gridSpan w:val="2"/>
            <w:shd w:val="clear" w:color="auto" w:fill="009CD1"/>
          </w:tcPr>
          <w:p w14:paraId="022015B4" w14:textId="77777777" w:rsidR="00D674CD" w:rsidRPr="0096752D" w:rsidRDefault="00D674CD" w:rsidP="00BE2FBC">
            <w:pPr>
              <w:pStyle w:val="Style2"/>
              <w:rPr>
                <w:color w:val="CBC3C5"/>
              </w:rPr>
            </w:pPr>
            <w:r w:rsidRPr="0096752D">
              <w:t>Tier Guidelines</w:t>
            </w:r>
            <w:r w:rsidRPr="0096752D">
              <w:tab/>
            </w:r>
          </w:p>
        </w:tc>
      </w:tr>
      <w:tr w:rsidR="00D674CD" w:rsidRPr="0096752D" w14:paraId="4A07ED4A" w14:textId="77777777" w:rsidTr="0096752D">
        <w:trPr>
          <w:trHeight w:hRule="exact" w:val="264"/>
        </w:trPr>
        <w:tc>
          <w:tcPr>
            <w:tcW w:w="4138" w:type="dxa"/>
            <w:shd w:val="clear" w:color="auto" w:fill="009CD1"/>
          </w:tcPr>
          <w:p w14:paraId="620A8CBC"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49C5F2FF"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6A1B4C4B" w14:textId="77777777" w:rsidTr="0096752D">
        <w:trPr>
          <w:trHeight w:hRule="exact" w:val="523"/>
        </w:trPr>
        <w:tc>
          <w:tcPr>
            <w:tcW w:w="4138" w:type="dxa"/>
            <w:shd w:val="clear" w:color="auto" w:fill="DEEAF6"/>
          </w:tcPr>
          <w:p w14:paraId="2D2702C1"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+1, +2, or +5 </w:t>
            </w:r>
          </w:p>
        </w:tc>
        <w:tc>
          <w:tcPr>
            <w:tcW w:w="4138" w:type="dxa"/>
            <w:shd w:val="clear" w:color="auto" w:fill="DEEAF6"/>
          </w:tcPr>
          <w:p w14:paraId="4CA17BE8"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+/- 1, 2, or 5. Can be a numeric pattern.</w:t>
            </w:r>
          </w:p>
        </w:tc>
      </w:tr>
    </w:tbl>
    <w:p w14:paraId="344AD15B" w14:textId="77777777" w:rsidR="00D674CD" w:rsidRPr="0096752D" w:rsidRDefault="00D674CD"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1D3B82FA" w14:textId="77777777" w:rsidTr="0096752D">
        <w:trPr>
          <w:trHeight w:val="540"/>
        </w:trPr>
        <w:tc>
          <w:tcPr>
            <w:tcW w:w="9465" w:type="dxa"/>
            <w:shd w:val="clear" w:color="auto" w:fill="009CD1"/>
            <w:vAlign w:val="center"/>
          </w:tcPr>
          <w:p w14:paraId="354E706B"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M04.C-G Geometry</w:t>
            </w:r>
          </w:p>
        </w:tc>
      </w:tr>
    </w:tbl>
    <w:p w14:paraId="0F1C7CF3" w14:textId="77777777" w:rsidR="00D674CD" w:rsidRPr="0096752D" w:rsidRDefault="00D674CD" w:rsidP="002C12D7">
      <w:pPr>
        <w:pStyle w:val="Style1"/>
      </w:pPr>
      <w:r w:rsidRPr="0096752D">
        <w:t xml:space="preserve">Assessment Anchor: M04.C-G.1 </w:t>
      </w:r>
    </w:p>
    <w:p w14:paraId="52F23EBB"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Draw and identify lines and angles, and classify shapes by properties of their lines and angles.</w:t>
      </w:r>
    </w:p>
    <w:p w14:paraId="325D7E93" w14:textId="28FF37A4" w:rsidR="00D674CD" w:rsidRPr="0096752D" w:rsidRDefault="00BE2FBC" w:rsidP="002C12D7">
      <w:pPr>
        <w:pStyle w:val="Style1"/>
      </w:pPr>
      <w:r>
        <w:t xml:space="preserve">     </w:t>
      </w:r>
      <w:r w:rsidR="00D674CD" w:rsidRPr="0096752D">
        <w:t>Eligible Content: M04. C-G.1.1.2</w:t>
      </w:r>
    </w:p>
    <w:p w14:paraId="47CDA3CB"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Classify two-dimensional figures based on the presence or absence of parallel or perpendicular lines or the presence or absence of angles of a specified size. Recognize right triangles as a category, and identify right triangles.</w:t>
      </w:r>
    </w:p>
    <w:p w14:paraId="37118D25" w14:textId="77777777" w:rsidR="00D674CD" w:rsidRPr="0096752D" w:rsidRDefault="00D674CD" w:rsidP="005F0D21">
      <w:pPr>
        <w:autoSpaceDE w:val="0"/>
        <w:autoSpaceDN w:val="0"/>
        <w:adjustRightInd w:val="0"/>
        <w:spacing w:after="0" w:line="240" w:lineRule="auto"/>
        <w:rPr>
          <w:rFonts w:ascii="Times New Roman" w:eastAsia="Calibri" w:hAnsi="Times New Roman"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103D867D" w14:textId="77777777" w:rsidTr="0096752D">
        <w:trPr>
          <w:trHeight w:hRule="exact" w:val="264"/>
        </w:trPr>
        <w:tc>
          <w:tcPr>
            <w:tcW w:w="8275" w:type="dxa"/>
            <w:shd w:val="clear" w:color="auto" w:fill="009CD1"/>
          </w:tcPr>
          <w:p w14:paraId="37609B95"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45554BB5" w14:textId="77777777" w:rsidTr="0096752D">
        <w:trPr>
          <w:trHeight w:hRule="exact" w:val="288"/>
        </w:trPr>
        <w:tc>
          <w:tcPr>
            <w:tcW w:w="8275" w:type="dxa"/>
            <w:vAlign w:val="center"/>
          </w:tcPr>
          <w:p w14:paraId="235D1758" w14:textId="77777777" w:rsidR="00D674CD" w:rsidRPr="0096752D" w:rsidRDefault="00D674CD"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M04CG1.1.2a</w:t>
            </w:r>
            <w:r w:rsidRPr="0096752D">
              <w:rPr>
                <w:rFonts w:ascii="Calibri" w:eastAsia="Calibri" w:hAnsi="Calibri" w:cs="Times New Roman"/>
                <w:bCs/>
              </w:rPr>
              <w:t xml:space="preserve"> </w:t>
            </w:r>
            <w:r w:rsidRPr="0096752D">
              <w:rPr>
                <w:rFonts w:ascii="Times New Roman" w:eastAsia="Times New Roman" w:hAnsi="Times New Roman" w:cs="Times New Roman"/>
                <w:bCs/>
              </w:rPr>
              <w:t xml:space="preserve"> Classify two-dimensional shapes based on attributes</w:t>
            </w:r>
          </w:p>
        </w:tc>
      </w:tr>
    </w:tbl>
    <w:p w14:paraId="74463631"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6159F7DD" w14:textId="77777777" w:rsidTr="0096752D">
        <w:trPr>
          <w:trHeight w:hRule="exact" w:val="264"/>
        </w:trPr>
        <w:tc>
          <w:tcPr>
            <w:tcW w:w="8276" w:type="dxa"/>
            <w:gridSpan w:val="2"/>
            <w:shd w:val="clear" w:color="auto" w:fill="009CD1"/>
          </w:tcPr>
          <w:p w14:paraId="4499F507"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75DF92C3" w14:textId="77777777" w:rsidTr="0096752D">
        <w:trPr>
          <w:trHeight w:hRule="exact" w:val="361"/>
        </w:trPr>
        <w:tc>
          <w:tcPr>
            <w:tcW w:w="8276" w:type="dxa"/>
            <w:gridSpan w:val="2"/>
            <w:shd w:val="clear" w:color="auto" w:fill="DEEAF6"/>
          </w:tcPr>
          <w:p w14:paraId="5386CFD2"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identify similar shapes.</w:t>
            </w:r>
          </w:p>
        </w:tc>
      </w:tr>
      <w:tr w:rsidR="00D674CD" w:rsidRPr="0096752D" w14:paraId="464BB8E2" w14:textId="77777777" w:rsidTr="0096752D">
        <w:trPr>
          <w:trHeight w:hRule="exact" w:val="262"/>
        </w:trPr>
        <w:tc>
          <w:tcPr>
            <w:tcW w:w="8276" w:type="dxa"/>
            <w:gridSpan w:val="2"/>
            <w:shd w:val="clear" w:color="auto" w:fill="009CD1"/>
          </w:tcPr>
          <w:p w14:paraId="1D0E3D20" w14:textId="77777777" w:rsidR="00D674CD" w:rsidRPr="0096752D" w:rsidRDefault="00D674CD" w:rsidP="00BE2FBC">
            <w:pPr>
              <w:pStyle w:val="Style2"/>
              <w:rPr>
                <w:color w:val="CBC3C5"/>
              </w:rPr>
            </w:pPr>
            <w:r w:rsidRPr="0096752D">
              <w:t>Tier Guidelines</w:t>
            </w:r>
            <w:r w:rsidRPr="0096752D">
              <w:tab/>
            </w:r>
          </w:p>
        </w:tc>
      </w:tr>
      <w:tr w:rsidR="00D674CD" w:rsidRPr="0096752D" w14:paraId="79300186" w14:textId="77777777" w:rsidTr="0096752D">
        <w:trPr>
          <w:trHeight w:hRule="exact" w:val="264"/>
        </w:trPr>
        <w:tc>
          <w:tcPr>
            <w:tcW w:w="4138" w:type="dxa"/>
            <w:shd w:val="clear" w:color="auto" w:fill="009CD1"/>
          </w:tcPr>
          <w:p w14:paraId="6200A225"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4D5962CC"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41789541" w14:textId="77777777" w:rsidTr="0096752D">
        <w:trPr>
          <w:trHeight w:hRule="exact" w:val="516"/>
        </w:trPr>
        <w:tc>
          <w:tcPr>
            <w:tcW w:w="4138" w:type="dxa"/>
            <w:shd w:val="clear" w:color="auto" w:fill="DEEAF6"/>
          </w:tcPr>
          <w:p w14:paraId="41B77494" w14:textId="77777777" w:rsidR="00D674CD" w:rsidRPr="0096752D" w:rsidRDefault="00D674CD" w:rsidP="005F0D21">
            <w:pPr>
              <w:widowControl w:val="0"/>
              <w:spacing w:after="0" w:line="240" w:lineRule="auto"/>
              <w:ind w:left="103" w:right="135"/>
              <w:rPr>
                <w:rFonts w:ascii="Times New Roman" w:eastAsia="Times New Roman" w:hAnsi="Times New Roman" w:cs="Times New Roman"/>
              </w:rPr>
            </w:pPr>
            <w:r w:rsidRPr="0096752D">
              <w:rPr>
                <w:rFonts w:ascii="Times New Roman" w:eastAsia="Times New Roman" w:hAnsi="Times New Roman" w:cs="Times New Roman"/>
              </w:rPr>
              <w:t>Limited to shapes with no more than 4 sides.</w:t>
            </w:r>
          </w:p>
        </w:tc>
        <w:tc>
          <w:tcPr>
            <w:tcW w:w="4138" w:type="dxa"/>
            <w:shd w:val="clear" w:color="auto" w:fill="DEEAF6"/>
          </w:tcPr>
          <w:p w14:paraId="36003832"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shapes with no more than 8 sides.</w:t>
            </w:r>
          </w:p>
        </w:tc>
      </w:tr>
    </w:tbl>
    <w:p w14:paraId="4A02B634" w14:textId="77777777" w:rsidR="00D674CD" w:rsidRPr="0096752D" w:rsidRDefault="00D674CD" w:rsidP="005F0D21">
      <w:pPr>
        <w:spacing w:before="120" w:after="120" w:line="240" w:lineRule="auto"/>
        <w:rPr>
          <w:rFonts w:ascii="Arial" w:eastAsia="Calibri" w:hAnsi="Calibri" w:cs="Times New Roman"/>
        </w:rPr>
      </w:pPr>
    </w:p>
    <w:p w14:paraId="6514CFB1" w14:textId="77777777" w:rsidR="00D674CD" w:rsidRPr="0096752D" w:rsidRDefault="00D674CD"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7D000FC8" w14:textId="77777777" w:rsidTr="0096752D">
        <w:trPr>
          <w:trHeight w:val="540"/>
        </w:trPr>
        <w:tc>
          <w:tcPr>
            <w:tcW w:w="9465" w:type="dxa"/>
            <w:shd w:val="clear" w:color="auto" w:fill="009CD1"/>
            <w:vAlign w:val="center"/>
          </w:tcPr>
          <w:p w14:paraId="6A709B3B"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M04.C-G Geometry</w:t>
            </w:r>
          </w:p>
        </w:tc>
      </w:tr>
    </w:tbl>
    <w:p w14:paraId="066A5456" w14:textId="77777777" w:rsidR="00D674CD" w:rsidRPr="0096752D" w:rsidRDefault="00D674CD" w:rsidP="002C12D7">
      <w:pPr>
        <w:pStyle w:val="Style1"/>
      </w:pPr>
      <w:r w:rsidRPr="0096752D">
        <w:t xml:space="preserve">Assessment Anchor: M04.C-G.1 </w:t>
      </w:r>
    </w:p>
    <w:p w14:paraId="38321147"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Draw and identify lines and angles, and classify shapes by properties of their lines and angles.</w:t>
      </w:r>
    </w:p>
    <w:p w14:paraId="73CDA6CF" w14:textId="5931A2FE" w:rsidR="00D674CD" w:rsidRPr="0096752D" w:rsidRDefault="00BE2FBC" w:rsidP="002C12D7">
      <w:pPr>
        <w:pStyle w:val="Style1"/>
      </w:pPr>
      <w:r>
        <w:t xml:space="preserve">      </w:t>
      </w:r>
      <w:r w:rsidR="00D674CD" w:rsidRPr="0096752D">
        <w:t>Eligible Content: M04. C-G.1.1.3</w:t>
      </w:r>
    </w:p>
    <w:p w14:paraId="3385411F"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Recognize a line of symmetry for a two dimensional figure as a line across the figure such that the figure can be folded along the line into mirroring parts. Identify line-symmetric figures and draw lines of symmetry (up to two lines of symmetry).</w:t>
      </w:r>
    </w:p>
    <w:p w14:paraId="1A2007B9" w14:textId="77777777" w:rsidR="00D674CD" w:rsidRPr="0096752D" w:rsidRDefault="00D674CD" w:rsidP="005F0D21">
      <w:pPr>
        <w:autoSpaceDE w:val="0"/>
        <w:autoSpaceDN w:val="0"/>
        <w:adjustRightInd w:val="0"/>
        <w:spacing w:after="0" w:line="240" w:lineRule="auto"/>
        <w:rPr>
          <w:rFonts w:ascii="Times New Roman" w:eastAsia="Calibri" w:hAnsi="Times New Roman"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5C5F4D07" w14:textId="77777777" w:rsidTr="0096752D">
        <w:trPr>
          <w:trHeight w:hRule="exact" w:val="264"/>
        </w:trPr>
        <w:tc>
          <w:tcPr>
            <w:tcW w:w="8275" w:type="dxa"/>
            <w:shd w:val="clear" w:color="auto" w:fill="009CD1"/>
          </w:tcPr>
          <w:p w14:paraId="59D5064B"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5534E18E" w14:textId="77777777" w:rsidTr="0096752D">
        <w:trPr>
          <w:trHeight w:hRule="exact" w:val="288"/>
        </w:trPr>
        <w:tc>
          <w:tcPr>
            <w:tcW w:w="8275" w:type="dxa"/>
            <w:vAlign w:val="center"/>
          </w:tcPr>
          <w:p w14:paraId="4F1AE0F4" w14:textId="77777777" w:rsidR="00D674CD" w:rsidRPr="0096752D" w:rsidRDefault="00D674CD"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M04CG1.1.3a</w:t>
            </w:r>
            <w:r w:rsidRPr="0096752D">
              <w:rPr>
                <w:rFonts w:ascii="Calibri" w:eastAsia="Calibri" w:hAnsi="Calibri" w:cs="Times New Roman"/>
                <w:bCs/>
              </w:rPr>
              <w:t xml:space="preserve"> </w:t>
            </w:r>
            <w:r w:rsidRPr="0096752D">
              <w:rPr>
                <w:rFonts w:ascii="Times New Roman" w:eastAsia="Times New Roman" w:hAnsi="Times New Roman" w:cs="Times New Roman"/>
                <w:bCs/>
              </w:rPr>
              <w:t xml:space="preserve"> Recognize a line of symmetry in a two-dimensional figure</w:t>
            </w:r>
          </w:p>
        </w:tc>
      </w:tr>
    </w:tbl>
    <w:p w14:paraId="68BDFA85"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5D96C674" w14:textId="77777777" w:rsidTr="0096752D">
        <w:trPr>
          <w:trHeight w:hRule="exact" w:val="264"/>
        </w:trPr>
        <w:tc>
          <w:tcPr>
            <w:tcW w:w="8276" w:type="dxa"/>
            <w:gridSpan w:val="2"/>
            <w:shd w:val="clear" w:color="auto" w:fill="009CD1"/>
          </w:tcPr>
          <w:p w14:paraId="5B40BCC5"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79903C0E" w14:textId="77777777" w:rsidTr="0096752D">
        <w:trPr>
          <w:trHeight w:hRule="exact" w:val="334"/>
        </w:trPr>
        <w:tc>
          <w:tcPr>
            <w:tcW w:w="8276" w:type="dxa"/>
            <w:gridSpan w:val="2"/>
            <w:shd w:val="clear" w:color="auto" w:fill="DEEAF6"/>
          </w:tcPr>
          <w:p w14:paraId="7C4837C3"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a line of symmetry in a 2-dimensional shape. </w:t>
            </w:r>
          </w:p>
        </w:tc>
      </w:tr>
      <w:tr w:rsidR="00D674CD" w:rsidRPr="0096752D" w14:paraId="61228AA0" w14:textId="77777777" w:rsidTr="0096752D">
        <w:trPr>
          <w:trHeight w:hRule="exact" w:val="262"/>
        </w:trPr>
        <w:tc>
          <w:tcPr>
            <w:tcW w:w="8276" w:type="dxa"/>
            <w:gridSpan w:val="2"/>
            <w:shd w:val="clear" w:color="auto" w:fill="009CD1"/>
          </w:tcPr>
          <w:p w14:paraId="2D5CEDFB" w14:textId="77777777" w:rsidR="00D674CD" w:rsidRPr="0096752D" w:rsidRDefault="00D674CD" w:rsidP="00BE2FBC">
            <w:pPr>
              <w:pStyle w:val="Style2"/>
              <w:rPr>
                <w:color w:val="CBC3C5"/>
              </w:rPr>
            </w:pPr>
            <w:r w:rsidRPr="0096752D">
              <w:t>Tier Guidelines</w:t>
            </w:r>
            <w:r w:rsidRPr="0096752D">
              <w:tab/>
            </w:r>
          </w:p>
        </w:tc>
      </w:tr>
      <w:tr w:rsidR="00D674CD" w:rsidRPr="0096752D" w14:paraId="4BDA2D1E" w14:textId="77777777" w:rsidTr="0096752D">
        <w:trPr>
          <w:trHeight w:hRule="exact" w:val="264"/>
        </w:trPr>
        <w:tc>
          <w:tcPr>
            <w:tcW w:w="4138" w:type="dxa"/>
            <w:shd w:val="clear" w:color="auto" w:fill="009CD1"/>
          </w:tcPr>
          <w:p w14:paraId="052D112B"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2CF84775"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3A7FEDB6" w14:textId="77777777" w:rsidTr="0096752D">
        <w:trPr>
          <w:trHeight w:hRule="exact" w:val="577"/>
        </w:trPr>
        <w:tc>
          <w:tcPr>
            <w:tcW w:w="4138" w:type="dxa"/>
            <w:shd w:val="clear" w:color="auto" w:fill="DEEAF6"/>
          </w:tcPr>
          <w:p w14:paraId="0C01BB08"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squares, rectangles, and circles.</w:t>
            </w:r>
          </w:p>
        </w:tc>
        <w:tc>
          <w:tcPr>
            <w:tcW w:w="4138" w:type="dxa"/>
            <w:shd w:val="clear" w:color="auto" w:fill="DEEAF6"/>
          </w:tcPr>
          <w:p w14:paraId="3970E14C"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Shapes will be polygons and circles.</w:t>
            </w:r>
          </w:p>
        </w:tc>
      </w:tr>
    </w:tbl>
    <w:p w14:paraId="58CF356F" w14:textId="77777777" w:rsidR="00D674CD" w:rsidRPr="0096752D" w:rsidRDefault="00D674CD" w:rsidP="005F0D21">
      <w:pPr>
        <w:spacing w:before="120" w:after="120" w:line="240" w:lineRule="auto"/>
        <w:rPr>
          <w:rFonts w:ascii="Arial" w:eastAsia="Calibri" w:hAnsi="Calibri" w:cs="Times New Roman"/>
        </w:rPr>
      </w:pPr>
    </w:p>
    <w:p w14:paraId="2041C6C2" w14:textId="77777777" w:rsidR="00D674CD" w:rsidRPr="0096752D" w:rsidRDefault="00D674CD" w:rsidP="005F0D21">
      <w:pPr>
        <w:spacing w:line="240" w:lineRule="auto"/>
        <w:rPr>
          <w:rFonts w:ascii="Arial" w:eastAsia="Calibri" w:hAnsi="Calibri" w:cs="Times New Roman"/>
        </w:rPr>
      </w:pPr>
      <w:r w:rsidRPr="0096752D">
        <w:rPr>
          <w:rFonts w:ascii="Arial" w:eastAsia="Calibri" w:hAnsi="Calibri" w:cs="Times New Roman"/>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49A506DB" w14:textId="77777777" w:rsidTr="0096752D">
        <w:trPr>
          <w:trHeight w:val="540"/>
        </w:trPr>
        <w:tc>
          <w:tcPr>
            <w:tcW w:w="9465" w:type="dxa"/>
            <w:shd w:val="clear" w:color="auto" w:fill="009CD1"/>
            <w:vAlign w:val="center"/>
          </w:tcPr>
          <w:p w14:paraId="1672B561"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M04.D-M Measurement and Data</w:t>
            </w:r>
          </w:p>
        </w:tc>
      </w:tr>
    </w:tbl>
    <w:p w14:paraId="5B04D760" w14:textId="77777777" w:rsidR="00D674CD" w:rsidRPr="0096752D" w:rsidRDefault="00D674CD" w:rsidP="002C12D7">
      <w:pPr>
        <w:pStyle w:val="Style1"/>
      </w:pPr>
      <w:r w:rsidRPr="0096752D">
        <w:t xml:space="preserve">Assessment Anchor: M04.D-M.1 </w:t>
      </w:r>
    </w:p>
    <w:p w14:paraId="63C75337"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Solve problems involving measurement and conversion of measurements from a larger unit to a smaller unit.</w:t>
      </w:r>
    </w:p>
    <w:p w14:paraId="70D060E9" w14:textId="447E0586" w:rsidR="00D674CD" w:rsidRPr="0096752D" w:rsidRDefault="00BE2FBC" w:rsidP="002C12D7">
      <w:pPr>
        <w:pStyle w:val="Style1"/>
      </w:pPr>
      <w:r>
        <w:t xml:space="preserve">      </w:t>
      </w:r>
      <w:r w:rsidR="00D674CD" w:rsidRPr="0096752D">
        <w:t>Eligible Content: M04.D-M.1.1.1</w:t>
      </w:r>
    </w:p>
    <w:p w14:paraId="0522B51F"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Know relative sizes of measurement units within one system of units including standard units (in., ft, yd, mi; oz., lb; and c, pt, qt, gal), metric units (cm, m, km; g, kg; and mL, L), and time (sec, min, hr, day, wk, mo, and yr). Within a single system of measurement, express measurements in a larger unit in terms of a smaller unit. A table of equivalencies will be provided.</w:t>
      </w:r>
    </w:p>
    <w:p w14:paraId="1F8B1E16"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1: Know that 1 kg is 1,000 times as heavy as 1 g.</w:t>
      </w:r>
    </w:p>
    <w:p w14:paraId="370DF1D5"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2: Express the length of a 4-foot snake as 48 in.</w:t>
      </w:r>
    </w:p>
    <w:p w14:paraId="2D0348EE" w14:textId="77777777" w:rsidR="00D674CD" w:rsidRPr="00BE2FBC" w:rsidRDefault="00D674CD" w:rsidP="005F0D21">
      <w:pPr>
        <w:autoSpaceDE w:val="0"/>
        <w:autoSpaceDN w:val="0"/>
        <w:adjustRightInd w:val="0"/>
        <w:spacing w:after="0" w:line="240" w:lineRule="auto"/>
        <w:rPr>
          <w:rFonts w:ascii="Times New Roman" w:eastAsia="Calibri" w:hAnsi="Times New Roman" w:cs="Times New Roman"/>
          <w:i/>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26D02867" w14:textId="77777777" w:rsidTr="0096752D">
        <w:trPr>
          <w:trHeight w:hRule="exact" w:val="264"/>
        </w:trPr>
        <w:tc>
          <w:tcPr>
            <w:tcW w:w="8275" w:type="dxa"/>
            <w:shd w:val="clear" w:color="auto" w:fill="009CD1"/>
          </w:tcPr>
          <w:p w14:paraId="7211900D"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67155EE5" w14:textId="77777777" w:rsidTr="0096752D">
        <w:trPr>
          <w:trHeight w:hRule="exact" w:val="288"/>
        </w:trPr>
        <w:tc>
          <w:tcPr>
            <w:tcW w:w="8275" w:type="dxa"/>
            <w:vAlign w:val="center"/>
          </w:tcPr>
          <w:p w14:paraId="1AAABDA1" w14:textId="77777777" w:rsidR="00D674CD" w:rsidRPr="0096752D" w:rsidRDefault="00D674CD" w:rsidP="005F0D21">
            <w:pPr>
              <w:autoSpaceDE w:val="0"/>
              <w:autoSpaceDN w:val="0"/>
              <w:adjustRightInd w:val="0"/>
              <w:spacing w:after="0" w:line="240" w:lineRule="auto"/>
              <w:ind w:left="45"/>
              <w:rPr>
                <w:rFonts w:ascii="Calibri" w:eastAsia="Calibri" w:hAnsi="Calibri" w:cs="Times New Roman"/>
                <w:b/>
              </w:rPr>
            </w:pPr>
            <w:r w:rsidRPr="0096752D">
              <w:rPr>
                <w:rFonts w:ascii="Times New Roman" w:eastAsia="Calibri" w:hAnsi="Times New Roman" w:cs="Times New Roman"/>
                <w:b/>
              </w:rPr>
              <w:t>M04DM1.1.1a</w:t>
            </w:r>
            <w:r w:rsidRPr="0096752D">
              <w:rPr>
                <w:rFonts w:ascii="Calibri" w:eastAsia="Calibri" w:hAnsi="Calibri" w:cs="Times New Roman"/>
                <w:b/>
              </w:rPr>
              <w:t xml:space="preserve"> </w:t>
            </w:r>
            <w:r w:rsidRPr="0096752D">
              <w:rPr>
                <w:rFonts w:ascii="Times New Roman" w:eastAsia="Times New Roman" w:hAnsi="Times New Roman" w:cs="Times New Roman"/>
                <w:bCs/>
              </w:rPr>
              <w:t>Identify the appropriate unit of measurement in a real-world problem</w:t>
            </w:r>
            <w:r w:rsidRPr="0096752D">
              <w:rPr>
                <w:rFonts w:ascii="Arial" w:eastAsia="Calibri" w:hAnsi="Arial" w:cs="Arial"/>
                <w:b/>
                <w:bCs/>
              </w:rPr>
              <w:t xml:space="preserve"> </w:t>
            </w:r>
          </w:p>
          <w:p w14:paraId="23398489"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709E3456"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004ACCC5"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509E490E"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63656D5C"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45215164"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2A3C438B"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64F7F9A5"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18311A17"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2EC2B475"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7E91A6A5"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34B30659"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5307484B"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596D356B"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4DA73159"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221CF741"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4C463CDF"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3D9A230F"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5D3FCD71"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73B93D77"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24780122"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2AD0356B"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109E08F7"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19CA9CF6"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0CF449CF"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12C045C5" w14:textId="77777777" w:rsidR="00D674CD" w:rsidRPr="0096752D" w:rsidRDefault="00D674CD" w:rsidP="005F0D21">
            <w:pPr>
              <w:autoSpaceDE w:val="0"/>
              <w:autoSpaceDN w:val="0"/>
              <w:adjustRightInd w:val="0"/>
              <w:spacing w:after="0" w:line="240" w:lineRule="auto"/>
              <w:rPr>
                <w:rFonts w:ascii="Calibri" w:eastAsia="Calibri" w:hAnsi="Calibri" w:cs="Times New Roman"/>
                <w:b/>
              </w:rPr>
            </w:pPr>
          </w:p>
          <w:p w14:paraId="7541598D" w14:textId="77777777" w:rsidR="00D674CD" w:rsidRPr="0096752D" w:rsidRDefault="00D674CD" w:rsidP="005F0D21">
            <w:pPr>
              <w:autoSpaceDE w:val="0"/>
              <w:autoSpaceDN w:val="0"/>
              <w:adjustRightInd w:val="0"/>
              <w:spacing w:after="0" w:line="240" w:lineRule="auto"/>
              <w:rPr>
                <w:rFonts w:ascii="Calibri" w:eastAsia="Calibri" w:hAnsi="Calibri" w:cs="Times New Roman"/>
              </w:rPr>
            </w:pPr>
            <w:r w:rsidRPr="0096752D">
              <w:rPr>
                <w:rFonts w:ascii="Calibri" w:eastAsia="Calibri" w:hAnsi="Calibri" w:cs="Times New Roman"/>
                <w:b/>
              </w:rPr>
              <w:t>1.1.3a</w:t>
            </w:r>
            <w:r w:rsidRPr="0096752D">
              <w:rPr>
                <w:rFonts w:ascii="Calibri" w:eastAsia="Calibri" w:hAnsi="Calibri" w:cs="Times New Roman"/>
                <w:bCs/>
              </w:rPr>
              <w:t xml:space="preserve"> </w:t>
            </w:r>
            <w:r w:rsidRPr="0096752D">
              <w:rPr>
                <w:rFonts w:ascii="Times New Roman" w:eastAsia="Times New Roman" w:hAnsi="Times New Roman" w:cs="Times New Roman"/>
                <w:bCs/>
              </w:rPr>
              <w:t xml:space="preserve"> Recognize a line of symmetry in a two-dimensional figure</w:t>
            </w:r>
          </w:p>
        </w:tc>
      </w:tr>
    </w:tbl>
    <w:p w14:paraId="39E66DF4" w14:textId="77777777" w:rsidR="00D674CD" w:rsidRPr="00BE2FBC"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38A0BDF4" w14:textId="77777777" w:rsidTr="0096752D">
        <w:trPr>
          <w:trHeight w:hRule="exact" w:val="264"/>
        </w:trPr>
        <w:tc>
          <w:tcPr>
            <w:tcW w:w="8276" w:type="dxa"/>
            <w:gridSpan w:val="2"/>
            <w:shd w:val="clear" w:color="auto" w:fill="009CD1"/>
          </w:tcPr>
          <w:p w14:paraId="5814FFA8"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737B6AA9" w14:textId="77777777" w:rsidTr="0096752D">
        <w:trPr>
          <w:trHeight w:hRule="exact" w:val="516"/>
        </w:trPr>
        <w:tc>
          <w:tcPr>
            <w:tcW w:w="8276" w:type="dxa"/>
            <w:gridSpan w:val="2"/>
            <w:shd w:val="clear" w:color="auto" w:fill="DEEAF6"/>
          </w:tcPr>
          <w:p w14:paraId="09A3FF07"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 will identify the appropriate unit for measuring an object given a real-world context</w:t>
            </w:r>
          </w:p>
        </w:tc>
      </w:tr>
      <w:tr w:rsidR="00D674CD" w:rsidRPr="0096752D" w14:paraId="03992DA7" w14:textId="77777777" w:rsidTr="0096752D">
        <w:trPr>
          <w:trHeight w:hRule="exact" w:val="262"/>
        </w:trPr>
        <w:tc>
          <w:tcPr>
            <w:tcW w:w="8276" w:type="dxa"/>
            <w:gridSpan w:val="2"/>
            <w:shd w:val="clear" w:color="auto" w:fill="009CD1"/>
          </w:tcPr>
          <w:p w14:paraId="60B7BB4C" w14:textId="77777777" w:rsidR="00D674CD" w:rsidRPr="0096752D" w:rsidRDefault="00D674CD" w:rsidP="00BE2FBC">
            <w:pPr>
              <w:pStyle w:val="Style2"/>
              <w:rPr>
                <w:color w:val="CBC3C5"/>
              </w:rPr>
            </w:pPr>
            <w:r w:rsidRPr="0096752D">
              <w:t>Tier Guidelines</w:t>
            </w:r>
            <w:r w:rsidRPr="0096752D">
              <w:tab/>
            </w:r>
          </w:p>
        </w:tc>
      </w:tr>
      <w:tr w:rsidR="00D674CD" w:rsidRPr="0096752D" w14:paraId="4E72F517" w14:textId="77777777" w:rsidTr="0096752D">
        <w:trPr>
          <w:trHeight w:hRule="exact" w:val="264"/>
        </w:trPr>
        <w:tc>
          <w:tcPr>
            <w:tcW w:w="4138" w:type="dxa"/>
            <w:shd w:val="clear" w:color="auto" w:fill="009CD1"/>
          </w:tcPr>
          <w:p w14:paraId="26790762"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0C1CF86C"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66F0D1F2" w14:textId="77777777" w:rsidTr="0096752D">
        <w:trPr>
          <w:trHeight w:hRule="exact" w:val="1279"/>
        </w:trPr>
        <w:tc>
          <w:tcPr>
            <w:tcW w:w="4138" w:type="dxa"/>
            <w:shd w:val="clear" w:color="auto" w:fill="DEEAF6"/>
          </w:tcPr>
          <w:p w14:paraId="2B31537D"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Distractors are limited to be tools used to represent the measurement of length (ruler), volume (measuring cup), and weight (scale). </w:t>
            </w:r>
          </w:p>
        </w:tc>
        <w:tc>
          <w:tcPr>
            <w:tcW w:w="4138" w:type="dxa"/>
            <w:shd w:val="clear" w:color="auto" w:fill="DEEAF6"/>
          </w:tcPr>
          <w:p w14:paraId="1E5CBDFA"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Distractors can be different units of measure for the same category (length, volume, weight). Picture support will be used for measurements (e.g., milk jug for gallon)</w:t>
            </w:r>
          </w:p>
        </w:tc>
      </w:tr>
    </w:tbl>
    <w:p w14:paraId="6420643F" w14:textId="77777777" w:rsidR="00D674CD" w:rsidRPr="0096752D" w:rsidRDefault="00D674CD" w:rsidP="005F0D21">
      <w:pPr>
        <w:spacing w:after="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7A3B186E" w14:textId="77777777" w:rsidTr="0096752D">
        <w:trPr>
          <w:trHeight w:val="540"/>
        </w:trPr>
        <w:tc>
          <w:tcPr>
            <w:tcW w:w="9465" w:type="dxa"/>
            <w:shd w:val="clear" w:color="auto" w:fill="009CD1"/>
            <w:vAlign w:val="center"/>
          </w:tcPr>
          <w:p w14:paraId="55AA1D83"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M04.D-M Measurement and Data</w:t>
            </w:r>
          </w:p>
        </w:tc>
      </w:tr>
    </w:tbl>
    <w:p w14:paraId="48253F1A" w14:textId="77777777" w:rsidR="00D674CD" w:rsidRPr="0096752D" w:rsidRDefault="00D674CD" w:rsidP="002C12D7">
      <w:pPr>
        <w:pStyle w:val="Style1"/>
      </w:pPr>
      <w:r w:rsidRPr="0096752D">
        <w:t xml:space="preserve">Assessment Anchor: M04.D-M.1 </w:t>
      </w:r>
    </w:p>
    <w:p w14:paraId="57F2AE1F"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Solve problems involving measurement and conversion of measurements from a larger unit to a smaller unit.</w:t>
      </w:r>
    </w:p>
    <w:p w14:paraId="140EC7C3" w14:textId="06DA222E" w:rsidR="00D674CD" w:rsidRPr="0096752D" w:rsidRDefault="00BE2FBC" w:rsidP="002C12D7">
      <w:pPr>
        <w:pStyle w:val="Style1"/>
      </w:pPr>
      <w:r>
        <w:t xml:space="preserve">      </w:t>
      </w:r>
      <w:r w:rsidR="00D674CD" w:rsidRPr="0096752D">
        <w:t>Eligible Content: M04.D-M.1.1.3</w:t>
      </w:r>
    </w:p>
    <w:p w14:paraId="161237EB"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Apply the area and perimeter formulas for rectangles in real-world and mathematical problems (may include finding a missing side length). Whole numbers only. The formulas will be provided.</w:t>
      </w:r>
    </w:p>
    <w:p w14:paraId="53F7EF10" w14:textId="77777777" w:rsidR="00D674CD" w:rsidRPr="00BE2FBC" w:rsidRDefault="00D674CD" w:rsidP="005F0D21">
      <w:pPr>
        <w:autoSpaceDE w:val="0"/>
        <w:autoSpaceDN w:val="0"/>
        <w:adjustRightInd w:val="0"/>
        <w:spacing w:after="0" w:line="240" w:lineRule="auto"/>
        <w:rPr>
          <w:rFonts w:ascii="Times New Roman" w:eastAsia="Calibri" w:hAnsi="Times New Roman" w:cs="Times New Roman"/>
          <w:i/>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7DE519CD" w14:textId="77777777" w:rsidTr="0096752D">
        <w:trPr>
          <w:trHeight w:hRule="exact" w:val="264"/>
        </w:trPr>
        <w:tc>
          <w:tcPr>
            <w:tcW w:w="8275" w:type="dxa"/>
            <w:shd w:val="clear" w:color="auto" w:fill="009CD1"/>
          </w:tcPr>
          <w:p w14:paraId="699B1798"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3FEB65EF" w14:textId="77777777" w:rsidTr="0096752D">
        <w:trPr>
          <w:trHeight w:hRule="exact" w:val="288"/>
        </w:trPr>
        <w:tc>
          <w:tcPr>
            <w:tcW w:w="8275" w:type="dxa"/>
            <w:vAlign w:val="center"/>
          </w:tcPr>
          <w:p w14:paraId="591BC9C7" w14:textId="77777777" w:rsidR="00D674CD" w:rsidRPr="0096752D" w:rsidRDefault="00D674CD" w:rsidP="005F0D21">
            <w:pPr>
              <w:autoSpaceDE w:val="0"/>
              <w:autoSpaceDN w:val="0"/>
              <w:adjustRightInd w:val="0"/>
              <w:spacing w:after="0" w:line="240" w:lineRule="auto"/>
              <w:ind w:left="45"/>
              <w:rPr>
                <w:rFonts w:ascii="Times New Roman" w:eastAsia="Times New Roman" w:hAnsi="Times New Roman" w:cs="Times New Roman"/>
                <w:bCs/>
              </w:rPr>
            </w:pPr>
            <w:r w:rsidRPr="0096752D">
              <w:rPr>
                <w:rFonts w:ascii="Times New Roman" w:eastAsia="Calibri" w:hAnsi="Times New Roman" w:cs="Times New Roman"/>
                <w:b/>
              </w:rPr>
              <w:t>M04DM1.1.3a</w:t>
            </w:r>
            <w:r w:rsidRPr="0096752D">
              <w:rPr>
                <w:rFonts w:ascii="Times New Roman" w:eastAsia="Times New Roman" w:hAnsi="Times New Roman" w:cs="Times New Roman"/>
                <w:bCs/>
              </w:rPr>
              <w:t xml:space="preserve"> Identify the area or perimeter of a rectangle </w:t>
            </w:r>
          </w:p>
          <w:p w14:paraId="1A18BE52"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424A2043"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30C48754"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7E8864F3"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5195AA66"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75B6E916"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0518EFA0"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8AD7FB4"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308E72C"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799411A"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3D634C2D"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56E2A00"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0E4DF8B3"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604AB56E"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D1F24F6"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1ED9CFB4"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501FA2B"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57E70BED"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55C167CD"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77B8021B"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6935AF75"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4B98F9D7"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46B57AE2"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3B37F868"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6D41927C"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079D7DAF"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r w:rsidRPr="0096752D">
              <w:rPr>
                <w:rFonts w:ascii="Times New Roman" w:eastAsia="Times New Roman" w:hAnsi="Times New Roman" w:cs="Times New Roman"/>
                <w:bCs/>
              </w:rPr>
              <w:t>1.1.3a  Recognize a line of symmetry in a two-dimensional figure</w:t>
            </w:r>
          </w:p>
        </w:tc>
      </w:tr>
    </w:tbl>
    <w:p w14:paraId="44B266FA" w14:textId="77777777" w:rsidR="00D674CD" w:rsidRPr="00BE2FBC"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sz w:val="12"/>
          <w:szCs w:val="12"/>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D674CD" w:rsidRPr="0096752D" w14:paraId="34E97CD7" w14:textId="77777777" w:rsidTr="00D674CD">
        <w:trPr>
          <w:gridBefore w:val="1"/>
          <w:wBefore w:w="1205" w:type="dxa"/>
          <w:trHeight w:hRule="exact" w:val="264"/>
        </w:trPr>
        <w:tc>
          <w:tcPr>
            <w:tcW w:w="8276" w:type="dxa"/>
            <w:gridSpan w:val="3"/>
            <w:shd w:val="clear" w:color="auto" w:fill="009CD1"/>
          </w:tcPr>
          <w:p w14:paraId="0B2566E8"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1BF19335" w14:textId="77777777" w:rsidTr="00BE2FBC">
        <w:trPr>
          <w:gridBefore w:val="1"/>
          <w:wBefore w:w="1205" w:type="dxa"/>
          <w:trHeight w:hRule="exact" w:val="325"/>
        </w:trPr>
        <w:tc>
          <w:tcPr>
            <w:tcW w:w="8276" w:type="dxa"/>
            <w:gridSpan w:val="3"/>
            <w:shd w:val="clear" w:color="auto" w:fill="DEEAF6"/>
          </w:tcPr>
          <w:p w14:paraId="7C672489"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commentRangeStart w:id="32"/>
            <w:r w:rsidRPr="0096752D">
              <w:rPr>
                <w:rFonts w:ascii="Times New Roman" w:eastAsia="Times New Roman" w:hAnsi="Times New Roman" w:cs="Times New Roman"/>
              </w:rPr>
              <w:t>Identify the area or perimeter of a rectangle.</w:t>
            </w:r>
            <w:commentRangeEnd w:id="32"/>
            <w:r w:rsidRPr="0096752D">
              <w:rPr>
                <w:rFonts w:ascii="Calibri" w:eastAsia="Calibri" w:hAnsi="Calibri" w:cs="Times New Roman"/>
              </w:rPr>
              <w:commentReference w:id="32"/>
            </w:r>
          </w:p>
        </w:tc>
      </w:tr>
      <w:tr w:rsidR="00D674CD" w:rsidRPr="0096752D" w14:paraId="7C4D32E8" w14:textId="77777777" w:rsidTr="00D674CD">
        <w:trPr>
          <w:gridBefore w:val="1"/>
          <w:wBefore w:w="1205" w:type="dxa"/>
          <w:trHeight w:hRule="exact" w:val="262"/>
        </w:trPr>
        <w:tc>
          <w:tcPr>
            <w:tcW w:w="8276" w:type="dxa"/>
            <w:gridSpan w:val="3"/>
            <w:shd w:val="clear" w:color="auto" w:fill="009CD1"/>
          </w:tcPr>
          <w:p w14:paraId="1DA9206A"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color w:val="CBC3C5"/>
              </w:rPr>
            </w:pPr>
            <w:r w:rsidRPr="0096752D">
              <w:rPr>
                <w:rFonts w:ascii="Arial" w:eastAsia="Times New Roman" w:hAnsi="Times New Roman" w:cs="Times New Roman"/>
                <w:color w:val="FFFFFF"/>
              </w:rPr>
              <w:t>Tier Guidelines</w:t>
            </w:r>
            <w:r w:rsidRPr="0096752D">
              <w:rPr>
                <w:rFonts w:ascii="Arial" w:eastAsia="Times New Roman" w:hAnsi="Times New Roman" w:cs="Times New Roman"/>
                <w:color w:val="FFFFFF"/>
              </w:rPr>
              <w:tab/>
            </w:r>
          </w:p>
        </w:tc>
      </w:tr>
      <w:tr w:rsidR="00D674CD" w:rsidRPr="0096752D" w14:paraId="5D5A3114" w14:textId="77777777" w:rsidTr="00D674CD">
        <w:trPr>
          <w:gridBefore w:val="1"/>
          <w:wBefore w:w="1205" w:type="dxa"/>
          <w:trHeight w:hRule="exact" w:val="264"/>
        </w:trPr>
        <w:tc>
          <w:tcPr>
            <w:tcW w:w="4138" w:type="dxa"/>
            <w:shd w:val="clear" w:color="auto" w:fill="009CD1"/>
          </w:tcPr>
          <w:p w14:paraId="38A6FB86"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gridSpan w:val="2"/>
            <w:shd w:val="clear" w:color="auto" w:fill="009CD1"/>
          </w:tcPr>
          <w:p w14:paraId="790C064A"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7CD1F022" w14:textId="77777777" w:rsidTr="00D674CD">
        <w:trPr>
          <w:gridBefore w:val="1"/>
          <w:wBefore w:w="1205" w:type="dxa"/>
          <w:trHeight w:hRule="exact" w:val="631"/>
        </w:trPr>
        <w:tc>
          <w:tcPr>
            <w:tcW w:w="4138" w:type="dxa"/>
            <w:shd w:val="clear" w:color="auto" w:fill="DEEAF6"/>
          </w:tcPr>
          <w:p w14:paraId="3CAF9857"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quantities ≤ 10 by counting tiles for area only.</w:t>
            </w:r>
          </w:p>
        </w:tc>
        <w:tc>
          <w:tcPr>
            <w:tcW w:w="4138" w:type="dxa"/>
            <w:gridSpan w:val="2"/>
            <w:shd w:val="clear" w:color="auto" w:fill="DEEAF6"/>
          </w:tcPr>
          <w:p w14:paraId="37741EE4"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quantities ≤ 20. Can be asked to calculate area or perimeter.</w:t>
            </w:r>
          </w:p>
        </w:tc>
      </w:tr>
      <w:tr w:rsidR="00D674CD" w:rsidRPr="0096752D" w14:paraId="2553279D" w14:textId="77777777" w:rsidTr="00D674CD">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009CD1"/>
            <w:vAlign w:val="center"/>
          </w:tcPr>
          <w:p w14:paraId="2F8F3E3B"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lastRenderedPageBreak/>
              <w:t>Reporting Category: M04.D-M Measurement and Data</w:t>
            </w:r>
          </w:p>
        </w:tc>
      </w:tr>
    </w:tbl>
    <w:p w14:paraId="02238522" w14:textId="77777777" w:rsidR="00D674CD" w:rsidRPr="0096752D" w:rsidRDefault="00D674CD" w:rsidP="002C12D7">
      <w:pPr>
        <w:pStyle w:val="Style1"/>
      </w:pPr>
      <w:r w:rsidRPr="0096752D">
        <w:t xml:space="preserve">Assessment Anchor: M04.D-M.2 </w:t>
      </w:r>
    </w:p>
    <w:p w14:paraId="27B72DB0"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Represent and interpret data.</w:t>
      </w:r>
    </w:p>
    <w:p w14:paraId="39608598" w14:textId="5F54FA5A" w:rsidR="00D674CD" w:rsidRPr="0096752D" w:rsidRDefault="00BE2FBC" w:rsidP="002C12D7">
      <w:pPr>
        <w:pStyle w:val="Style1"/>
      </w:pPr>
      <w:r>
        <w:t xml:space="preserve">      </w:t>
      </w:r>
      <w:r w:rsidR="00D674CD" w:rsidRPr="0096752D">
        <w:t>Eligible Content: M04.D-M.2.1.1</w:t>
      </w:r>
    </w:p>
    <w:p w14:paraId="46F1DBBB"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Make a line plot to display a data set of measurements in fractions of a unit (e.g., intervals of 1/2, 1/4, or 1/8).</w:t>
      </w:r>
    </w:p>
    <w:p w14:paraId="478761A9" w14:textId="77777777" w:rsidR="00D674CD" w:rsidRPr="0096752D" w:rsidRDefault="00D674CD" w:rsidP="005F0D21">
      <w:pPr>
        <w:autoSpaceDE w:val="0"/>
        <w:autoSpaceDN w:val="0"/>
        <w:adjustRightInd w:val="0"/>
        <w:spacing w:after="0" w:line="240" w:lineRule="auto"/>
        <w:rPr>
          <w:rFonts w:ascii="Times New Roman" w:eastAsia="Calibri" w:hAnsi="Times New Roman"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1D8A5179" w14:textId="77777777" w:rsidTr="0096752D">
        <w:trPr>
          <w:trHeight w:hRule="exact" w:val="264"/>
        </w:trPr>
        <w:tc>
          <w:tcPr>
            <w:tcW w:w="8275" w:type="dxa"/>
            <w:shd w:val="clear" w:color="auto" w:fill="009CD1"/>
          </w:tcPr>
          <w:p w14:paraId="2FBA6A3C"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26D0B3E7" w14:textId="77777777" w:rsidTr="0096752D">
        <w:trPr>
          <w:trHeight w:hRule="exact" w:val="288"/>
        </w:trPr>
        <w:tc>
          <w:tcPr>
            <w:tcW w:w="8275" w:type="dxa"/>
            <w:vAlign w:val="center"/>
          </w:tcPr>
          <w:p w14:paraId="5E6441FB" w14:textId="77777777" w:rsidR="00D674CD" w:rsidRPr="0096752D" w:rsidRDefault="00D674CD" w:rsidP="005F0D21">
            <w:pPr>
              <w:autoSpaceDE w:val="0"/>
              <w:autoSpaceDN w:val="0"/>
              <w:adjustRightInd w:val="0"/>
              <w:spacing w:after="0" w:line="240" w:lineRule="auto"/>
              <w:ind w:left="45"/>
              <w:rPr>
                <w:rFonts w:ascii="Times New Roman" w:eastAsia="Times New Roman" w:hAnsi="Times New Roman" w:cs="Times New Roman"/>
                <w:bCs/>
              </w:rPr>
            </w:pPr>
            <w:r w:rsidRPr="0096752D">
              <w:rPr>
                <w:rFonts w:ascii="Times New Roman" w:eastAsia="Calibri" w:hAnsi="Times New Roman" w:cs="Times New Roman"/>
                <w:b/>
              </w:rPr>
              <w:t>M04DM2.1.1a</w:t>
            </w:r>
            <w:r w:rsidRPr="0096752D">
              <w:rPr>
                <w:rFonts w:ascii="Times New Roman" w:eastAsia="Times New Roman" w:hAnsi="Times New Roman" w:cs="Times New Roman"/>
                <w:bCs/>
              </w:rPr>
              <w:t xml:space="preserve"> Organize data into a pictograph, line plot, or bar graph</w:t>
            </w:r>
          </w:p>
          <w:p w14:paraId="47442EC6"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1DC32DAF"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63BC5E8D"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4C84281B"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05036855"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6EC63428"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44CBD3F9"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5A8FD198"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5A68A1C3"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7B12A51B"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1554F2E6"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76F71F38"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017593FE"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16BB3970"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7974014"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7081FBB1"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45A1B53E"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67B2D806"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5316497A"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190DAB5C"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3C739A53"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39F43AF1"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698612C1"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578A62D5"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72FE74B8"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r w:rsidRPr="0096752D">
              <w:rPr>
                <w:rFonts w:ascii="Times New Roman" w:eastAsia="Times New Roman" w:hAnsi="Times New Roman" w:cs="Times New Roman"/>
                <w:bCs/>
              </w:rPr>
              <w:t>1.1.3a  Recognize a line of symmetry in a two-dimensional figure</w:t>
            </w:r>
          </w:p>
        </w:tc>
      </w:tr>
    </w:tbl>
    <w:p w14:paraId="2F925E8A"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79E77035" w14:textId="77777777" w:rsidTr="0096752D">
        <w:trPr>
          <w:trHeight w:hRule="exact" w:val="264"/>
        </w:trPr>
        <w:tc>
          <w:tcPr>
            <w:tcW w:w="8276" w:type="dxa"/>
            <w:gridSpan w:val="2"/>
            <w:shd w:val="clear" w:color="auto" w:fill="009CD1"/>
          </w:tcPr>
          <w:p w14:paraId="1D41A1C3"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2F041890" w14:textId="77777777" w:rsidTr="0096752D">
        <w:trPr>
          <w:trHeight w:hRule="exact" w:val="343"/>
        </w:trPr>
        <w:tc>
          <w:tcPr>
            <w:tcW w:w="8276" w:type="dxa"/>
            <w:gridSpan w:val="2"/>
            <w:shd w:val="clear" w:color="auto" w:fill="DEEAF6"/>
          </w:tcPr>
          <w:p w14:paraId="3EC88E33"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commentRangeStart w:id="33"/>
            <w:r w:rsidRPr="0096752D">
              <w:rPr>
                <w:rFonts w:ascii="Times New Roman" w:eastAsia="Times New Roman" w:hAnsi="Times New Roman" w:cs="Times New Roman"/>
              </w:rPr>
              <w:t>Select a pictograph, line plot or bar graph that matches a data set.</w:t>
            </w:r>
            <w:commentRangeEnd w:id="33"/>
            <w:r w:rsidRPr="0096752D">
              <w:rPr>
                <w:rFonts w:ascii="Calibri" w:eastAsia="Calibri" w:hAnsi="Calibri" w:cs="Times New Roman"/>
              </w:rPr>
              <w:commentReference w:id="33"/>
            </w:r>
          </w:p>
        </w:tc>
      </w:tr>
      <w:tr w:rsidR="00D674CD" w:rsidRPr="0096752D" w14:paraId="6A9B1A8E" w14:textId="77777777" w:rsidTr="0096752D">
        <w:trPr>
          <w:trHeight w:hRule="exact" w:val="262"/>
        </w:trPr>
        <w:tc>
          <w:tcPr>
            <w:tcW w:w="8276" w:type="dxa"/>
            <w:gridSpan w:val="2"/>
            <w:shd w:val="clear" w:color="auto" w:fill="009CD1"/>
          </w:tcPr>
          <w:p w14:paraId="4B2F2494" w14:textId="77777777" w:rsidR="00D674CD" w:rsidRPr="0096752D" w:rsidRDefault="00D674CD" w:rsidP="00BE2FBC">
            <w:pPr>
              <w:pStyle w:val="Style2"/>
              <w:rPr>
                <w:color w:val="CBC3C5"/>
              </w:rPr>
            </w:pPr>
            <w:r w:rsidRPr="0096752D">
              <w:t>Tier Guidelines</w:t>
            </w:r>
            <w:r w:rsidRPr="0096752D">
              <w:tab/>
            </w:r>
          </w:p>
        </w:tc>
      </w:tr>
      <w:tr w:rsidR="00D674CD" w:rsidRPr="0096752D" w14:paraId="6F5A7AC9" w14:textId="77777777" w:rsidTr="0096752D">
        <w:trPr>
          <w:trHeight w:hRule="exact" w:val="264"/>
        </w:trPr>
        <w:tc>
          <w:tcPr>
            <w:tcW w:w="4138" w:type="dxa"/>
            <w:shd w:val="clear" w:color="auto" w:fill="009CD1"/>
          </w:tcPr>
          <w:p w14:paraId="5B569CCA"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24C9DE1B"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3BCE082B" w14:textId="77777777" w:rsidTr="0096752D">
        <w:trPr>
          <w:trHeight w:hRule="exact" w:val="379"/>
        </w:trPr>
        <w:tc>
          <w:tcPr>
            <w:tcW w:w="4138" w:type="dxa"/>
            <w:shd w:val="clear" w:color="auto" w:fill="DEEAF6"/>
          </w:tcPr>
          <w:p w14:paraId="7D256E12"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 3 data points.</w:t>
            </w:r>
          </w:p>
        </w:tc>
        <w:tc>
          <w:tcPr>
            <w:tcW w:w="4138" w:type="dxa"/>
            <w:shd w:val="clear" w:color="auto" w:fill="DEEAF6"/>
          </w:tcPr>
          <w:p w14:paraId="1FFCAEE3" w14:textId="77777777" w:rsidR="00D674CD" w:rsidRPr="0096752D" w:rsidRDefault="00D674CD" w:rsidP="005F0D21">
            <w:pPr>
              <w:widowControl w:val="0"/>
              <w:spacing w:after="0" w:line="240" w:lineRule="auto"/>
              <w:ind w:right="559"/>
              <w:rPr>
                <w:rFonts w:ascii="Times New Roman" w:eastAsia="Times New Roman" w:hAnsi="Times New Roman" w:cs="Times New Roman"/>
              </w:rPr>
            </w:pPr>
            <w:r w:rsidRPr="0096752D">
              <w:rPr>
                <w:rFonts w:ascii="Times New Roman" w:eastAsia="Times New Roman" w:hAnsi="Times New Roman" w:cs="Times New Roman"/>
              </w:rPr>
              <w:t xml:space="preserve"> Limited to ≤ 5 data points.</w:t>
            </w:r>
          </w:p>
        </w:tc>
      </w:tr>
    </w:tbl>
    <w:p w14:paraId="6A1C1AF5" w14:textId="77777777" w:rsidR="00D674CD" w:rsidRPr="0096752D" w:rsidRDefault="00D674CD"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674CD" w:rsidRPr="0096752D" w14:paraId="4F0FD046" w14:textId="77777777" w:rsidTr="0096752D">
        <w:trPr>
          <w:trHeight w:val="540"/>
        </w:trPr>
        <w:tc>
          <w:tcPr>
            <w:tcW w:w="9465" w:type="dxa"/>
            <w:shd w:val="clear" w:color="auto" w:fill="009CD1"/>
            <w:vAlign w:val="center"/>
          </w:tcPr>
          <w:p w14:paraId="534311D4" w14:textId="77777777" w:rsidR="00D674CD" w:rsidRPr="0096752D" w:rsidRDefault="00D674CD"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M04.D-M Measurement and Data</w:t>
            </w:r>
          </w:p>
        </w:tc>
      </w:tr>
    </w:tbl>
    <w:p w14:paraId="2CB5FA9A" w14:textId="77777777" w:rsidR="00D674CD" w:rsidRPr="0096752D" w:rsidRDefault="00D674CD" w:rsidP="002C12D7">
      <w:pPr>
        <w:pStyle w:val="Style1"/>
      </w:pPr>
      <w:r w:rsidRPr="0096752D">
        <w:t xml:space="preserve">Assessment Anchor: M04.D-M.2 </w:t>
      </w:r>
    </w:p>
    <w:p w14:paraId="5C5BB25F" w14:textId="77777777" w:rsidR="00D674CD" w:rsidRPr="0096752D" w:rsidRDefault="00D674CD"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Represent and interpret data.</w:t>
      </w:r>
    </w:p>
    <w:p w14:paraId="44D6CAD7" w14:textId="384D8A6A" w:rsidR="00D674CD" w:rsidRPr="0096752D" w:rsidRDefault="00BE2FBC" w:rsidP="002C12D7">
      <w:pPr>
        <w:pStyle w:val="Style1"/>
      </w:pPr>
      <w:r>
        <w:t xml:space="preserve">      </w:t>
      </w:r>
      <w:r w:rsidR="00D674CD" w:rsidRPr="0096752D">
        <w:t>Eligible Content: M04.D-M.2.1.1</w:t>
      </w:r>
    </w:p>
    <w:p w14:paraId="7F307C42" w14:textId="77777777" w:rsidR="00D674CD" w:rsidRPr="0096752D" w:rsidRDefault="00D674CD"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Solve problems involving addition and subtraction of fractions by using information presented in line plots (line plots must be labeled with common denominators, such as 1/4, 2/4, 3/4).</w:t>
      </w:r>
    </w:p>
    <w:p w14:paraId="021BEE3C" w14:textId="77777777" w:rsidR="00D674CD" w:rsidRPr="0096752D" w:rsidRDefault="00D674CD" w:rsidP="005F0D21">
      <w:pPr>
        <w:autoSpaceDE w:val="0"/>
        <w:autoSpaceDN w:val="0"/>
        <w:adjustRightInd w:val="0"/>
        <w:spacing w:after="0" w:line="240" w:lineRule="auto"/>
        <w:rPr>
          <w:rFonts w:ascii="Times New Roman" w:eastAsia="Calibri" w:hAnsi="Times New Roman"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674CD" w:rsidRPr="0096752D" w14:paraId="034435B6" w14:textId="77777777" w:rsidTr="0096752D">
        <w:trPr>
          <w:trHeight w:hRule="exact" w:val="264"/>
        </w:trPr>
        <w:tc>
          <w:tcPr>
            <w:tcW w:w="8275" w:type="dxa"/>
            <w:shd w:val="clear" w:color="auto" w:fill="009CD1"/>
          </w:tcPr>
          <w:p w14:paraId="048F29D3" w14:textId="77777777" w:rsidR="00D674CD" w:rsidRPr="0096752D" w:rsidRDefault="00D674CD"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D674CD" w:rsidRPr="0096752D" w14:paraId="23FB8F24" w14:textId="77777777" w:rsidTr="0096752D">
        <w:trPr>
          <w:trHeight w:hRule="exact" w:val="288"/>
        </w:trPr>
        <w:tc>
          <w:tcPr>
            <w:tcW w:w="8275" w:type="dxa"/>
            <w:vAlign w:val="center"/>
          </w:tcPr>
          <w:p w14:paraId="6ACD381C" w14:textId="77777777" w:rsidR="00D674CD" w:rsidRPr="0096752D" w:rsidRDefault="00D674CD" w:rsidP="005F0D21">
            <w:pPr>
              <w:autoSpaceDE w:val="0"/>
              <w:autoSpaceDN w:val="0"/>
              <w:adjustRightInd w:val="0"/>
              <w:spacing w:after="0" w:line="240" w:lineRule="auto"/>
              <w:ind w:left="45"/>
              <w:rPr>
                <w:rFonts w:ascii="Times New Roman" w:eastAsia="Times New Roman" w:hAnsi="Times New Roman" w:cs="Times New Roman"/>
                <w:bCs/>
              </w:rPr>
            </w:pPr>
            <w:r w:rsidRPr="0096752D">
              <w:rPr>
                <w:rFonts w:ascii="Times New Roman" w:eastAsia="Times New Roman" w:hAnsi="Times New Roman" w:cs="Times New Roman"/>
                <w:b/>
                <w:bCs/>
              </w:rPr>
              <w:t>M04DM2.1.2a</w:t>
            </w:r>
            <w:r w:rsidRPr="0096752D">
              <w:rPr>
                <w:rFonts w:ascii="Times New Roman" w:eastAsia="Times New Roman" w:hAnsi="Times New Roman" w:cs="Times New Roman"/>
                <w:bCs/>
              </w:rPr>
              <w:t xml:space="preserve"> Answer a question about data in a pictograph, line plot, or bar graph</w:t>
            </w:r>
          </w:p>
          <w:p w14:paraId="5DEE732D"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1FC569AE"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7373F400"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4264A241"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9B17400"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17BBFC6B"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1CF553D"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A05B9C3"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38B434F3"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74601036"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45AE1D4"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4D963F62"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180A6361"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61932C5F"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661A11D3"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112AB947"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F12824E"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741DB5F0"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32D99C98"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615935FA"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3678B1F4"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4F4FBA54"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40ABF671"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01A234C"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p>
          <w:p w14:paraId="25C8D0B6" w14:textId="77777777" w:rsidR="00D674CD" w:rsidRPr="0096752D" w:rsidRDefault="00D674CD" w:rsidP="005F0D21">
            <w:pPr>
              <w:autoSpaceDE w:val="0"/>
              <w:autoSpaceDN w:val="0"/>
              <w:adjustRightInd w:val="0"/>
              <w:spacing w:after="0" w:line="240" w:lineRule="auto"/>
              <w:rPr>
                <w:rFonts w:ascii="Times New Roman" w:eastAsia="Times New Roman" w:hAnsi="Times New Roman" w:cs="Times New Roman"/>
                <w:bCs/>
              </w:rPr>
            </w:pPr>
            <w:r w:rsidRPr="0096752D">
              <w:rPr>
                <w:rFonts w:ascii="Times New Roman" w:eastAsia="Times New Roman" w:hAnsi="Times New Roman" w:cs="Times New Roman"/>
                <w:bCs/>
              </w:rPr>
              <w:t>1.1.3a  Recognize a line of symmetry in a two-dimensional figure</w:t>
            </w:r>
          </w:p>
        </w:tc>
      </w:tr>
    </w:tbl>
    <w:p w14:paraId="04AF1453" w14:textId="77777777" w:rsidR="00D674CD" w:rsidRPr="0096752D" w:rsidRDefault="00D674CD"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674CD" w:rsidRPr="0096752D" w14:paraId="09ECDA94" w14:textId="77777777" w:rsidTr="0096752D">
        <w:trPr>
          <w:trHeight w:hRule="exact" w:val="264"/>
        </w:trPr>
        <w:tc>
          <w:tcPr>
            <w:tcW w:w="8276" w:type="dxa"/>
            <w:gridSpan w:val="2"/>
            <w:shd w:val="clear" w:color="auto" w:fill="009CD1"/>
          </w:tcPr>
          <w:p w14:paraId="4BAB6920" w14:textId="77777777" w:rsidR="00D674CD" w:rsidRPr="0096752D" w:rsidRDefault="00D674CD"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D674CD" w:rsidRPr="0096752D" w14:paraId="71254DCC" w14:textId="77777777" w:rsidTr="0096752D">
        <w:trPr>
          <w:trHeight w:hRule="exact" w:val="516"/>
        </w:trPr>
        <w:tc>
          <w:tcPr>
            <w:tcW w:w="8276" w:type="dxa"/>
            <w:gridSpan w:val="2"/>
            <w:shd w:val="clear" w:color="auto" w:fill="DEEAF6"/>
          </w:tcPr>
          <w:p w14:paraId="5E8A0D19" w14:textId="77777777" w:rsidR="00D674CD" w:rsidRPr="0096752D" w:rsidRDefault="00D674CD"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answer a literal question about information presented in a pictograph, line plot, or graph. </w:t>
            </w:r>
          </w:p>
        </w:tc>
      </w:tr>
      <w:tr w:rsidR="00D674CD" w:rsidRPr="0096752D" w14:paraId="43905B42" w14:textId="77777777" w:rsidTr="0096752D">
        <w:trPr>
          <w:trHeight w:hRule="exact" w:val="262"/>
        </w:trPr>
        <w:tc>
          <w:tcPr>
            <w:tcW w:w="8276" w:type="dxa"/>
            <w:gridSpan w:val="2"/>
            <w:shd w:val="clear" w:color="auto" w:fill="009CD1"/>
          </w:tcPr>
          <w:p w14:paraId="3F268385" w14:textId="77777777" w:rsidR="00D674CD" w:rsidRPr="0096752D" w:rsidRDefault="00D674CD" w:rsidP="00BE2FBC">
            <w:pPr>
              <w:pStyle w:val="Style2"/>
              <w:rPr>
                <w:color w:val="CBC3C5"/>
              </w:rPr>
            </w:pPr>
            <w:r w:rsidRPr="0096752D">
              <w:t>Tier Guidelines</w:t>
            </w:r>
            <w:r w:rsidRPr="0096752D">
              <w:tab/>
            </w:r>
          </w:p>
        </w:tc>
      </w:tr>
      <w:tr w:rsidR="00D674CD" w:rsidRPr="0096752D" w14:paraId="14CE0CD7" w14:textId="77777777" w:rsidTr="0096752D">
        <w:trPr>
          <w:trHeight w:hRule="exact" w:val="264"/>
        </w:trPr>
        <w:tc>
          <w:tcPr>
            <w:tcW w:w="4138" w:type="dxa"/>
            <w:shd w:val="clear" w:color="auto" w:fill="009CD1"/>
          </w:tcPr>
          <w:p w14:paraId="1409D9EE" w14:textId="77777777" w:rsidR="00D674CD" w:rsidRPr="0096752D" w:rsidRDefault="00D674CD"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58FA48F7" w14:textId="77777777" w:rsidR="00D674CD" w:rsidRPr="0096752D" w:rsidRDefault="00D674CD"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D674CD" w:rsidRPr="0096752D" w14:paraId="61CDCB1E" w14:textId="77777777" w:rsidTr="0096752D">
        <w:trPr>
          <w:trHeight w:hRule="exact" w:val="874"/>
        </w:trPr>
        <w:tc>
          <w:tcPr>
            <w:tcW w:w="4138" w:type="dxa"/>
            <w:shd w:val="clear" w:color="auto" w:fill="DEEAF6"/>
          </w:tcPr>
          <w:p w14:paraId="3FCF572B"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pictographs and bar graphs with values ≤ 5 with scales in increments of 1 unit</w:t>
            </w:r>
          </w:p>
        </w:tc>
        <w:tc>
          <w:tcPr>
            <w:tcW w:w="4138" w:type="dxa"/>
            <w:shd w:val="clear" w:color="auto" w:fill="DEEAF6"/>
          </w:tcPr>
          <w:p w14:paraId="104FD5E7" w14:textId="77777777" w:rsidR="00D674CD" w:rsidRPr="0096752D" w:rsidRDefault="00D674CD"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values ≤ 10 with scales in increments of 1, 2 or 5 units. </w:t>
            </w:r>
          </w:p>
        </w:tc>
      </w:tr>
    </w:tbl>
    <w:p w14:paraId="2EF633B0" w14:textId="77777777" w:rsidR="00D674CD" w:rsidRPr="0096752D" w:rsidRDefault="00D674CD" w:rsidP="005F0D21">
      <w:pPr>
        <w:spacing w:before="120" w:after="120" w:line="240" w:lineRule="auto"/>
        <w:rPr>
          <w:rFonts w:ascii="Arial" w:eastAsia="Calibri" w:hAnsi="Calibri" w:cs="Times New Roman"/>
        </w:rPr>
      </w:pPr>
    </w:p>
    <w:p w14:paraId="12981BEB" w14:textId="6F959B9D" w:rsidR="00CC2837" w:rsidRPr="0096752D" w:rsidRDefault="00CC2837" w:rsidP="005F0D21">
      <w:pPr>
        <w:spacing w:after="0" w:line="240" w:lineRule="auto"/>
        <w:rPr>
          <w:rFonts w:ascii="Times New Roman" w:hAnsi="Times New Roman" w:cs="Times New Roman"/>
        </w:rPr>
      </w:pPr>
    </w:p>
    <w:p w14:paraId="597FC634" w14:textId="35A500DE" w:rsidR="00A419F9" w:rsidRPr="0096752D" w:rsidRDefault="00A419F9" w:rsidP="005F0D21">
      <w:pPr>
        <w:spacing w:after="0" w:line="240" w:lineRule="auto"/>
        <w:rPr>
          <w:rFonts w:ascii="Times New Roman" w:hAnsi="Times New Roman" w:cs="Times New Roman"/>
        </w:rPr>
      </w:pPr>
    </w:p>
    <w:p w14:paraId="161F260F" w14:textId="778C64D1" w:rsidR="00A419F9" w:rsidRPr="0096752D" w:rsidRDefault="00A419F9" w:rsidP="005F0D21">
      <w:pPr>
        <w:spacing w:after="0" w:line="240" w:lineRule="auto"/>
        <w:rPr>
          <w:rFonts w:ascii="Times New Roman" w:hAnsi="Times New Roman" w:cs="Times New Roman"/>
        </w:rPr>
      </w:pPr>
    </w:p>
    <w:p w14:paraId="1D7957B8" w14:textId="77777777" w:rsidR="00BE2FBC" w:rsidRDefault="00BE2FBC" w:rsidP="005F0D21">
      <w:pPr>
        <w:spacing w:after="0" w:line="240" w:lineRule="auto"/>
        <w:rPr>
          <w:rFonts w:ascii="Times New Roman" w:hAnsi="Times New Roman" w:cs="Times New Roman"/>
        </w:rPr>
        <w:sectPr w:rsidR="00BE2FBC" w:rsidSect="00FB6F97">
          <w:pgSz w:w="12240" w:h="15840"/>
          <w:pgMar w:top="1440" w:right="1440" w:bottom="1440" w:left="1440" w:header="720" w:footer="720" w:gutter="0"/>
          <w:cols w:space="720"/>
          <w:docGrid w:linePitch="360"/>
        </w:sectPr>
      </w:pPr>
    </w:p>
    <w:p w14:paraId="56056F55" w14:textId="36B69E5F" w:rsidR="00A419F9" w:rsidRDefault="00A419F9" w:rsidP="00BE2FBC">
      <w:pPr>
        <w:pStyle w:val="Heading1"/>
        <w:spacing w:before="0"/>
        <w:rPr>
          <w:rFonts w:ascii="Arial" w:hAnsi="Arial" w:cs="Arial"/>
          <w:b/>
        </w:rPr>
      </w:pPr>
      <w:bookmarkStart w:id="34" w:name="_Toc13212357"/>
      <w:r w:rsidRPr="00BE2FBC">
        <w:rPr>
          <w:rFonts w:ascii="Arial" w:hAnsi="Arial" w:cs="Arial"/>
          <w:b/>
        </w:rPr>
        <w:lastRenderedPageBreak/>
        <w:t>Grade 5</w:t>
      </w:r>
      <w:bookmarkEnd w:id="34"/>
    </w:p>
    <w:p w14:paraId="16E678C2" w14:textId="77777777" w:rsidR="00BE2FBC" w:rsidRPr="00BE2FBC" w:rsidRDefault="00BE2FBC" w:rsidP="00BE2FBC">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216461AF" w14:textId="77777777" w:rsidTr="0096752D">
        <w:trPr>
          <w:trHeight w:val="540"/>
        </w:trPr>
        <w:tc>
          <w:tcPr>
            <w:tcW w:w="9465" w:type="dxa"/>
            <w:shd w:val="clear" w:color="auto" w:fill="009CD1"/>
            <w:vAlign w:val="center"/>
          </w:tcPr>
          <w:p w14:paraId="298D00CC"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M05.A-T Numbers and Operations in Base Ten</w:t>
            </w:r>
          </w:p>
        </w:tc>
      </w:tr>
    </w:tbl>
    <w:p w14:paraId="23044CAB" w14:textId="77777777" w:rsidR="00A419F9" w:rsidRPr="0096752D" w:rsidRDefault="00A419F9" w:rsidP="002C12D7">
      <w:pPr>
        <w:pStyle w:val="Style1"/>
      </w:pPr>
      <w:r w:rsidRPr="0096752D">
        <w:t>Assessment Anchor: M05.A-T.1.1</w:t>
      </w:r>
    </w:p>
    <w:p w14:paraId="76FE0AA5"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Understand the place-value system.</w:t>
      </w:r>
    </w:p>
    <w:p w14:paraId="0AEB4392" w14:textId="627B8817" w:rsidR="00A419F9" w:rsidRPr="0096752D" w:rsidRDefault="00BE2FBC" w:rsidP="002C12D7">
      <w:pPr>
        <w:pStyle w:val="Style1"/>
      </w:pPr>
      <w:r>
        <w:t xml:space="preserve">     </w:t>
      </w:r>
      <w:r w:rsidR="00A419F9" w:rsidRPr="0096752D">
        <w:t>Eligible Content: M05.A-T.1.1.1</w:t>
      </w:r>
    </w:p>
    <w:p w14:paraId="7E8BF39B"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Demonstrate an understanding that in a multi-digit number, a digit in one place represents 1/10 of what it represents in the place to its left. </w:t>
      </w:r>
    </w:p>
    <w:p w14:paraId="5A0D6AA8"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Recognize that in the number 770, the 7 in the tens place is 1/10 the 7 in the hundreds place. </w:t>
      </w:r>
    </w:p>
    <w:p w14:paraId="4FC197DB" w14:textId="77777777" w:rsidR="00A419F9" w:rsidRPr="00BE2FBC"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77396118" w14:textId="77777777" w:rsidTr="0096752D">
        <w:trPr>
          <w:trHeight w:hRule="exact" w:val="264"/>
        </w:trPr>
        <w:tc>
          <w:tcPr>
            <w:tcW w:w="8275" w:type="dxa"/>
            <w:shd w:val="clear" w:color="auto" w:fill="009CD1"/>
          </w:tcPr>
          <w:p w14:paraId="50EB8AD1"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3C6F078E" w14:textId="77777777" w:rsidTr="0096752D">
        <w:trPr>
          <w:trHeight w:hRule="exact" w:val="288"/>
        </w:trPr>
        <w:tc>
          <w:tcPr>
            <w:tcW w:w="8275" w:type="dxa"/>
            <w:vAlign w:val="center"/>
          </w:tcPr>
          <w:p w14:paraId="6F4EC882"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M05AT1.1.1a </w:t>
            </w:r>
            <w:r w:rsidRPr="0096752D">
              <w:rPr>
                <w:rFonts w:ascii="Times New Roman" w:eastAsia="Times New Roman" w:hAnsi="Times New Roman" w:cs="Times New Roman"/>
                <w:bCs/>
              </w:rPr>
              <w:t>Identify place value in a 3-digit number using models</w:t>
            </w:r>
          </w:p>
        </w:tc>
      </w:tr>
    </w:tbl>
    <w:p w14:paraId="0A81B4D2" w14:textId="77777777" w:rsidR="00A419F9" w:rsidRPr="00BE2FBC"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5712BB36" w14:textId="77777777" w:rsidTr="0096752D">
        <w:trPr>
          <w:trHeight w:hRule="exact" w:val="264"/>
        </w:trPr>
        <w:tc>
          <w:tcPr>
            <w:tcW w:w="8276" w:type="dxa"/>
            <w:gridSpan w:val="2"/>
            <w:shd w:val="clear" w:color="auto" w:fill="009CD1"/>
          </w:tcPr>
          <w:p w14:paraId="2D0294C9"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43102804" w14:textId="77777777" w:rsidTr="0096752D">
        <w:trPr>
          <w:trHeight w:hRule="exact" w:val="516"/>
        </w:trPr>
        <w:tc>
          <w:tcPr>
            <w:tcW w:w="8276" w:type="dxa"/>
            <w:gridSpan w:val="2"/>
            <w:shd w:val="clear" w:color="auto" w:fill="DEEAF6"/>
          </w:tcPr>
          <w:p w14:paraId="04A4D871"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place value in a 2- or 3-digit number. </w:t>
            </w:r>
          </w:p>
        </w:tc>
      </w:tr>
      <w:tr w:rsidR="00A419F9" w:rsidRPr="0096752D" w14:paraId="584A8030" w14:textId="77777777" w:rsidTr="0096752D">
        <w:trPr>
          <w:trHeight w:hRule="exact" w:val="262"/>
        </w:trPr>
        <w:tc>
          <w:tcPr>
            <w:tcW w:w="8276" w:type="dxa"/>
            <w:gridSpan w:val="2"/>
            <w:shd w:val="clear" w:color="auto" w:fill="009CD1"/>
          </w:tcPr>
          <w:p w14:paraId="5DDBE76F" w14:textId="77777777" w:rsidR="00A419F9" w:rsidRPr="0096752D" w:rsidRDefault="00A419F9" w:rsidP="00BE2FBC">
            <w:pPr>
              <w:pStyle w:val="Style2"/>
              <w:rPr>
                <w:color w:val="CBC3C5"/>
              </w:rPr>
            </w:pPr>
            <w:r w:rsidRPr="0096752D">
              <w:t>Tier Guidelines</w:t>
            </w:r>
            <w:r w:rsidRPr="0096752D">
              <w:tab/>
            </w:r>
          </w:p>
        </w:tc>
      </w:tr>
      <w:tr w:rsidR="00A419F9" w:rsidRPr="0096752D" w14:paraId="7D68B324" w14:textId="77777777" w:rsidTr="0096752D">
        <w:trPr>
          <w:trHeight w:hRule="exact" w:val="264"/>
        </w:trPr>
        <w:tc>
          <w:tcPr>
            <w:tcW w:w="4138" w:type="dxa"/>
            <w:shd w:val="clear" w:color="auto" w:fill="009CD1"/>
          </w:tcPr>
          <w:p w14:paraId="3D249CBC"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409DB655"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64D0CECE" w14:textId="77777777" w:rsidTr="0096752D">
        <w:trPr>
          <w:trHeight w:hRule="exact" w:val="811"/>
        </w:trPr>
        <w:tc>
          <w:tcPr>
            <w:tcW w:w="4138" w:type="dxa"/>
            <w:shd w:val="clear" w:color="auto" w:fill="DEEAF6"/>
          </w:tcPr>
          <w:p w14:paraId="34AD6B3C"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ones and tens place in a 2-digit number.</w:t>
            </w:r>
          </w:p>
        </w:tc>
        <w:tc>
          <w:tcPr>
            <w:tcW w:w="4138" w:type="dxa"/>
            <w:shd w:val="clear" w:color="auto" w:fill="DEEAF6"/>
          </w:tcPr>
          <w:p w14:paraId="7BF799B6"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Can be asked to identify ones, tens, or hundreds place in a 2- or 3-digit number</w:t>
            </w:r>
          </w:p>
        </w:tc>
      </w:tr>
    </w:tbl>
    <w:p w14:paraId="399AA00F" w14:textId="13FC1B80" w:rsidR="00A419F9" w:rsidRDefault="00A419F9" w:rsidP="005F0D21">
      <w:pPr>
        <w:spacing w:after="0" w:line="240" w:lineRule="auto"/>
        <w:rPr>
          <w:rFonts w:ascii="Arial" w:eastAsia="Calibri" w:hAnsi="Calibri" w:cs="Times New Roman"/>
        </w:rPr>
      </w:pPr>
    </w:p>
    <w:p w14:paraId="49B7B9E4" w14:textId="63CE5924" w:rsidR="00BE2FBC" w:rsidRDefault="00BE2FBC" w:rsidP="005F0D21">
      <w:pPr>
        <w:spacing w:after="0" w:line="240" w:lineRule="auto"/>
        <w:rPr>
          <w:rFonts w:ascii="Arial" w:eastAsia="Calibri" w:hAnsi="Calibri" w:cs="Times New Roman"/>
        </w:rPr>
      </w:pPr>
    </w:p>
    <w:p w14:paraId="7E3EB867" w14:textId="18AA81D3" w:rsidR="00BE2FBC" w:rsidRDefault="00BE2FBC" w:rsidP="005F0D21">
      <w:pPr>
        <w:spacing w:after="0" w:line="240" w:lineRule="auto"/>
        <w:rPr>
          <w:rFonts w:ascii="Arial" w:eastAsia="Calibri" w:hAnsi="Calibri" w:cs="Times New Roman"/>
        </w:rPr>
      </w:pPr>
    </w:p>
    <w:p w14:paraId="60433485" w14:textId="48C76D53" w:rsidR="00BE2FBC" w:rsidRDefault="00BE2FBC" w:rsidP="005F0D21">
      <w:pPr>
        <w:spacing w:after="0" w:line="240" w:lineRule="auto"/>
        <w:rPr>
          <w:rFonts w:ascii="Arial" w:eastAsia="Calibri" w:hAnsi="Calibri" w:cs="Times New Roman"/>
        </w:rPr>
      </w:pPr>
    </w:p>
    <w:p w14:paraId="25B9E039" w14:textId="6B7E00DC" w:rsidR="00BE2FBC" w:rsidRDefault="00BE2FBC" w:rsidP="005F0D21">
      <w:pPr>
        <w:spacing w:after="0" w:line="240" w:lineRule="auto"/>
        <w:rPr>
          <w:rFonts w:ascii="Arial" w:eastAsia="Calibri" w:hAnsi="Calibri" w:cs="Times New Roman"/>
        </w:rPr>
      </w:pPr>
    </w:p>
    <w:p w14:paraId="5BF3F43A" w14:textId="400B793D" w:rsidR="00BE2FBC" w:rsidRDefault="00BE2FBC" w:rsidP="005F0D21">
      <w:pPr>
        <w:spacing w:after="0" w:line="240" w:lineRule="auto"/>
        <w:rPr>
          <w:rFonts w:ascii="Arial" w:eastAsia="Calibri" w:hAnsi="Calibri" w:cs="Times New Roman"/>
        </w:rPr>
      </w:pPr>
    </w:p>
    <w:p w14:paraId="1336E6F0" w14:textId="3CE09C8B" w:rsidR="00BE2FBC" w:rsidRDefault="00BE2FBC" w:rsidP="005F0D21">
      <w:pPr>
        <w:spacing w:after="0" w:line="240" w:lineRule="auto"/>
        <w:rPr>
          <w:rFonts w:ascii="Arial" w:eastAsia="Calibri" w:hAnsi="Calibri" w:cs="Times New Roman"/>
        </w:rPr>
      </w:pPr>
    </w:p>
    <w:p w14:paraId="0FE26068" w14:textId="21F68C57" w:rsidR="00BE2FBC" w:rsidRDefault="00BE2FBC" w:rsidP="005F0D21">
      <w:pPr>
        <w:spacing w:after="0" w:line="240" w:lineRule="auto"/>
        <w:rPr>
          <w:rFonts w:ascii="Arial" w:eastAsia="Calibri" w:hAnsi="Calibri" w:cs="Times New Roman"/>
        </w:rPr>
      </w:pPr>
    </w:p>
    <w:p w14:paraId="0A72AC91" w14:textId="49EEF7B1" w:rsidR="00BE2FBC" w:rsidRDefault="00BE2FBC" w:rsidP="005F0D21">
      <w:pPr>
        <w:spacing w:after="0" w:line="240" w:lineRule="auto"/>
        <w:rPr>
          <w:rFonts w:ascii="Arial" w:eastAsia="Calibri" w:hAnsi="Calibri" w:cs="Times New Roman"/>
        </w:rPr>
      </w:pPr>
    </w:p>
    <w:p w14:paraId="6FA1160B" w14:textId="67576019" w:rsidR="00BE2FBC" w:rsidRDefault="00BE2FBC" w:rsidP="005F0D21">
      <w:pPr>
        <w:spacing w:after="0" w:line="240" w:lineRule="auto"/>
        <w:rPr>
          <w:rFonts w:ascii="Arial" w:eastAsia="Calibri" w:hAnsi="Calibri" w:cs="Times New Roman"/>
        </w:rPr>
      </w:pPr>
    </w:p>
    <w:p w14:paraId="1E0E9300" w14:textId="1C6713DA" w:rsidR="00BE2FBC" w:rsidRDefault="00BE2FBC" w:rsidP="005F0D21">
      <w:pPr>
        <w:spacing w:after="0" w:line="240" w:lineRule="auto"/>
        <w:rPr>
          <w:rFonts w:ascii="Arial" w:eastAsia="Calibri" w:hAnsi="Calibri" w:cs="Times New Roman"/>
        </w:rPr>
      </w:pPr>
    </w:p>
    <w:p w14:paraId="39714F6A" w14:textId="61835313" w:rsidR="00BE2FBC" w:rsidRDefault="00BE2FBC" w:rsidP="005F0D21">
      <w:pPr>
        <w:spacing w:after="0" w:line="240" w:lineRule="auto"/>
        <w:rPr>
          <w:rFonts w:ascii="Arial" w:eastAsia="Calibri" w:hAnsi="Calibri" w:cs="Times New Roman"/>
        </w:rPr>
      </w:pPr>
    </w:p>
    <w:p w14:paraId="0616E9EE" w14:textId="1E6DC5B3" w:rsidR="00BE2FBC" w:rsidRDefault="00BE2FBC" w:rsidP="005F0D21">
      <w:pPr>
        <w:spacing w:after="0" w:line="240" w:lineRule="auto"/>
        <w:rPr>
          <w:rFonts w:ascii="Arial" w:eastAsia="Calibri" w:hAnsi="Calibri" w:cs="Times New Roman"/>
        </w:rPr>
      </w:pPr>
    </w:p>
    <w:p w14:paraId="744618B3" w14:textId="31341472" w:rsidR="00BE2FBC" w:rsidRDefault="00BE2FBC" w:rsidP="005F0D21">
      <w:pPr>
        <w:spacing w:after="0" w:line="240" w:lineRule="auto"/>
        <w:rPr>
          <w:rFonts w:ascii="Arial" w:eastAsia="Calibri" w:hAnsi="Calibri" w:cs="Times New Roman"/>
        </w:rPr>
      </w:pPr>
    </w:p>
    <w:p w14:paraId="3601337B" w14:textId="2DDC6800" w:rsidR="00BE2FBC" w:rsidRDefault="00BE2FBC" w:rsidP="005F0D21">
      <w:pPr>
        <w:spacing w:after="0" w:line="240" w:lineRule="auto"/>
        <w:rPr>
          <w:rFonts w:ascii="Arial" w:eastAsia="Calibri" w:hAnsi="Calibri" w:cs="Times New Roman"/>
        </w:rPr>
      </w:pPr>
    </w:p>
    <w:p w14:paraId="7B8E9D6A" w14:textId="0D4FA7AD" w:rsidR="00BE2FBC" w:rsidRDefault="00BE2FBC" w:rsidP="005F0D21">
      <w:pPr>
        <w:spacing w:after="0" w:line="240" w:lineRule="auto"/>
        <w:rPr>
          <w:rFonts w:ascii="Arial" w:eastAsia="Calibri" w:hAnsi="Calibri" w:cs="Times New Roman"/>
        </w:rPr>
      </w:pPr>
    </w:p>
    <w:p w14:paraId="43E053F1" w14:textId="36C602CD" w:rsidR="00BE2FBC" w:rsidRDefault="00BE2FBC" w:rsidP="005F0D21">
      <w:pPr>
        <w:spacing w:after="0" w:line="240" w:lineRule="auto"/>
        <w:rPr>
          <w:rFonts w:ascii="Arial" w:eastAsia="Calibri" w:hAnsi="Calibri" w:cs="Times New Roman"/>
        </w:rPr>
      </w:pPr>
    </w:p>
    <w:p w14:paraId="65663934" w14:textId="6D9EB5EC" w:rsidR="00BE2FBC" w:rsidRDefault="00BE2FBC" w:rsidP="005F0D21">
      <w:pPr>
        <w:spacing w:after="0" w:line="240" w:lineRule="auto"/>
        <w:rPr>
          <w:rFonts w:ascii="Arial" w:eastAsia="Calibri" w:hAnsi="Calibri" w:cs="Times New Roman"/>
        </w:rPr>
      </w:pPr>
    </w:p>
    <w:p w14:paraId="7CB614AB" w14:textId="4BB3CF02" w:rsidR="00BE2FBC" w:rsidRDefault="00BE2FBC" w:rsidP="005F0D21">
      <w:pPr>
        <w:spacing w:after="0" w:line="240" w:lineRule="auto"/>
        <w:rPr>
          <w:rFonts w:ascii="Arial" w:eastAsia="Calibri" w:hAnsi="Calibri" w:cs="Times New Roman"/>
        </w:rPr>
      </w:pPr>
    </w:p>
    <w:p w14:paraId="4C19615C" w14:textId="1EBD9B18" w:rsidR="00BE2FBC" w:rsidRDefault="00BE2FBC" w:rsidP="005F0D21">
      <w:pPr>
        <w:spacing w:after="0" w:line="240" w:lineRule="auto"/>
        <w:rPr>
          <w:rFonts w:ascii="Arial" w:eastAsia="Calibri" w:hAnsi="Calibri" w:cs="Times New Roman"/>
        </w:rPr>
      </w:pPr>
    </w:p>
    <w:p w14:paraId="6AF3A66E" w14:textId="020A971B" w:rsidR="00BE2FBC" w:rsidRDefault="00BE2FBC" w:rsidP="005F0D21">
      <w:pPr>
        <w:spacing w:after="0" w:line="240" w:lineRule="auto"/>
        <w:rPr>
          <w:rFonts w:ascii="Arial" w:eastAsia="Calibri" w:hAnsi="Calibri" w:cs="Times New Roman"/>
        </w:rPr>
      </w:pPr>
    </w:p>
    <w:p w14:paraId="6B5397F6" w14:textId="77777777" w:rsidR="00BE2FBC" w:rsidRPr="0096752D" w:rsidRDefault="00BE2FBC" w:rsidP="005F0D21">
      <w:pPr>
        <w:spacing w:after="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75C06F8D" w14:textId="77777777" w:rsidTr="0096752D">
        <w:trPr>
          <w:trHeight w:val="540"/>
        </w:trPr>
        <w:tc>
          <w:tcPr>
            <w:tcW w:w="9465" w:type="dxa"/>
            <w:shd w:val="clear" w:color="auto" w:fill="009CD1"/>
            <w:vAlign w:val="center"/>
          </w:tcPr>
          <w:p w14:paraId="3052DBA1"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M05.A-T Numbers and Operations in Base Ten</w:t>
            </w:r>
          </w:p>
        </w:tc>
      </w:tr>
    </w:tbl>
    <w:p w14:paraId="728459AC" w14:textId="77777777" w:rsidR="00A419F9" w:rsidRPr="0096752D" w:rsidRDefault="00A419F9" w:rsidP="002C12D7">
      <w:pPr>
        <w:pStyle w:val="Style1"/>
      </w:pPr>
      <w:r w:rsidRPr="0096752D">
        <w:t>Assessment Anchor: M05.A-T.1.1</w:t>
      </w:r>
    </w:p>
    <w:p w14:paraId="5A711996"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Understand the place-value system.</w:t>
      </w:r>
    </w:p>
    <w:p w14:paraId="3FEF844E" w14:textId="16781DCD" w:rsidR="00A419F9" w:rsidRPr="0096752D" w:rsidRDefault="00BE2FBC" w:rsidP="002C12D7">
      <w:pPr>
        <w:pStyle w:val="Style1"/>
      </w:pPr>
      <w:r>
        <w:t xml:space="preserve">     </w:t>
      </w:r>
      <w:r w:rsidR="00A419F9" w:rsidRPr="0096752D">
        <w:t>Eligible Content: M05.A-T.1.1.2</w:t>
      </w:r>
    </w:p>
    <w:p w14:paraId="62B384FE"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Explain patterns in the number of zeros of the product when multiplying a number by powers of 10 and explain patterns in the placement of the decimal point when a decimal is multiplied or divided by a power of 10. Use whole-number exponents to denote powers of 10.  </w:t>
      </w:r>
    </w:p>
    <w:p w14:paraId="1C01EA41"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1: 4 × 102 = 400 </w:t>
      </w:r>
    </w:p>
    <w:p w14:paraId="10847B42"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2: 0.05 ÷ 103 = 0.00005 </w:t>
      </w:r>
    </w:p>
    <w:p w14:paraId="45795CEE" w14:textId="77777777" w:rsidR="00A419F9" w:rsidRPr="00BE2FBC"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7A209926" w14:textId="77777777" w:rsidTr="0096752D">
        <w:trPr>
          <w:trHeight w:hRule="exact" w:val="264"/>
        </w:trPr>
        <w:tc>
          <w:tcPr>
            <w:tcW w:w="8275" w:type="dxa"/>
            <w:shd w:val="clear" w:color="auto" w:fill="009CD1"/>
          </w:tcPr>
          <w:p w14:paraId="5BEEFB03"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50ABE219" w14:textId="77777777" w:rsidTr="0096752D">
        <w:trPr>
          <w:trHeight w:hRule="exact" w:val="576"/>
        </w:trPr>
        <w:tc>
          <w:tcPr>
            <w:tcW w:w="8275" w:type="dxa"/>
            <w:vAlign w:val="center"/>
          </w:tcPr>
          <w:p w14:paraId="4FA038B2"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M05AT1.1.2a </w:t>
            </w:r>
            <w:r w:rsidRPr="0096752D">
              <w:rPr>
                <w:rFonts w:ascii="Times New Roman" w:eastAsia="Times New Roman" w:hAnsi="Times New Roman" w:cs="Times New Roman"/>
                <w:bCs/>
              </w:rPr>
              <w:t>Identify a pattern and change in place value when a number up to 99 is multiplied by powers of 10</w:t>
            </w:r>
            <w:r w:rsidRPr="0096752D">
              <w:rPr>
                <w:rFonts w:ascii="Times New Roman" w:eastAsia="Times New Roman" w:hAnsi="Times New Roman" w:cs="Times New Roman"/>
                <w:b/>
                <w:bCs/>
              </w:rPr>
              <w:t xml:space="preserve"> </w:t>
            </w:r>
          </w:p>
        </w:tc>
      </w:tr>
    </w:tbl>
    <w:p w14:paraId="6D0DC653" w14:textId="77777777" w:rsidR="00A419F9" w:rsidRPr="00BE2FBC"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3DFF65EE" w14:textId="77777777" w:rsidTr="00BE2FBC">
        <w:trPr>
          <w:trHeight w:hRule="exact" w:val="264"/>
        </w:trPr>
        <w:tc>
          <w:tcPr>
            <w:tcW w:w="8276" w:type="dxa"/>
            <w:gridSpan w:val="2"/>
            <w:shd w:val="clear" w:color="auto" w:fill="009CD1"/>
          </w:tcPr>
          <w:p w14:paraId="447E57E9"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4200A3D5" w14:textId="77777777" w:rsidTr="00BE2FBC">
        <w:trPr>
          <w:trHeight w:hRule="exact" w:val="516"/>
        </w:trPr>
        <w:tc>
          <w:tcPr>
            <w:tcW w:w="8276" w:type="dxa"/>
            <w:gridSpan w:val="2"/>
            <w:shd w:val="clear" w:color="auto" w:fill="DEEAF6"/>
          </w:tcPr>
          <w:p w14:paraId="09F61E9A"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identify the pattern of exponents in powers of 10 or the change in place value.</w:t>
            </w:r>
          </w:p>
        </w:tc>
      </w:tr>
      <w:tr w:rsidR="00A419F9" w:rsidRPr="0096752D" w14:paraId="04C480AB" w14:textId="77777777" w:rsidTr="00BE2FBC">
        <w:trPr>
          <w:trHeight w:hRule="exact" w:val="262"/>
        </w:trPr>
        <w:tc>
          <w:tcPr>
            <w:tcW w:w="8276" w:type="dxa"/>
            <w:gridSpan w:val="2"/>
            <w:shd w:val="clear" w:color="auto" w:fill="009CD1"/>
          </w:tcPr>
          <w:p w14:paraId="2D99EA76" w14:textId="77777777" w:rsidR="00A419F9" w:rsidRPr="0096752D" w:rsidRDefault="00A419F9" w:rsidP="00BE2FBC">
            <w:pPr>
              <w:pStyle w:val="Style2"/>
              <w:rPr>
                <w:color w:val="CBC3C5"/>
              </w:rPr>
            </w:pPr>
            <w:r w:rsidRPr="0096752D">
              <w:t>Tier Guidelines</w:t>
            </w:r>
            <w:r w:rsidRPr="0096752D">
              <w:tab/>
            </w:r>
          </w:p>
        </w:tc>
      </w:tr>
      <w:tr w:rsidR="00A419F9" w:rsidRPr="0096752D" w14:paraId="0F9E5DF8" w14:textId="77777777" w:rsidTr="00BE2FBC">
        <w:trPr>
          <w:trHeight w:hRule="exact" w:val="264"/>
        </w:trPr>
        <w:tc>
          <w:tcPr>
            <w:tcW w:w="4138" w:type="dxa"/>
            <w:shd w:val="clear" w:color="auto" w:fill="009CD1"/>
          </w:tcPr>
          <w:p w14:paraId="0188E4C2"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7BBCA8A3"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093FC264" w14:textId="77777777" w:rsidTr="00BE2FBC">
        <w:trPr>
          <w:trHeight w:hRule="exact" w:val="595"/>
        </w:trPr>
        <w:tc>
          <w:tcPr>
            <w:tcW w:w="4138" w:type="dxa"/>
            <w:shd w:val="clear" w:color="auto" w:fill="DEEAF6"/>
          </w:tcPr>
          <w:p w14:paraId="4987AF90"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Choose the next number in the pattern of powers of 10.</w:t>
            </w:r>
          </w:p>
        </w:tc>
        <w:tc>
          <w:tcPr>
            <w:tcW w:w="4138" w:type="dxa"/>
            <w:shd w:val="clear" w:color="auto" w:fill="DEEAF6"/>
          </w:tcPr>
          <w:p w14:paraId="7566F130"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Can be asked to choose the next power of 10 that completes the pattern.</w:t>
            </w:r>
          </w:p>
        </w:tc>
      </w:tr>
    </w:tbl>
    <w:p w14:paraId="0FE5EE65" w14:textId="77777777" w:rsidR="00BE2FBC" w:rsidRDefault="00BE2FBC" w:rsidP="00BE2FBC">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65"/>
      </w:tblGrid>
      <w:tr w:rsidR="00A419F9" w:rsidRPr="0096752D" w14:paraId="35B628D5" w14:textId="77777777" w:rsidTr="00BE2FBC">
        <w:trPr>
          <w:trHeight w:val="540"/>
        </w:trPr>
        <w:tc>
          <w:tcPr>
            <w:tcW w:w="9465" w:type="dxa"/>
            <w:shd w:val="clear" w:color="auto" w:fill="009CD1"/>
            <w:vAlign w:val="center"/>
          </w:tcPr>
          <w:p w14:paraId="22BFDE0C"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M05.A-T Numbers and Operations in Base Ten</w:t>
            </w:r>
          </w:p>
        </w:tc>
      </w:tr>
    </w:tbl>
    <w:p w14:paraId="28494F3E" w14:textId="77777777" w:rsidR="00A419F9" w:rsidRPr="0096752D" w:rsidRDefault="00A419F9" w:rsidP="002C12D7">
      <w:pPr>
        <w:pStyle w:val="Style1"/>
      </w:pPr>
      <w:r w:rsidRPr="0096752D">
        <w:t>Assessment Anchor: M05.A-T.1.1</w:t>
      </w:r>
    </w:p>
    <w:p w14:paraId="1F71CB87"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Understand the place-value system.</w:t>
      </w:r>
    </w:p>
    <w:p w14:paraId="6B99B0E3" w14:textId="1825B722" w:rsidR="00A419F9" w:rsidRPr="0096752D" w:rsidRDefault="00BE2FBC" w:rsidP="002C12D7">
      <w:pPr>
        <w:pStyle w:val="Style1"/>
      </w:pPr>
      <w:r>
        <w:t xml:space="preserve">      </w:t>
      </w:r>
      <w:r w:rsidR="00A419F9" w:rsidRPr="0096752D">
        <w:t>Eligible Content: M05.A-T.1.1.4</w:t>
      </w:r>
    </w:p>
    <w:p w14:paraId="0223F32C"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Compare two decimals to thousandths based on meanings of the digits in each place using &gt;, =, and &lt; symbols. </w:t>
      </w:r>
    </w:p>
    <w:p w14:paraId="38349875"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5147D7C7" w14:textId="77777777" w:rsidTr="0096752D">
        <w:trPr>
          <w:trHeight w:hRule="exact" w:val="264"/>
        </w:trPr>
        <w:tc>
          <w:tcPr>
            <w:tcW w:w="8275" w:type="dxa"/>
            <w:shd w:val="clear" w:color="auto" w:fill="009CD1"/>
          </w:tcPr>
          <w:p w14:paraId="54C98032"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14A1A4FD" w14:textId="77777777" w:rsidTr="0096752D">
        <w:trPr>
          <w:trHeight w:hRule="exact" w:val="288"/>
        </w:trPr>
        <w:tc>
          <w:tcPr>
            <w:tcW w:w="8275" w:type="dxa"/>
            <w:vAlign w:val="center"/>
          </w:tcPr>
          <w:p w14:paraId="4C2DD06C"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M05AT1.1.4a </w:t>
            </w:r>
            <w:r w:rsidRPr="0096752D">
              <w:rPr>
                <w:rFonts w:ascii="Times New Roman" w:eastAsia="Times New Roman" w:hAnsi="Times New Roman" w:cs="Times New Roman"/>
                <w:bCs/>
              </w:rPr>
              <w:t xml:space="preserve">Compare two numbers up to the hundredths place </w:t>
            </w:r>
          </w:p>
        </w:tc>
      </w:tr>
    </w:tbl>
    <w:p w14:paraId="18434B04"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17FAE137" w14:textId="77777777" w:rsidTr="0096752D">
        <w:trPr>
          <w:trHeight w:hRule="exact" w:val="264"/>
        </w:trPr>
        <w:tc>
          <w:tcPr>
            <w:tcW w:w="8276" w:type="dxa"/>
            <w:gridSpan w:val="2"/>
            <w:shd w:val="clear" w:color="auto" w:fill="009CD1"/>
          </w:tcPr>
          <w:p w14:paraId="68A18868"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78CE2DB7" w14:textId="77777777" w:rsidTr="00BE2FBC">
        <w:trPr>
          <w:trHeight w:hRule="exact" w:val="325"/>
        </w:trPr>
        <w:tc>
          <w:tcPr>
            <w:tcW w:w="8276" w:type="dxa"/>
            <w:gridSpan w:val="2"/>
            <w:shd w:val="clear" w:color="auto" w:fill="DEEAF6"/>
          </w:tcPr>
          <w:p w14:paraId="0E9EAFE2"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compare relative values of decimals.</w:t>
            </w:r>
          </w:p>
        </w:tc>
      </w:tr>
      <w:tr w:rsidR="00A419F9" w:rsidRPr="0096752D" w14:paraId="1CAAFFBE" w14:textId="77777777" w:rsidTr="0096752D">
        <w:trPr>
          <w:trHeight w:hRule="exact" w:val="262"/>
        </w:trPr>
        <w:tc>
          <w:tcPr>
            <w:tcW w:w="8276" w:type="dxa"/>
            <w:gridSpan w:val="2"/>
            <w:shd w:val="clear" w:color="auto" w:fill="009CD1"/>
          </w:tcPr>
          <w:p w14:paraId="18BCC3AA" w14:textId="77777777" w:rsidR="00A419F9" w:rsidRPr="0096752D" w:rsidRDefault="00A419F9" w:rsidP="00BE2FBC">
            <w:pPr>
              <w:pStyle w:val="Style2"/>
              <w:rPr>
                <w:color w:val="CBC3C5"/>
              </w:rPr>
            </w:pPr>
            <w:r w:rsidRPr="0096752D">
              <w:t>Tier Guidelines</w:t>
            </w:r>
            <w:r w:rsidRPr="0096752D">
              <w:tab/>
            </w:r>
          </w:p>
        </w:tc>
      </w:tr>
      <w:tr w:rsidR="00A419F9" w:rsidRPr="0096752D" w14:paraId="0864649C" w14:textId="77777777" w:rsidTr="0096752D">
        <w:trPr>
          <w:trHeight w:hRule="exact" w:val="264"/>
        </w:trPr>
        <w:tc>
          <w:tcPr>
            <w:tcW w:w="4138" w:type="dxa"/>
            <w:shd w:val="clear" w:color="auto" w:fill="009CD1"/>
          </w:tcPr>
          <w:p w14:paraId="6721CB3A"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167E5A8C"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164628D7" w14:textId="77777777" w:rsidTr="0096752D">
        <w:trPr>
          <w:trHeight w:hRule="exact" w:val="829"/>
        </w:trPr>
        <w:tc>
          <w:tcPr>
            <w:tcW w:w="4138" w:type="dxa"/>
            <w:shd w:val="clear" w:color="auto" w:fill="DEEAF6"/>
          </w:tcPr>
          <w:p w14:paraId="0E746D8C"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comparing tenths place with or without symbols.</w:t>
            </w:r>
          </w:p>
        </w:tc>
        <w:tc>
          <w:tcPr>
            <w:tcW w:w="4138" w:type="dxa"/>
            <w:shd w:val="clear" w:color="auto" w:fill="DEEAF6"/>
          </w:tcPr>
          <w:p w14:paraId="239B422B"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Can be asked to compare tenths or hundredths place with or without symbols. </w:t>
            </w:r>
          </w:p>
        </w:tc>
      </w:tr>
    </w:tbl>
    <w:p w14:paraId="1C9982F2" w14:textId="77777777" w:rsidR="00A419F9" w:rsidRPr="0096752D" w:rsidRDefault="00A419F9" w:rsidP="005F0D21">
      <w:pPr>
        <w:spacing w:before="120" w:after="120" w:line="240" w:lineRule="auto"/>
        <w:rPr>
          <w:rFonts w:ascii="Arial" w:eastAsia="Calibri" w:hAnsi="Calibri" w:cs="Times New Roman"/>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A419F9" w:rsidRPr="0096752D" w14:paraId="08331974" w14:textId="77777777" w:rsidTr="0096752D">
        <w:trPr>
          <w:trHeight w:val="540"/>
        </w:trPr>
        <w:tc>
          <w:tcPr>
            <w:tcW w:w="9481" w:type="dxa"/>
            <w:shd w:val="clear" w:color="auto" w:fill="009CD1"/>
            <w:vAlign w:val="center"/>
          </w:tcPr>
          <w:p w14:paraId="4841324A"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M05.A-T Numbers and Operations in Base Ten</w:t>
            </w:r>
          </w:p>
        </w:tc>
      </w:tr>
    </w:tbl>
    <w:p w14:paraId="2B641F14" w14:textId="77777777" w:rsidR="00A419F9" w:rsidRPr="0096752D" w:rsidRDefault="00A419F9" w:rsidP="002C12D7">
      <w:pPr>
        <w:pStyle w:val="Style1"/>
      </w:pPr>
      <w:r w:rsidRPr="0096752D">
        <w:t>Assessment Anchor: M05.A-T.1</w:t>
      </w:r>
    </w:p>
    <w:p w14:paraId="3B0914FD"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Understand the place-value system.</w:t>
      </w:r>
    </w:p>
    <w:p w14:paraId="6676F5C4" w14:textId="08186701" w:rsidR="00A419F9" w:rsidRPr="0096752D" w:rsidRDefault="00BE2FBC" w:rsidP="002C12D7">
      <w:pPr>
        <w:pStyle w:val="Style1"/>
      </w:pPr>
      <w:r>
        <w:t xml:space="preserve">     </w:t>
      </w:r>
      <w:r w:rsidR="00A419F9" w:rsidRPr="0096752D">
        <w:t>Eligible Content: M05.A-T.1.1.5</w:t>
      </w:r>
    </w:p>
    <w:p w14:paraId="7CBF4175"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Round decimals to any place (limit rounding to ones, tenths, hundredths, or thousandths place). </w:t>
      </w:r>
    </w:p>
    <w:p w14:paraId="503F1CDD"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4CD8D9C2" w14:textId="77777777" w:rsidTr="0096752D">
        <w:trPr>
          <w:trHeight w:hRule="exact" w:val="264"/>
        </w:trPr>
        <w:tc>
          <w:tcPr>
            <w:tcW w:w="8275" w:type="dxa"/>
            <w:shd w:val="clear" w:color="auto" w:fill="009CD1"/>
          </w:tcPr>
          <w:p w14:paraId="204331C3"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0A56F522" w14:textId="77777777" w:rsidTr="0096752D">
        <w:trPr>
          <w:trHeight w:hRule="exact" w:val="288"/>
        </w:trPr>
        <w:tc>
          <w:tcPr>
            <w:tcW w:w="8275" w:type="dxa"/>
            <w:vAlign w:val="center"/>
          </w:tcPr>
          <w:p w14:paraId="3626D21A"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M05AT1.1.5a </w:t>
            </w:r>
            <w:r w:rsidRPr="0096752D">
              <w:rPr>
                <w:rFonts w:ascii="Times New Roman" w:eastAsia="Times New Roman" w:hAnsi="Times New Roman" w:cs="Times New Roman"/>
                <w:bCs/>
              </w:rPr>
              <w:t>Round a decimal from the tenths place to the nearest whole number</w:t>
            </w:r>
            <w:r w:rsidRPr="0096752D">
              <w:rPr>
                <w:rFonts w:ascii="Times New Roman" w:eastAsia="Times New Roman" w:hAnsi="Times New Roman" w:cs="Times New Roman"/>
                <w:b/>
                <w:bCs/>
              </w:rPr>
              <w:t xml:space="preserve"> </w:t>
            </w:r>
          </w:p>
        </w:tc>
      </w:tr>
    </w:tbl>
    <w:p w14:paraId="4506C9FB"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251C2B7C" w14:textId="77777777" w:rsidTr="0096752D">
        <w:trPr>
          <w:trHeight w:hRule="exact" w:val="264"/>
        </w:trPr>
        <w:tc>
          <w:tcPr>
            <w:tcW w:w="8276" w:type="dxa"/>
            <w:gridSpan w:val="2"/>
            <w:shd w:val="clear" w:color="auto" w:fill="009CD1"/>
          </w:tcPr>
          <w:p w14:paraId="307F779A"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1FEADBC2" w14:textId="77777777" w:rsidTr="0096752D">
        <w:trPr>
          <w:trHeight w:hRule="exact" w:val="516"/>
        </w:trPr>
        <w:tc>
          <w:tcPr>
            <w:tcW w:w="8276" w:type="dxa"/>
            <w:gridSpan w:val="2"/>
            <w:shd w:val="clear" w:color="auto" w:fill="DEEAF6"/>
          </w:tcPr>
          <w:p w14:paraId="44BCF409"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find the nearest whole number given a decimal in the tenths place.</w:t>
            </w:r>
          </w:p>
        </w:tc>
      </w:tr>
      <w:tr w:rsidR="00A419F9" w:rsidRPr="0096752D" w14:paraId="04F8C315" w14:textId="77777777" w:rsidTr="0096752D">
        <w:trPr>
          <w:trHeight w:hRule="exact" w:val="262"/>
        </w:trPr>
        <w:tc>
          <w:tcPr>
            <w:tcW w:w="8276" w:type="dxa"/>
            <w:gridSpan w:val="2"/>
            <w:shd w:val="clear" w:color="auto" w:fill="009CD1"/>
          </w:tcPr>
          <w:p w14:paraId="0FFD56D4" w14:textId="77777777" w:rsidR="00A419F9" w:rsidRPr="0096752D" w:rsidRDefault="00A419F9" w:rsidP="00BE2FBC">
            <w:pPr>
              <w:pStyle w:val="Style2"/>
              <w:rPr>
                <w:color w:val="CBC3C5"/>
              </w:rPr>
            </w:pPr>
            <w:r w:rsidRPr="0096752D">
              <w:t>Tier Guidelines</w:t>
            </w:r>
            <w:r w:rsidRPr="0096752D">
              <w:tab/>
            </w:r>
          </w:p>
        </w:tc>
      </w:tr>
      <w:tr w:rsidR="00A419F9" w:rsidRPr="0096752D" w14:paraId="3989DE20" w14:textId="77777777" w:rsidTr="0096752D">
        <w:trPr>
          <w:trHeight w:hRule="exact" w:val="264"/>
        </w:trPr>
        <w:tc>
          <w:tcPr>
            <w:tcW w:w="4138" w:type="dxa"/>
            <w:shd w:val="clear" w:color="auto" w:fill="009CD1"/>
          </w:tcPr>
          <w:p w14:paraId="5660BBB8"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580E596F"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75C17B7B" w14:textId="77777777" w:rsidTr="00BE2FBC">
        <w:trPr>
          <w:trHeight w:hRule="exact" w:val="847"/>
        </w:trPr>
        <w:tc>
          <w:tcPr>
            <w:tcW w:w="4138" w:type="dxa"/>
            <w:shd w:val="clear" w:color="auto" w:fill="DEEAF6"/>
          </w:tcPr>
          <w:p w14:paraId="791B538E" w14:textId="77777777" w:rsidR="00A419F9" w:rsidRPr="0096752D" w:rsidRDefault="00A419F9" w:rsidP="005F0D21">
            <w:pPr>
              <w:widowControl w:val="0"/>
              <w:spacing w:after="0" w:line="240" w:lineRule="auto"/>
              <w:ind w:left="103" w:right="133"/>
              <w:rPr>
                <w:rFonts w:ascii="Times New Roman" w:eastAsia="Times New Roman" w:hAnsi="Times New Roman" w:cs="Times New Roman"/>
              </w:rPr>
            </w:pPr>
            <w:r w:rsidRPr="0096752D">
              <w:rPr>
                <w:rFonts w:ascii="Times New Roman" w:eastAsia="Times New Roman" w:hAnsi="Times New Roman" w:cs="Times New Roman"/>
              </w:rPr>
              <w:t>Limited to finding the nearest whole number that is larger than the decimal (rounding up).</w:t>
            </w:r>
          </w:p>
        </w:tc>
        <w:tc>
          <w:tcPr>
            <w:tcW w:w="4138" w:type="dxa"/>
            <w:shd w:val="clear" w:color="auto" w:fill="DEEAF6"/>
          </w:tcPr>
          <w:p w14:paraId="286157F0" w14:textId="77777777" w:rsidR="00A419F9" w:rsidRPr="0096752D" w:rsidRDefault="00A419F9" w:rsidP="005F0D21">
            <w:pPr>
              <w:widowControl w:val="0"/>
              <w:spacing w:after="0" w:line="240" w:lineRule="auto"/>
              <w:ind w:left="103" w:right="222"/>
              <w:rPr>
                <w:rFonts w:ascii="Times New Roman" w:eastAsia="Times New Roman" w:hAnsi="Times New Roman" w:cs="Times New Roman"/>
              </w:rPr>
            </w:pPr>
            <w:r w:rsidRPr="0096752D">
              <w:rPr>
                <w:rFonts w:ascii="Times New Roman" w:eastAsia="Times New Roman" w:hAnsi="Times New Roman" w:cs="Times New Roman"/>
              </w:rPr>
              <w:t>Can be asked to find the nearest whole number that is above or below the decimal (rounding up or down).</w:t>
            </w:r>
          </w:p>
          <w:p w14:paraId="397754A6" w14:textId="77777777" w:rsidR="00A419F9" w:rsidRPr="0096752D" w:rsidRDefault="00A419F9" w:rsidP="005F0D21">
            <w:pPr>
              <w:widowControl w:val="0"/>
              <w:spacing w:after="0" w:line="240" w:lineRule="auto"/>
              <w:ind w:left="103" w:right="222"/>
              <w:rPr>
                <w:rFonts w:ascii="Times New Roman" w:eastAsia="Times New Roman" w:hAnsi="Times New Roman" w:cs="Times New Roman"/>
              </w:rPr>
            </w:pPr>
          </w:p>
          <w:p w14:paraId="31F74291" w14:textId="77777777" w:rsidR="00A419F9" w:rsidRPr="0096752D" w:rsidRDefault="00A419F9" w:rsidP="005F0D21">
            <w:pPr>
              <w:widowControl w:val="0"/>
              <w:spacing w:after="0" w:line="240" w:lineRule="auto"/>
              <w:ind w:left="103" w:right="222"/>
              <w:rPr>
                <w:rFonts w:ascii="Times New Roman" w:eastAsia="Times New Roman" w:hAnsi="Times New Roman" w:cs="Times New Roman"/>
              </w:rPr>
            </w:pPr>
          </w:p>
        </w:tc>
      </w:tr>
    </w:tbl>
    <w:p w14:paraId="603AACCB" w14:textId="77777777" w:rsidR="00A419F9" w:rsidRPr="0096752D" w:rsidRDefault="00A419F9" w:rsidP="005F0D21">
      <w:pPr>
        <w:spacing w:line="240" w:lineRule="auto"/>
        <w:rPr>
          <w:rFonts w:ascii="Calibri" w:eastAsia="Calibri" w:hAnsi="Calibri" w:cs="Times New Roman"/>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A419F9" w:rsidRPr="0096752D" w14:paraId="3B6090AD" w14:textId="77777777" w:rsidTr="0096752D">
        <w:trPr>
          <w:trHeight w:val="540"/>
        </w:trPr>
        <w:tc>
          <w:tcPr>
            <w:tcW w:w="9481" w:type="dxa"/>
            <w:shd w:val="clear" w:color="auto" w:fill="009CD1"/>
            <w:vAlign w:val="center"/>
          </w:tcPr>
          <w:p w14:paraId="2FA3D64A"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M05.A-T Numbers and Operations in Base Ten</w:t>
            </w:r>
          </w:p>
        </w:tc>
      </w:tr>
    </w:tbl>
    <w:p w14:paraId="029B14BE" w14:textId="77777777" w:rsidR="00A419F9" w:rsidRPr="0096752D" w:rsidRDefault="00A419F9" w:rsidP="002C12D7">
      <w:pPr>
        <w:pStyle w:val="Style1"/>
      </w:pPr>
      <w:r w:rsidRPr="0096752D">
        <w:t>Assessment Anchor: M05.A-T.2.1</w:t>
      </w:r>
    </w:p>
    <w:p w14:paraId="127772FA"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Perform operations with multi-digit whole numbers and with decimals to hundredths.</w:t>
      </w:r>
    </w:p>
    <w:p w14:paraId="0B828BE9" w14:textId="5722BE52" w:rsidR="00A419F9" w:rsidRPr="0096752D" w:rsidRDefault="00BE2FBC" w:rsidP="002C12D7">
      <w:pPr>
        <w:pStyle w:val="Style1"/>
      </w:pPr>
      <w:r>
        <w:t xml:space="preserve">      </w:t>
      </w:r>
      <w:r w:rsidR="00A419F9" w:rsidRPr="0096752D">
        <w:t>Eligible Content: M05.A-T.2.1.1</w:t>
      </w:r>
    </w:p>
    <w:p w14:paraId="2A3E1EC5"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Multiply multi-digit whole numbers (not to exceed three-digit by three-digit). </w:t>
      </w:r>
    </w:p>
    <w:p w14:paraId="2C2F3D17"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6D3FE9AA" w14:textId="77777777" w:rsidTr="0096752D">
        <w:trPr>
          <w:trHeight w:hRule="exact" w:val="264"/>
        </w:trPr>
        <w:tc>
          <w:tcPr>
            <w:tcW w:w="8275" w:type="dxa"/>
            <w:shd w:val="clear" w:color="auto" w:fill="009CD1"/>
          </w:tcPr>
          <w:p w14:paraId="2B4766CF"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791B6EB8" w14:textId="77777777" w:rsidTr="0096752D">
        <w:trPr>
          <w:trHeight w:hRule="exact" w:val="288"/>
        </w:trPr>
        <w:tc>
          <w:tcPr>
            <w:tcW w:w="8275" w:type="dxa"/>
            <w:vAlign w:val="center"/>
          </w:tcPr>
          <w:p w14:paraId="47F41020"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M05AT2.1.1a </w:t>
            </w:r>
            <w:r w:rsidRPr="0096752D">
              <w:rPr>
                <w:rFonts w:ascii="Times New Roman" w:eastAsia="Times New Roman" w:hAnsi="Times New Roman" w:cs="Times New Roman"/>
                <w:bCs/>
              </w:rPr>
              <w:t>Multiply single-digit whole numbers</w:t>
            </w:r>
          </w:p>
        </w:tc>
      </w:tr>
    </w:tbl>
    <w:p w14:paraId="2C73738B"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63BC4CAC" w14:textId="77777777" w:rsidTr="0096752D">
        <w:trPr>
          <w:trHeight w:hRule="exact" w:val="264"/>
        </w:trPr>
        <w:tc>
          <w:tcPr>
            <w:tcW w:w="8276" w:type="dxa"/>
            <w:gridSpan w:val="2"/>
            <w:shd w:val="clear" w:color="auto" w:fill="009CD1"/>
          </w:tcPr>
          <w:p w14:paraId="64246825"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3FF99298" w14:textId="77777777" w:rsidTr="0096752D">
        <w:trPr>
          <w:trHeight w:hRule="exact" w:val="516"/>
        </w:trPr>
        <w:tc>
          <w:tcPr>
            <w:tcW w:w="8276" w:type="dxa"/>
            <w:gridSpan w:val="2"/>
            <w:shd w:val="clear" w:color="auto" w:fill="DEEAF6"/>
          </w:tcPr>
          <w:p w14:paraId="49D65EA4"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multiply two single digit whole numbers. </w:t>
            </w:r>
          </w:p>
        </w:tc>
      </w:tr>
      <w:tr w:rsidR="00A419F9" w:rsidRPr="0096752D" w14:paraId="296DBE17" w14:textId="77777777" w:rsidTr="0096752D">
        <w:trPr>
          <w:trHeight w:hRule="exact" w:val="262"/>
        </w:trPr>
        <w:tc>
          <w:tcPr>
            <w:tcW w:w="8276" w:type="dxa"/>
            <w:gridSpan w:val="2"/>
            <w:shd w:val="clear" w:color="auto" w:fill="009CD1"/>
          </w:tcPr>
          <w:p w14:paraId="6479A2F7" w14:textId="77777777" w:rsidR="00A419F9" w:rsidRPr="0096752D" w:rsidRDefault="00A419F9" w:rsidP="00BE2FBC">
            <w:pPr>
              <w:pStyle w:val="Style2"/>
              <w:rPr>
                <w:color w:val="CBC3C5"/>
              </w:rPr>
            </w:pPr>
            <w:r w:rsidRPr="0096752D">
              <w:t>Tier Guidelines</w:t>
            </w:r>
            <w:r w:rsidRPr="0096752D">
              <w:tab/>
            </w:r>
          </w:p>
        </w:tc>
      </w:tr>
      <w:tr w:rsidR="00A419F9" w:rsidRPr="0096752D" w14:paraId="21012318" w14:textId="77777777" w:rsidTr="0096752D">
        <w:trPr>
          <w:trHeight w:hRule="exact" w:val="264"/>
        </w:trPr>
        <w:tc>
          <w:tcPr>
            <w:tcW w:w="4138" w:type="dxa"/>
            <w:shd w:val="clear" w:color="auto" w:fill="009CD1"/>
          </w:tcPr>
          <w:p w14:paraId="72224275"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275C74FF"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6797E2F0" w14:textId="77777777" w:rsidTr="0096752D">
        <w:trPr>
          <w:trHeight w:hRule="exact" w:val="811"/>
        </w:trPr>
        <w:tc>
          <w:tcPr>
            <w:tcW w:w="4138" w:type="dxa"/>
            <w:shd w:val="clear" w:color="auto" w:fill="DEEAF6"/>
          </w:tcPr>
          <w:p w14:paraId="43AC1BFF"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multiplication by 1, 2 or 5 with products ≤ 20 using models.</w:t>
            </w:r>
          </w:p>
        </w:tc>
        <w:tc>
          <w:tcPr>
            <w:tcW w:w="4138" w:type="dxa"/>
            <w:shd w:val="clear" w:color="auto" w:fill="DEEAF6"/>
          </w:tcPr>
          <w:p w14:paraId="3CBADC08"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multiplication by 1 to 9 with products ≤ 50 using models.</w:t>
            </w:r>
          </w:p>
        </w:tc>
      </w:tr>
    </w:tbl>
    <w:p w14:paraId="2F066B41" w14:textId="701BF895" w:rsidR="00A419F9" w:rsidRDefault="00A419F9" w:rsidP="005F0D21">
      <w:pPr>
        <w:spacing w:before="120" w:after="120" w:line="240" w:lineRule="auto"/>
        <w:rPr>
          <w:rFonts w:ascii="Arial" w:eastAsia="Calibri" w:hAnsi="Calibri" w:cs="Times New Roman"/>
        </w:rPr>
      </w:pPr>
    </w:p>
    <w:p w14:paraId="7C1C6835" w14:textId="0032B351" w:rsidR="00BE2FBC" w:rsidRDefault="00BE2FBC" w:rsidP="005F0D21">
      <w:pPr>
        <w:spacing w:before="120" w:after="120" w:line="240" w:lineRule="auto"/>
        <w:rPr>
          <w:rFonts w:ascii="Arial" w:eastAsia="Calibri" w:hAnsi="Calibri" w:cs="Times New Roman"/>
        </w:rPr>
      </w:pPr>
    </w:p>
    <w:p w14:paraId="3415D55C" w14:textId="77777777" w:rsidR="00BE2FBC" w:rsidRPr="0096752D" w:rsidRDefault="00BE2FBC" w:rsidP="005F0D21">
      <w:pPr>
        <w:spacing w:before="120" w:after="120" w:line="240" w:lineRule="auto"/>
        <w:rPr>
          <w:rFonts w:ascii="Arial" w:eastAsia="Calibri" w:hAnsi="Calibri" w:cs="Times New Roman"/>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A419F9" w:rsidRPr="0096752D" w14:paraId="4A6A15F3" w14:textId="77777777" w:rsidTr="0096752D">
        <w:trPr>
          <w:trHeight w:val="540"/>
        </w:trPr>
        <w:tc>
          <w:tcPr>
            <w:tcW w:w="9481" w:type="dxa"/>
            <w:shd w:val="clear" w:color="auto" w:fill="009CD1"/>
            <w:vAlign w:val="center"/>
          </w:tcPr>
          <w:p w14:paraId="244D740E"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M05.A-T Numbers and Operations in Base Ten</w:t>
            </w:r>
          </w:p>
        </w:tc>
      </w:tr>
    </w:tbl>
    <w:p w14:paraId="62D8F573" w14:textId="77777777" w:rsidR="00A419F9" w:rsidRPr="0096752D" w:rsidRDefault="00A419F9" w:rsidP="002C12D7">
      <w:pPr>
        <w:pStyle w:val="Style1"/>
      </w:pPr>
      <w:r w:rsidRPr="0096752D">
        <w:t>Assessment Anchor: M05.A-T.2.1</w:t>
      </w:r>
    </w:p>
    <w:p w14:paraId="384D2561"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Perform operations with multi-digit whole numbers and with decimals to hundredths.</w:t>
      </w:r>
    </w:p>
    <w:p w14:paraId="029FC399" w14:textId="4F0DDF90" w:rsidR="00A419F9" w:rsidRPr="0096752D" w:rsidRDefault="00BE2FBC" w:rsidP="002C12D7">
      <w:pPr>
        <w:pStyle w:val="Style1"/>
      </w:pPr>
      <w:r>
        <w:t xml:space="preserve">      </w:t>
      </w:r>
      <w:r w:rsidR="00A419F9" w:rsidRPr="0096752D">
        <w:t>Eligible Content: M05.A-T.2.1.2</w:t>
      </w:r>
    </w:p>
    <w:p w14:paraId="461F7164"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Find whole-number quotients of whole numbers with up to four-digit dividends and two-digit divisors.</w:t>
      </w:r>
    </w:p>
    <w:p w14:paraId="3F4DD4A2"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50DDE225" w14:textId="77777777" w:rsidTr="0096752D">
        <w:trPr>
          <w:trHeight w:hRule="exact" w:val="264"/>
        </w:trPr>
        <w:tc>
          <w:tcPr>
            <w:tcW w:w="8275" w:type="dxa"/>
            <w:shd w:val="clear" w:color="auto" w:fill="009CD1"/>
          </w:tcPr>
          <w:p w14:paraId="27E32A63"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16D20A78" w14:textId="77777777" w:rsidTr="0096752D">
        <w:trPr>
          <w:trHeight w:hRule="exact" w:val="288"/>
        </w:trPr>
        <w:tc>
          <w:tcPr>
            <w:tcW w:w="8275" w:type="dxa"/>
            <w:vAlign w:val="center"/>
          </w:tcPr>
          <w:p w14:paraId="6B397889"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M05AT2.1.2a </w:t>
            </w:r>
            <w:r w:rsidRPr="0096752D">
              <w:rPr>
                <w:rFonts w:ascii="Times New Roman" w:eastAsia="Times New Roman" w:hAnsi="Times New Roman" w:cs="Times New Roman"/>
                <w:bCs/>
              </w:rPr>
              <w:t>Illustrate the concept of division using fair and equal shares</w:t>
            </w:r>
          </w:p>
        </w:tc>
      </w:tr>
    </w:tbl>
    <w:p w14:paraId="12E86A40"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44EF7945" w14:textId="77777777" w:rsidTr="0096752D">
        <w:trPr>
          <w:trHeight w:hRule="exact" w:val="264"/>
        </w:trPr>
        <w:tc>
          <w:tcPr>
            <w:tcW w:w="8276" w:type="dxa"/>
            <w:gridSpan w:val="2"/>
            <w:shd w:val="clear" w:color="auto" w:fill="009CD1"/>
          </w:tcPr>
          <w:p w14:paraId="7940C5C1"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16FA4840" w14:textId="77777777" w:rsidTr="0096752D">
        <w:trPr>
          <w:trHeight w:hRule="exact" w:val="433"/>
        </w:trPr>
        <w:tc>
          <w:tcPr>
            <w:tcW w:w="8276" w:type="dxa"/>
            <w:gridSpan w:val="2"/>
            <w:shd w:val="clear" w:color="auto" w:fill="DEEAF6"/>
          </w:tcPr>
          <w:p w14:paraId="320C2528"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group numbers without remainders into sets of the same size.</w:t>
            </w:r>
          </w:p>
        </w:tc>
      </w:tr>
      <w:tr w:rsidR="00A419F9" w:rsidRPr="0096752D" w14:paraId="4B44171A" w14:textId="77777777" w:rsidTr="0096752D">
        <w:trPr>
          <w:trHeight w:hRule="exact" w:val="262"/>
        </w:trPr>
        <w:tc>
          <w:tcPr>
            <w:tcW w:w="8276" w:type="dxa"/>
            <w:gridSpan w:val="2"/>
            <w:shd w:val="clear" w:color="auto" w:fill="009CD1"/>
          </w:tcPr>
          <w:p w14:paraId="1AB27520" w14:textId="77777777" w:rsidR="00A419F9" w:rsidRPr="0096752D" w:rsidRDefault="00A419F9" w:rsidP="00BE2FBC">
            <w:pPr>
              <w:pStyle w:val="Style2"/>
              <w:rPr>
                <w:color w:val="CBC3C5"/>
              </w:rPr>
            </w:pPr>
            <w:r w:rsidRPr="0096752D">
              <w:t>Tier Guidelines</w:t>
            </w:r>
            <w:r w:rsidRPr="0096752D">
              <w:tab/>
            </w:r>
          </w:p>
        </w:tc>
      </w:tr>
      <w:tr w:rsidR="00A419F9" w:rsidRPr="0096752D" w14:paraId="3087BA5C" w14:textId="77777777" w:rsidTr="0096752D">
        <w:trPr>
          <w:trHeight w:hRule="exact" w:val="264"/>
        </w:trPr>
        <w:tc>
          <w:tcPr>
            <w:tcW w:w="4138" w:type="dxa"/>
            <w:shd w:val="clear" w:color="auto" w:fill="009CD1"/>
          </w:tcPr>
          <w:p w14:paraId="0E372F6B"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7622CFB8"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13370419" w14:textId="77777777" w:rsidTr="0096752D">
        <w:trPr>
          <w:trHeight w:hRule="exact" w:val="516"/>
        </w:trPr>
        <w:tc>
          <w:tcPr>
            <w:tcW w:w="4138" w:type="dxa"/>
            <w:shd w:val="clear" w:color="auto" w:fill="DEEAF6"/>
          </w:tcPr>
          <w:p w14:paraId="62052047"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2  or 3 sets of objects totaling ≤ 10.</w:t>
            </w:r>
          </w:p>
        </w:tc>
        <w:tc>
          <w:tcPr>
            <w:tcW w:w="4138" w:type="dxa"/>
            <w:shd w:val="clear" w:color="auto" w:fill="DEEAF6"/>
          </w:tcPr>
          <w:p w14:paraId="79B44138"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2-5 sets of objects totaling ≤ 20. </w:t>
            </w:r>
          </w:p>
        </w:tc>
      </w:tr>
    </w:tbl>
    <w:p w14:paraId="2C314DD4" w14:textId="77777777" w:rsidR="00A419F9" w:rsidRPr="0096752D" w:rsidRDefault="00A419F9" w:rsidP="005F0D21">
      <w:pPr>
        <w:spacing w:before="120" w:after="120" w:line="240" w:lineRule="auto"/>
        <w:rPr>
          <w:rFonts w:ascii="Arial" w:eastAsia="Calibri" w:hAnsi="Calibri" w:cs="Times New Roman"/>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A419F9" w:rsidRPr="0096752D" w14:paraId="6E04D0BE" w14:textId="77777777" w:rsidTr="0096752D">
        <w:trPr>
          <w:trHeight w:val="540"/>
        </w:trPr>
        <w:tc>
          <w:tcPr>
            <w:tcW w:w="9481" w:type="dxa"/>
            <w:shd w:val="clear" w:color="auto" w:fill="009CD1"/>
            <w:vAlign w:val="center"/>
          </w:tcPr>
          <w:p w14:paraId="6442B41E"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Calibri" w:cs="Times New Roman"/>
              </w:rPr>
              <w:br w:type="page"/>
            </w:r>
            <w:r w:rsidRPr="0096752D">
              <w:rPr>
                <w:rFonts w:ascii="Arial" w:eastAsia="Calibri" w:hAnsi="Arial" w:cs="Arial"/>
                <w:b/>
                <w:color w:val="FFFFFF"/>
              </w:rPr>
              <w:t>Reporting Category: M05.A-T Numbers and Operations in Base Ten</w:t>
            </w:r>
          </w:p>
        </w:tc>
      </w:tr>
    </w:tbl>
    <w:p w14:paraId="49C8EDCD" w14:textId="77777777" w:rsidR="00A419F9" w:rsidRPr="0096752D" w:rsidRDefault="00A419F9" w:rsidP="002C12D7">
      <w:pPr>
        <w:pStyle w:val="Style1"/>
      </w:pPr>
      <w:r w:rsidRPr="0096752D">
        <w:t>Assessment Anchor: M05.A-T.2.1</w:t>
      </w:r>
    </w:p>
    <w:p w14:paraId="3C57B727"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Perform operations with multi-digit whole numbers and with decimals to hundredths.</w:t>
      </w:r>
    </w:p>
    <w:p w14:paraId="0C1A194E" w14:textId="695008FE" w:rsidR="00A419F9" w:rsidRPr="0096752D" w:rsidRDefault="00BE2FBC" w:rsidP="002C12D7">
      <w:pPr>
        <w:pStyle w:val="Style1"/>
      </w:pPr>
      <w:r>
        <w:t xml:space="preserve">      </w:t>
      </w:r>
      <w:r w:rsidR="00A419F9" w:rsidRPr="0096752D">
        <w:t>Eligible Content: M05.A-T.2.1.3</w:t>
      </w:r>
    </w:p>
    <w:p w14:paraId="60497969"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Add, subtract, multiply, and divide decimals to hundredths (no divisors with decimals).</w:t>
      </w:r>
    </w:p>
    <w:p w14:paraId="7DC39432"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0BD1995D" w14:textId="77777777" w:rsidTr="0096752D">
        <w:trPr>
          <w:trHeight w:hRule="exact" w:val="264"/>
        </w:trPr>
        <w:tc>
          <w:tcPr>
            <w:tcW w:w="8275" w:type="dxa"/>
            <w:shd w:val="clear" w:color="auto" w:fill="009CD1"/>
          </w:tcPr>
          <w:p w14:paraId="53194750"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14F20EB6" w14:textId="77777777" w:rsidTr="0096752D">
        <w:trPr>
          <w:trHeight w:hRule="exact" w:val="288"/>
        </w:trPr>
        <w:tc>
          <w:tcPr>
            <w:tcW w:w="8275" w:type="dxa"/>
            <w:vAlign w:val="center"/>
          </w:tcPr>
          <w:p w14:paraId="02F53B56"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M05AT2.1.3a </w:t>
            </w:r>
            <w:r w:rsidRPr="0096752D">
              <w:rPr>
                <w:rFonts w:ascii="Times New Roman" w:eastAsia="Times New Roman" w:hAnsi="Times New Roman" w:cs="Times New Roman"/>
                <w:bCs/>
              </w:rPr>
              <w:t>Add or subtract decimals to the tenths place</w:t>
            </w:r>
          </w:p>
        </w:tc>
      </w:tr>
    </w:tbl>
    <w:p w14:paraId="252B2600"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393F28D3" w14:textId="77777777" w:rsidTr="0096752D">
        <w:trPr>
          <w:trHeight w:hRule="exact" w:val="264"/>
        </w:trPr>
        <w:tc>
          <w:tcPr>
            <w:tcW w:w="8276" w:type="dxa"/>
            <w:gridSpan w:val="2"/>
            <w:shd w:val="clear" w:color="auto" w:fill="009CD1"/>
          </w:tcPr>
          <w:p w14:paraId="035D9C3B"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7D21EB5E" w14:textId="77777777" w:rsidTr="0096752D">
        <w:trPr>
          <w:trHeight w:hRule="exact" w:val="516"/>
        </w:trPr>
        <w:tc>
          <w:tcPr>
            <w:tcW w:w="8276" w:type="dxa"/>
            <w:gridSpan w:val="2"/>
            <w:shd w:val="clear" w:color="auto" w:fill="DEEAF6"/>
          </w:tcPr>
          <w:p w14:paraId="470DF2A1"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add or subtract two decimals to the tenths place. </w:t>
            </w:r>
          </w:p>
        </w:tc>
      </w:tr>
      <w:tr w:rsidR="00A419F9" w:rsidRPr="0096752D" w14:paraId="1789B88D" w14:textId="77777777" w:rsidTr="0096752D">
        <w:trPr>
          <w:trHeight w:hRule="exact" w:val="262"/>
        </w:trPr>
        <w:tc>
          <w:tcPr>
            <w:tcW w:w="8276" w:type="dxa"/>
            <w:gridSpan w:val="2"/>
            <w:shd w:val="clear" w:color="auto" w:fill="009CD1"/>
          </w:tcPr>
          <w:p w14:paraId="194F7009" w14:textId="77777777" w:rsidR="00A419F9" w:rsidRPr="0096752D" w:rsidRDefault="00A419F9" w:rsidP="00BE2FBC">
            <w:pPr>
              <w:pStyle w:val="Style2"/>
              <w:rPr>
                <w:color w:val="CBC3C5"/>
              </w:rPr>
            </w:pPr>
            <w:r w:rsidRPr="0096752D">
              <w:t>Tier Guidelines</w:t>
            </w:r>
            <w:r w:rsidRPr="0096752D">
              <w:tab/>
            </w:r>
          </w:p>
        </w:tc>
      </w:tr>
      <w:tr w:rsidR="00A419F9" w:rsidRPr="0096752D" w14:paraId="340E97FA" w14:textId="77777777" w:rsidTr="0096752D">
        <w:trPr>
          <w:trHeight w:hRule="exact" w:val="264"/>
        </w:trPr>
        <w:tc>
          <w:tcPr>
            <w:tcW w:w="4138" w:type="dxa"/>
            <w:shd w:val="clear" w:color="auto" w:fill="009CD1"/>
          </w:tcPr>
          <w:p w14:paraId="1979C44E"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6F6C97F5"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38529E40" w14:textId="77777777" w:rsidTr="0096752D">
        <w:trPr>
          <w:trHeight w:hRule="exact" w:val="613"/>
        </w:trPr>
        <w:tc>
          <w:tcPr>
            <w:tcW w:w="4138" w:type="dxa"/>
            <w:shd w:val="clear" w:color="auto" w:fill="DEEAF6"/>
          </w:tcPr>
          <w:p w14:paraId="2EE922F8"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addition of two decimals. </w:t>
            </w:r>
          </w:p>
        </w:tc>
        <w:tc>
          <w:tcPr>
            <w:tcW w:w="4138" w:type="dxa"/>
            <w:shd w:val="clear" w:color="auto" w:fill="DEEAF6"/>
          </w:tcPr>
          <w:p w14:paraId="40EF5312"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Can be addition or subtraction of two decimals. </w:t>
            </w:r>
          </w:p>
        </w:tc>
      </w:tr>
    </w:tbl>
    <w:p w14:paraId="4ED12B50" w14:textId="77777777" w:rsidR="00A419F9" w:rsidRPr="0096752D" w:rsidRDefault="00A419F9" w:rsidP="005F0D21">
      <w:pPr>
        <w:spacing w:before="120" w:after="120" w:line="240" w:lineRule="auto"/>
        <w:rPr>
          <w:rFonts w:ascii="Arial" w:eastAsia="Calibri" w:hAnsi="Calibri" w:cs="Times New Roman"/>
        </w:rPr>
      </w:pPr>
    </w:p>
    <w:p w14:paraId="497789D5" w14:textId="5283B7CF" w:rsidR="00A419F9" w:rsidRDefault="00A419F9" w:rsidP="005F0D21">
      <w:pPr>
        <w:spacing w:before="120" w:after="120" w:line="240" w:lineRule="auto"/>
        <w:rPr>
          <w:rFonts w:ascii="Arial" w:eastAsia="Calibri" w:hAnsi="Calibri" w:cs="Times New Roman"/>
        </w:rPr>
      </w:pPr>
    </w:p>
    <w:p w14:paraId="222F5C97" w14:textId="219EDB96" w:rsidR="00BE2FBC" w:rsidRDefault="00BE2FBC" w:rsidP="005F0D21">
      <w:pPr>
        <w:spacing w:before="120" w:after="120" w:line="240" w:lineRule="auto"/>
        <w:rPr>
          <w:rFonts w:ascii="Arial" w:eastAsia="Calibri" w:hAnsi="Calibri" w:cs="Times New Roman"/>
        </w:rPr>
      </w:pPr>
    </w:p>
    <w:p w14:paraId="665ABE2A" w14:textId="77777777" w:rsidR="00BE2FBC" w:rsidRPr="0096752D" w:rsidRDefault="00BE2FBC" w:rsidP="005F0D21">
      <w:pPr>
        <w:spacing w:before="120" w:after="120" w:line="240" w:lineRule="auto"/>
        <w:rPr>
          <w:rFonts w:ascii="Arial" w:eastAsia="Calibri" w:hAnsi="Calibri" w:cs="Times New Roman"/>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A419F9" w:rsidRPr="0096752D" w14:paraId="462EB129" w14:textId="77777777" w:rsidTr="0096752D">
        <w:trPr>
          <w:trHeight w:val="540"/>
        </w:trPr>
        <w:tc>
          <w:tcPr>
            <w:tcW w:w="9481" w:type="dxa"/>
            <w:shd w:val="clear" w:color="auto" w:fill="009CD1"/>
            <w:vAlign w:val="center"/>
          </w:tcPr>
          <w:p w14:paraId="09EF8E31"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M05.A-F Numbers and Operations—Fractions</w:t>
            </w:r>
          </w:p>
        </w:tc>
      </w:tr>
    </w:tbl>
    <w:p w14:paraId="084F570D" w14:textId="77777777" w:rsidR="00A419F9" w:rsidRPr="0096752D" w:rsidRDefault="00A419F9" w:rsidP="002C12D7">
      <w:pPr>
        <w:pStyle w:val="Style1"/>
      </w:pPr>
      <w:r w:rsidRPr="0096752D">
        <w:t>Assessment Anchor: M05.A-F.1.1</w:t>
      </w:r>
    </w:p>
    <w:p w14:paraId="66CB4970"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Use equivalent fractions as a strategy to add and subtract fractions.</w:t>
      </w:r>
    </w:p>
    <w:p w14:paraId="1FCD44FA" w14:textId="305106A4" w:rsidR="00A419F9" w:rsidRPr="0096752D" w:rsidRDefault="00BE2FBC" w:rsidP="002C12D7">
      <w:pPr>
        <w:pStyle w:val="Style1"/>
      </w:pPr>
      <w:r>
        <w:t xml:space="preserve">     </w:t>
      </w:r>
      <w:r w:rsidR="00A419F9" w:rsidRPr="0096752D">
        <w:t>Eligible Content: M05.A-F.1.1.1</w:t>
      </w:r>
    </w:p>
    <w:p w14:paraId="20DBE4E4"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Add and subtract fractions (including mixed numbers) with unlike denominators. (May include multiple methods and representations.)</w:t>
      </w:r>
    </w:p>
    <w:p w14:paraId="2EE8CFE7"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2/3 + 5/4 = 8/12 + 15/12 = 23/12</w:t>
      </w:r>
    </w:p>
    <w:p w14:paraId="347C98ED"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410F6737" w14:textId="77777777" w:rsidTr="0096752D">
        <w:trPr>
          <w:trHeight w:hRule="exact" w:val="264"/>
        </w:trPr>
        <w:tc>
          <w:tcPr>
            <w:tcW w:w="8275" w:type="dxa"/>
            <w:shd w:val="clear" w:color="auto" w:fill="009CD1"/>
          </w:tcPr>
          <w:p w14:paraId="2B0384EE"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62878B42" w14:textId="77777777" w:rsidTr="0096752D">
        <w:trPr>
          <w:trHeight w:hRule="exact" w:val="576"/>
        </w:trPr>
        <w:tc>
          <w:tcPr>
            <w:tcW w:w="8275" w:type="dxa"/>
            <w:vAlign w:val="center"/>
          </w:tcPr>
          <w:p w14:paraId="06F79122"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M05AF1.1.1a </w:t>
            </w:r>
            <w:r w:rsidRPr="0096752D">
              <w:rPr>
                <w:rFonts w:ascii="Times New Roman" w:eastAsia="Times New Roman" w:hAnsi="Times New Roman" w:cs="Times New Roman"/>
                <w:bCs/>
              </w:rPr>
              <w:t>Add or subtract proper fractions with common denominators to solve a real-world problem</w:t>
            </w:r>
          </w:p>
        </w:tc>
      </w:tr>
    </w:tbl>
    <w:p w14:paraId="04F64EE1"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4B49499F" w14:textId="77777777" w:rsidTr="0096752D">
        <w:trPr>
          <w:trHeight w:hRule="exact" w:val="264"/>
        </w:trPr>
        <w:tc>
          <w:tcPr>
            <w:tcW w:w="8276" w:type="dxa"/>
            <w:gridSpan w:val="2"/>
            <w:shd w:val="clear" w:color="auto" w:fill="009CD1"/>
          </w:tcPr>
          <w:p w14:paraId="783CB06D"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17E48C00" w14:textId="77777777" w:rsidTr="0096752D">
        <w:trPr>
          <w:trHeight w:hRule="exact" w:val="516"/>
        </w:trPr>
        <w:tc>
          <w:tcPr>
            <w:tcW w:w="8276" w:type="dxa"/>
            <w:gridSpan w:val="2"/>
            <w:shd w:val="clear" w:color="auto" w:fill="DEEAF6"/>
          </w:tcPr>
          <w:p w14:paraId="559A34B3"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add or subtract fractions with common denominators in a real-world context.</w:t>
            </w:r>
          </w:p>
        </w:tc>
      </w:tr>
      <w:tr w:rsidR="00A419F9" w:rsidRPr="0096752D" w14:paraId="42FF4E49" w14:textId="77777777" w:rsidTr="0096752D">
        <w:trPr>
          <w:trHeight w:hRule="exact" w:val="262"/>
        </w:trPr>
        <w:tc>
          <w:tcPr>
            <w:tcW w:w="8276" w:type="dxa"/>
            <w:gridSpan w:val="2"/>
            <w:shd w:val="clear" w:color="auto" w:fill="009CD1"/>
          </w:tcPr>
          <w:p w14:paraId="35DB8EBA" w14:textId="77777777" w:rsidR="00A419F9" w:rsidRPr="0096752D" w:rsidRDefault="00A419F9" w:rsidP="00BE2FBC">
            <w:pPr>
              <w:pStyle w:val="Style2"/>
              <w:rPr>
                <w:color w:val="CBC3C5"/>
              </w:rPr>
            </w:pPr>
            <w:r w:rsidRPr="0096752D">
              <w:t>Tier Guidelines</w:t>
            </w:r>
            <w:r w:rsidRPr="0096752D">
              <w:tab/>
            </w:r>
          </w:p>
        </w:tc>
      </w:tr>
      <w:tr w:rsidR="00A419F9" w:rsidRPr="0096752D" w14:paraId="49461D9C" w14:textId="77777777" w:rsidTr="0096752D">
        <w:trPr>
          <w:trHeight w:hRule="exact" w:val="264"/>
        </w:trPr>
        <w:tc>
          <w:tcPr>
            <w:tcW w:w="4138" w:type="dxa"/>
            <w:shd w:val="clear" w:color="auto" w:fill="009CD1"/>
          </w:tcPr>
          <w:p w14:paraId="576B22C1"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442136F5"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3B5077D1" w14:textId="77777777" w:rsidTr="0096752D">
        <w:trPr>
          <w:trHeight w:hRule="exact" w:val="1009"/>
        </w:trPr>
        <w:tc>
          <w:tcPr>
            <w:tcW w:w="4138" w:type="dxa"/>
            <w:shd w:val="clear" w:color="auto" w:fill="DEEAF6"/>
          </w:tcPr>
          <w:p w14:paraId="21EAC3E3" w14:textId="77777777" w:rsidR="00A419F9" w:rsidRPr="0096752D" w:rsidRDefault="00A419F9" w:rsidP="005F0D21">
            <w:pPr>
              <w:spacing w:after="0" w:line="240" w:lineRule="auto"/>
              <w:rPr>
                <w:rFonts w:ascii="Times New Roman" w:eastAsia="Calibri" w:hAnsi="Times New Roman" w:cs="Times New Roman"/>
              </w:rPr>
            </w:pPr>
            <w:r w:rsidRPr="0096752D">
              <w:rPr>
                <w:rFonts w:ascii="Times New Roman" w:eastAsia="Calibri" w:hAnsi="Times New Roman" w:cs="Times New Roman"/>
              </w:rPr>
              <w:t xml:space="preserve"> Addition limited to 2 fractions with  </w:t>
            </w:r>
          </w:p>
          <w:p w14:paraId="4669A99D" w14:textId="77777777" w:rsidR="00A419F9" w:rsidRPr="0096752D" w:rsidRDefault="00A419F9" w:rsidP="005F0D21">
            <w:pPr>
              <w:spacing w:after="0" w:line="240" w:lineRule="auto"/>
              <w:rPr>
                <w:rFonts w:ascii="Times New Roman" w:eastAsia="Calibri" w:hAnsi="Times New Roman" w:cs="Times New Roman"/>
              </w:rPr>
            </w:pPr>
            <w:r w:rsidRPr="0096752D">
              <w:rPr>
                <w:rFonts w:ascii="Times New Roman" w:eastAsia="Calibri" w:hAnsi="Times New Roman" w:cs="Times New Roman"/>
              </w:rPr>
              <w:t xml:space="preserve"> denominators of 2-10; subtraction limited to </w:t>
            </w:r>
          </w:p>
          <w:p w14:paraId="5E9CD72E" w14:textId="77777777" w:rsidR="00A419F9" w:rsidRPr="0096752D" w:rsidRDefault="00A419F9" w:rsidP="005F0D21">
            <w:pPr>
              <w:spacing w:after="0" w:line="240" w:lineRule="auto"/>
              <w:rPr>
                <w:rFonts w:ascii="Times New Roman" w:eastAsia="Calibri" w:hAnsi="Times New Roman" w:cs="Times New Roman"/>
              </w:rPr>
            </w:pPr>
            <w:r w:rsidRPr="0096752D">
              <w:rPr>
                <w:rFonts w:ascii="Times New Roman" w:eastAsia="Calibri" w:hAnsi="Times New Roman" w:cs="Times New Roman"/>
              </w:rPr>
              <w:t xml:space="preserve"> 2 fractions with denominators of 3 or 4.</w:t>
            </w:r>
          </w:p>
          <w:p w14:paraId="41F7F62C"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c>
          <w:tcPr>
            <w:tcW w:w="4138" w:type="dxa"/>
            <w:shd w:val="clear" w:color="auto" w:fill="DEEAF6"/>
          </w:tcPr>
          <w:p w14:paraId="60ABD67E"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addition or subtraction of 2 fractions with denominators of 2-10.</w:t>
            </w:r>
          </w:p>
        </w:tc>
      </w:tr>
    </w:tbl>
    <w:p w14:paraId="191150D0" w14:textId="77777777" w:rsidR="00A419F9" w:rsidRPr="0096752D" w:rsidRDefault="00A419F9" w:rsidP="005F0D21">
      <w:pPr>
        <w:spacing w:before="120" w:after="120" w:line="240" w:lineRule="auto"/>
        <w:rPr>
          <w:rFonts w:ascii="Arial" w:eastAsia="Calibri" w:hAnsi="Calibri" w:cs="Times New Roman"/>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A419F9" w:rsidRPr="0096752D" w14:paraId="2701BECD" w14:textId="77777777" w:rsidTr="0096752D">
        <w:trPr>
          <w:trHeight w:val="540"/>
        </w:trPr>
        <w:tc>
          <w:tcPr>
            <w:tcW w:w="9481" w:type="dxa"/>
            <w:shd w:val="clear" w:color="auto" w:fill="009CD1"/>
            <w:vAlign w:val="center"/>
          </w:tcPr>
          <w:p w14:paraId="485604C4"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Calibri" w:cs="Times New Roman"/>
              </w:rPr>
              <w:br w:type="page"/>
            </w:r>
            <w:r w:rsidRPr="0096752D">
              <w:rPr>
                <w:rFonts w:ascii="Arial" w:eastAsia="Calibri" w:hAnsi="Arial" w:cs="Arial"/>
                <w:b/>
                <w:color w:val="FFFFFF"/>
              </w:rPr>
              <w:t>Reporting Category: M05.A-F Numbers and Operations—Fractions</w:t>
            </w:r>
          </w:p>
        </w:tc>
      </w:tr>
    </w:tbl>
    <w:p w14:paraId="09019205" w14:textId="77777777" w:rsidR="00A419F9" w:rsidRPr="0096752D" w:rsidRDefault="00A419F9" w:rsidP="002C12D7">
      <w:pPr>
        <w:pStyle w:val="Style1"/>
      </w:pPr>
      <w:r w:rsidRPr="0096752D">
        <w:t>Assessment Anchor: M05.A-F.2.1</w:t>
      </w:r>
    </w:p>
    <w:p w14:paraId="1C4B919A"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Apply and extend previous understandings of multiplication and division to multiply and divide fractions.</w:t>
      </w:r>
    </w:p>
    <w:p w14:paraId="1A1D74E0" w14:textId="0B1E8F62" w:rsidR="00A419F9" w:rsidRPr="0096752D" w:rsidRDefault="00BE2FBC" w:rsidP="002C12D7">
      <w:pPr>
        <w:pStyle w:val="Style1"/>
      </w:pPr>
      <w:r>
        <w:t xml:space="preserve">      </w:t>
      </w:r>
      <w:r w:rsidR="00A419F9" w:rsidRPr="0096752D">
        <w:t>Eligible Content: M05.A-F.2.1.2</w:t>
      </w:r>
    </w:p>
    <w:p w14:paraId="77196421"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Multiply a fraction (including mixed numbers) by a fraction.</w:t>
      </w:r>
    </w:p>
    <w:p w14:paraId="24232D04"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577FBAF4" w14:textId="77777777" w:rsidTr="0096752D">
        <w:trPr>
          <w:trHeight w:hRule="exact" w:val="264"/>
        </w:trPr>
        <w:tc>
          <w:tcPr>
            <w:tcW w:w="8275" w:type="dxa"/>
            <w:shd w:val="clear" w:color="auto" w:fill="009CD1"/>
          </w:tcPr>
          <w:p w14:paraId="7482C300"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1935B7AA" w14:textId="77777777" w:rsidTr="0096752D">
        <w:trPr>
          <w:trHeight w:hRule="exact" w:val="288"/>
        </w:trPr>
        <w:tc>
          <w:tcPr>
            <w:tcW w:w="8275" w:type="dxa"/>
            <w:vAlign w:val="center"/>
          </w:tcPr>
          <w:p w14:paraId="5A340878" w14:textId="77777777" w:rsidR="00A419F9" w:rsidRPr="0096752D" w:rsidRDefault="00A419F9"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M05AF2.1.2a</w:t>
            </w:r>
            <w:r w:rsidRPr="0096752D">
              <w:rPr>
                <w:rFonts w:ascii="Calibri" w:eastAsia="Calibri" w:hAnsi="Calibri" w:cs="Times New Roman"/>
                <w:b/>
              </w:rPr>
              <w:t xml:space="preserve"> </w:t>
            </w:r>
            <w:r w:rsidRPr="0096752D">
              <w:rPr>
                <w:rFonts w:ascii="Times New Roman" w:eastAsia="Times New Roman" w:hAnsi="Times New Roman" w:cs="Times New Roman"/>
                <w:bCs/>
              </w:rPr>
              <w:t>Multiply a fraction by a whole number less than 10</w:t>
            </w:r>
          </w:p>
        </w:tc>
      </w:tr>
    </w:tbl>
    <w:p w14:paraId="3CD3C6F4"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28C18728" w14:textId="77777777" w:rsidTr="0096752D">
        <w:trPr>
          <w:trHeight w:hRule="exact" w:val="264"/>
        </w:trPr>
        <w:tc>
          <w:tcPr>
            <w:tcW w:w="8276" w:type="dxa"/>
            <w:gridSpan w:val="2"/>
            <w:shd w:val="clear" w:color="auto" w:fill="009CD1"/>
          </w:tcPr>
          <w:p w14:paraId="23846272"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54E9B8F8" w14:textId="77777777" w:rsidTr="0096752D">
        <w:trPr>
          <w:trHeight w:hRule="exact" w:val="613"/>
        </w:trPr>
        <w:tc>
          <w:tcPr>
            <w:tcW w:w="8276" w:type="dxa"/>
            <w:gridSpan w:val="2"/>
            <w:shd w:val="clear" w:color="auto" w:fill="DEEAF6"/>
          </w:tcPr>
          <w:p w14:paraId="236AD7E9"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multiply a whole number less than 10 times a fraction that results in a proper fraction.</w:t>
            </w:r>
          </w:p>
        </w:tc>
      </w:tr>
      <w:tr w:rsidR="00A419F9" w:rsidRPr="0096752D" w14:paraId="6B96F56E" w14:textId="77777777" w:rsidTr="0096752D">
        <w:trPr>
          <w:trHeight w:hRule="exact" w:val="262"/>
        </w:trPr>
        <w:tc>
          <w:tcPr>
            <w:tcW w:w="8276" w:type="dxa"/>
            <w:gridSpan w:val="2"/>
            <w:shd w:val="clear" w:color="auto" w:fill="009CD1"/>
          </w:tcPr>
          <w:p w14:paraId="2569EC32" w14:textId="77777777" w:rsidR="00A419F9" w:rsidRPr="0096752D" w:rsidRDefault="00A419F9" w:rsidP="00BE2FBC">
            <w:pPr>
              <w:pStyle w:val="Style2"/>
              <w:rPr>
                <w:color w:val="CBC3C5"/>
              </w:rPr>
            </w:pPr>
            <w:r w:rsidRPr="0096752D">
              <w:t>Tier Guidelines</w:t>
            </w:r>
            <w:r w:rsidRPr="0096752D">
              <w:tab/>
            </w:r>
          </w:p>
        </w:tc>
      </w:tr>
      <w:tr w:rsidR="00A419F9" w:rsidRPr="0096752D" w14:paraId="3EFA54A2" w14:textId="77777777" w:rsidTr="0096752D">
        <w:trPr>
          <w:trHeight w:hRule="exact" w:val="264"/>
        </w:trPr>
        <w:tc>
          <w:tcPr>
            <w:tcW w:w="4138" w:type="dxa"/>
            <w:shd w:val="clear" w:color="auto" w:fill="009CD1"/>
          </w:tcPr>
          <w:p w14:paraId="195270CE"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0ABE3B6C"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02893C11" w14:textId="77777777" w:rsidTr="00BE2FBC">
        <w:trPr>
          <w:trHeight w:hRule="exact" w:val="550"/>
        </w:trPr>
        <w:tc>
          <w:tcPr>
            <w:tcW w:w="4138" w:type="dxa"/>
            <w:shd w:val="clear" w:color="auto" w:fill="DEEAF6"/>
          </w:tcPr>
          <w:p w14:paraId="248D9FBF"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choosing the numerator of the fraction.</w:t>
            </w:r>
          </w:p>
        </w:tc>
        <w:tc>
          <w:tcPr>
            <w:tcW w:w="4138" w:type="dxa"/>
            <w:shd w:val="clear" w:color="auto" w:fill="DEEAF6"/>
          </w:tcPr>
          <w:p w14:paraId="68363482"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No additional limitations. </w:t>
            </w:r>
          </w:p>
        </w:tc>
      </w:tr>
    </w:tbl>
    <w:p w14:paraId="65D20DAC" w14:textId="57EE9044" w:rsidR="00A419F9" w:rsidRPr="0096752D" w:rsidRDefault="00A419F9" w:rsidP="005F0D21">
      <w:pPr>
        <w:spacing w:before="120" w:after="120" w:line="240" w:lineRule="auto"/>
        <w:rPr>
          <w:rFonts w:ascii="Arial" w:eastAsia="Calibri" w:hAnsi="Calibri" w:cs="Times New Roman"/>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A419F9" w:rsidRPr="0096752D" w14:paraId="7060400B" w14:textId="77777777" w:rsidTr="0096752D">
        <w:trPr>
          <w:trHeight w:val="540"/>
        </w:trPr>
        <w:tc>
          <w:tcPr>
            <w:tcW w:w="9481" w:type="dxa"/>
            <w:shd w:val="clear" w:color="auto" w:fill="009CD1"/>
            <w:vAlign w:val="center"/>
          </w:tcPr>
          <w:p w14:paraId="466373DA"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M05.B-O Operations and Algebraic Thinking</w:t>
            </w:r>
          </w:p>
        </w:tc>
      </w:tr>
    </w:tbl>
    <w:p w14:paraId="3785DBA2" w14:textId="77777777" w:rsidR="00A419F9" w:rsidRPr="0096752D" w:rsidRDefault="00A419F9" w:rsidP="002C12D7">
      <w:pPr>
        <w:pStyle w:val="Style1"/>
      </w:pPr>
      <w:r w:rsidRPr="0096752D">
        <w:t>Assessment Anchor: M05.B-O.2.1</w:t>
      </w:r>
    </w:p>
    <w:p w14:paraId="2547B696"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Analyze patterns and relationships.</w:t>
      </w:r>
    </w:p>
    <w:p w14:paraId="4B345F13" w14:textId="4E20E34E" w:rsidR="00A419F9" w:rsidRPr="0096752D" w:rsidRDefault="00BE2FBC" w:rsidP="002C12D7">
      <w:pPr>
        <w:pStyle w:val="Style1"/>
      </w:pPr>
      <w:r>
        <w:t xml:space="preserve">     </w:t>
      </w:r>
      <w:r w:rsidR="00A419F9" w:rsidRPr="0096752D">
        <w:t>Eligible Content: M05.B-O.2.1.1</w:t>
      </w:r>
    </w:p>
    <w:p w14:paraId="333039CA"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Generate two numerical patterns using two given rules.</w:t>
      </w:r>
    </w:p>
    <w:p w14:paraId="5C25C4B6"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Given the rule “add 3” and the starting number 0 and given the rule “add 6” and the starting number 0, generate terms in the resulting sequences.</w:t>
      </w:r>
    </w:p>
    <w:p w14:paraId="2FF85B27"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1CFD0EBE" w14:textId="77777777" w:rsidTr="0096752D">
        <w:trPr>
          <w:trHeight w:hRule="exact" w:val="264"/>
        </w:trPr>
        <w:tc>
          <w:tcPr>
            <w:tcW w:w="8275" w:type="dxa"/>
            <w:shd w:val="clear" w:color="auto" w:fill="009CD1"/>
          </w:tcPr>
          <w:p w14:paraId="65CDA342"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21493025" w14:textId="77777777" w:rsidTr="0096752D">
        <w:trPr>
          <w:trHeight w:hRule="exact" w:val="288"/>
        </w:trPr>
        <w:tc>
          <w:tcPr>
            <w:tcW w:w="8275" w:type="dxa"/>
            <w:vAlign w:val="center"/>
          </w:tcPr>
          <w:p w14:paraId="332B5ADA" w14:textId="77777777" w:rsidR="00A419F9" w:rsidRPr="0096752D" w:rsidRDefault="00A419F9"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M05BO2.1.1a</w:t>
            </w:r>
            <w:r w:rsidRPr="0096752D">
              <w:rPr>
                <w:rFonts w:ascii="Calibri" w:eastAsia="Calibri" w:hAnsi="Calibri" w:cs="Times New Roman"/>
                <w:b/>
              </w:rPr>
              <w:t xml:space="preserve"> </w:t>
            </w:r>
            <w:r w:rsidRPr="0096752D">
              <w:rPr>
                <w:rFonts w:ascii="Times New Roman" w:eastAsia="Times New Roman" w:hAnsi="Times New Roman" w:cs="Times New Roman"/>
                <w:bCs/>
              </w:rPr>
              <w:t>Identify and extend numeric patterns</w:t>
            </w:r>
          </w:p>
        </w:tc>
      </w:tr>
    </w:tbl>
    <w:p w14:paraId="0FC8B1D8"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4898841F" w14:textId="77777777" w:rsidTr="0096752D">
        <w:trPr>
          <w:trHeight w:hRule="exact" w:val="264"/>
        </w:trPr>
        <w:tc>
          <w:tcPr>
            <w:tcW w:w="8276" w:type="dxa"/>
            <w:gridSpan w:val="2"/>
            <w:shd w:val="clear" w:color="auto" w:fill="009CD1"/>
          </w:tcPr>
          <w:p w14:paraId="215B5A00"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1EEC78F2" w14:textId="77777777" w:rsidTr="0096752D">
        <w:trPr>
          <w:trHeight w:hRule="exact" w:val="516"/>
        </w:trPr>
        <w:tc>
          <w:tcPr>
            <w:tcW w:w="8276" w:type="dxa"/>
            <w:gridSpan w:val="2"/>
            <w:shd w:val="clear" w:color="auto" w:fill="DEEAF6"/>
          </w:tcPr>
          <w:p w14:paraId="1E11761A"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identify the rule used to extend numeric patterns.</w:t>
            </w:r>
          </w:p>
        </w:tc>
      </w:tr>
      <w:tr w:rsidR="00A419F9" w:rsidRPr="0096752D" w14:paraId="28CB5338" w14:textId="77777777" w:rsidTr="0096752D">
        <w:trPr>
          <w:trHeight w:hRule="exact" w:val="262"/>
        </w:trPr>
        <w:tc>
          <w:tcPr>
            <w:tcW w:w="8276" w:type="dxa"/>
            <w:gridSpan w:val="2"/>
            <w:shd w:val="clear" w:color="auto" w:fill="009CD1"/>
          </w:tcPr>
          <w:p w14:paraId="70E8A9E9" w14:textId="77777777" w:rsidR="00A419F9" w:rsidRPr="0096752D" w:rsidRDefault="00A419F9" w:rsidP="00BE2FBC">
            <w:pPr>
              <w:pStyle w:val="Style2"/>
              <w:rPr>
                <w:color w:val="CBC3C5"/>
              </w:rPr>
            </w:pPr>
            <w:r w:rsidRPr="0096752D">
              <w:t>Tier Guidelines</w:t>
            </w:r>
            <w:r w:rsidRPr="0096752D">
              <w:tab/>
            </w:r>
          </w:p>
        </w:tc>
      </w:tr>
      <w:tr w:rsidR="00A419F9" w:rsidRPr="0096752D" w14:paraId="08CC6BF7" w14:textId="77777777" w:rsidTr="0096752D">
        <w:trPr>
          <w:trHeight w:hRule="exact" w:val="264"/>
        </w:trPr>
        <w:tc>
          <w:tcPr>
            <w:tcW w:w="4138" w:type="dxa"/>
            <w:shd w:val="clear" w:color="auto" w:fill="009CD1"/>
          </w:tcPr>
          <w:p w14:paraId="1B4463B0"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29B11056"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4F8316BF" w14:textId="77777777" w:rsidTr="0096752D">
        <w:trPr>
          <w:trHeight w:hRule="exact" w:val="577"/>
        </w:trPr>
        <w:tc>
          <w:tcPr>
            <w:tcW w:w="4138" w:type="dxa"/>
            <w:shd w:val="clear" w:color="auto" w:fill="DEEAF6"/>
          </w:tcPr>
          <w:p w14:paraId="2556A977" w14:textId="77777777" w:rsidR="00A419F9" w:rsidRPr="0096752D" w:rsidRDefault="00A419F9" w:rsidP="005F0D21">
            <w:pPr>
              <w:spacing w:after="0" w:line="240" w:lineRule="auto"/>
              <w:rPr>
                <w:rFonts w:ascii="Times New Roman" w:eastAsia="Calibri" w:hAnsi="Times New Roman" w:cs="Times New Roman"/>
              </w:rPr>
            </w:pPr>
            <w:r w:rsidRPr="0096752D">
              <w:rPr>
                <w:rFonts w:ascii="Times New Roman" w:eastAsia="Calibri" w:hAnsi="Times New Roman" w:cs="Times New Roman"/>
              </w:rPr>
              <w:t xml:space="preserve">  Addition limited to 2, 5, or 10. Subtraction </w:t>
            </w:r>
          </w:p>
          <w:p w14:paraId="08AFFFB1" w14:textId="77777777" w:rsidR="00A419F9" w:rsidRPr="0096752D" w:rsidRDefault="00A419F9" w:rsidP="005F0D21">
            <w:pPr>
              <w:spacing w:after="0" w:line="240" w:lineRule="auto"/>
              <w:rPr>
                <w:rFonts w:ascii="Calibri" w:eastAsia="Calibri" w:hAnsi="Calibri" w:cs="Times New Roman"/>
              </w:rPr>
            </w:pPr>
            <w:r w:rsidRPr="0096752D">
              <w:rPr>
                <w:rFonts w:ascii="Times New Roman" w:eastAsia="Calibri" w:hAnsi="Times New Roman" w:cs="Times New Roman"/>
              </w:rPr>
              <w:t xml:space="preserve">  limited to 1. </w:t>
            </w:r>
          </w:p>
        </w:tc>
        <w:tc>
          <w:tcPr>
            <w:tcW w:w="4138" w:type="dxa"/>
            <w:shd w:val="clear" w:color="auto" w:fill="DEEAF6"/>
          </w:tcPr>
          <w:p w14:paraId="62F0EB63"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Addition rules limited to 1-10, but subtraction rules limited to 2, 5, 10</w:t>
            </w:r>
          </w:p>
        </w:tc>
      </w:tr>
    </w:tbl>
    <w:p w14:paraId="730C78CC" w14:textId="77777777" w:rsidR="00A419F9" w:rsidRPr="0096752D" w:rsidRDefault="00A419F9" w:rsidP="005F0D21">
      <w:pPr>
        <w:spacing w:before="120" w:after="120" w:line="240" w:lineRule="auto"/>
        <w:rPr>
          <w:rFonts w:ascii="Arial" w:eastAsia="Calibri" w:hAnsi="Calibri" w:cs="Times New Roman"/>
        </w:rPr>
      </w:pPr>
    </w:p>
    <w:p w14:paraId="40831B07" w14:textId="77777777" w:rsidR="00A419F9" w:rsidRPr="0096752D" w:rsidRDefault="00A419F9" w:rsidP="005F0D21">
      <w:pPr>
        <w:spacing w:before="120" w:after="120" w:line="240" w:lineRule="auto"/>
        <w:rPr>
          <w:rFonts w:ascii="Arial" w:eastAsia="Calibri" w:hAnsi="Calibri" w:cs="Times New Roman"/>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A419F9" w:rsidRPr="0096752D" w14:paraId="14A453DD" w14:textId="77777777" w:rsidTr="0096752D">
        <w:trPr>
          <w:trHeight w:val="540"/>
        </w:trPr>
        <w:tc>
          <w:tcPr>
            <w:tcW w:w="9481" w:type="dxa"/>
            <w:shd w:val="clear" w:color="auto" w:fill="009CD1"/>
            <w:vAlign w:val="center"/>
          </w:tcPr>
          <w:p w14:paraId="00B0AB32"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Calibri" w:cs="Times New Roman"/>
              </w:rPr>
              <w:br w:type="page"/>
            </w:r>
            <w:r w:rsidRPr="0096752D">
              <w:rPr>
                <w:rFonts w:ascii="Arial" w:eastAsia="Calibri" w:hAnsi="Arial" w:cs="Arial"/>
                <w:b/>
                <w:color w:val="FFFFFF"/>
              </w:rPr>
              <w:t>Reporting Category: M05.B-O Operations and Algebraic Thinking</w:t>
            </w:r>
          </w:p>
        </w:tc>
      </w:tr>
    </w:tbl>
    <w:p w14:paraId="7F320FB0" w14:textId="77777777" w:rsidR="00A419F9" w:rsidRPr="0096752D" w:rsidRDefault="00A419F9" w:rsidP="002C12D7">
      <w:pPr>
        <w:pStyle w:val="Style1"/>
      </w:pPr>
      <w:r w:rsidRPr="0096752D">
        <w:t>Assessment Anchor: M05.B-O.2.1</w:t>
      </w:r>
    </w:p>
    <w:p w14:paraId="3E90C671"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Analyze patterns and relationships.</w:t>
      </w:r>
    </w:p>
    <w:p w14:paraId="5319A3B5" w14:textId="487F2A0A" w:rsidR="00A419F9" w:rsidRPr="0096752D" w:rsidRDefault="00BE2FBC" w:rsidP="002C12D7">
      <w:pPr>
        <w:pStyle w:val="Style1"/>
      </w:pPr>
      <w:r>
        <w:t xml:space="preserve">     </w:t>
      </w:r>
      <w:r w:rsidR="00A419F9" w:rsidRPr="0096752D">
        <w:t>Eligible Content: M05.B-O.2.1.1</w:t>
      </w:r>
    </w:p>
    <w:p w14:paraId="19AA3B9C"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Generate two numerical patterns using two given rules.</w:t>
      </w:r>
    </w:p>
    <w:p w14:paraId="32BD95E1"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Given the rule “add 3” and the starting number 0 and given the rule “add 6” and the starting number 0, generate terms in the resulting sequences.</w:t>
      </w:r>
    </w:p>
    <w:p w14:paraId="2E2BBA25"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7B2ECE08" w14:textId="77777777" w:rsidTr="0096752D">
        <w:trPr>
          <w:trHeight w:hRule="exact" w:val="264"/>
        </w:trPr>
        <w:tc>
          <w:tcPr>
            <w:tcW w:w="8275" w:type="dxa"/>
            <w:shd w:val="clear" w:color="auto" w:fill="009CD1"/>
          </w:tcPr>
          <w:p w14:paraId="5E90FC60"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00CF9DE0" w14:textId="77777777" w:rsidTr="0096752D">
        <w:trPr>
          <w:trHeight w:hRule="exact" w:val="288"/>
        </w:trPr>
        <w:tc>
          <w:tcPr>
            <w:tcW w:w="8275" w:type="dxa"/>
            <w:vAlign w:val="center"/>
          </w:tcPr>
          <w:p w14:paraId="4DA2FCF8" w14:textId="77777777" w:rsidR="00A419F9" w:rsidRPr="0096752D" w:rsidRDefault="00A419F9"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M05BO2.1.1b</w:t>
            </w:r>
            <w:r w:rsidRPr="0096752D">
              <w:rPr>
                <w:rFonts w:ascii="Calibri" w:eastAsia="Calibri" w:hAnsi="Calibri" w:cs="Times New Roman"/>
                <w:b/>
              </w:rPr>
              <w:t xml:space="preserve"> </w:t>
            </w:r>
            <w:r w:rsidRPr="0096752D">
              <w:rPr>
                <w:rFonts w:ascii="Times New Roman" w:eastAsia="Times New Roman" w:hAnsi="Times New Roman" w:cs="Times New Roman"/>
                <w:bCs/>
              </w:rPr>
              <w:t>Generate a pattern that follows 1 or more rules provided</w:t>
            </w:r>
          </w:p>
        </w:tc>
      </w:tr>
    </w:tbl>
    <w:p w14:paraId="37E83D71"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3E1D1472" w14:textId="77777777" w:rsidTr="0096752D">
        <w:trPr>
          <w:trHeight w:hRule="exact" w:val="264"/>
        </w:trPr>
        <w:tc>
          <w:tcPr>
            <w:tcW w:w="8276" w:type="dxa"/>
            <w:gridSpan w:val="2"/>
            <w:shd w:val="clear" w:color="auto" w:fill="009CD1"/>
          </w:tcPr>
          <w:p w14:paraId="6389F230"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110B9F24" w14:textId="77777777" w:rsidTr="00BE2FBC">
        <w:trPr>
          <w:trHeight w:hRule="exact" w:val="343"/>
        </w:trPr>
        <w:tc>
          <w:tcPr>
            <w:tcW w:w="8276" w:type="dxa"/>
            <w:gridSpan w:val="2"/>
            <w:shd w:val="clear" w:color="auto" w:fill="DEEAF6"/>
          </w:tcPr>
          <w:p w14:paraId="7CA640A9" w14:textId="77777777" w:rsidR="00A419F9" w:rsidRPr="0096752D" w:rsidRDefault="00A419F9" w:rsidP="005F0D21">
            <w:pPr>
              <w:widowControl w:val="0"/>
              <w:spacing w:after="0" w:line="240" w:lineRule="auto"/>
              <w:ind w:left="132"/>
              <w:rPr>
                <w:rFonts w:ascii="Times New Roman" w:eastAsia="Times New Roman" w:hAnsi="Times New Roman" w:cs="Times New Roman"/>
              </w:rPr>
            </w:pPr>
            <w:r w:rsidRPr="0096752D">
              <w:rPr>
                <w:rFonts w:ascii="Times New Roman" w:eastAsia="Times New Roman" w:hAnsi="Times New Roman" w:cs="Times New Roman"/>
              </w:rPr>
              <w:t>Students will be given a rule and asked to generate a pattern.</w:t>
            </w:r>
          </w:p>
        </w:tc>
      </w:tr>
      <w:tr w:rsidR="00A419F9" w:rsidRPr="0096752D" w14:paraId="3668F809" w14:textId="77777777" w:rsidTr="0096752D">
        <w:trPr>
          <w:trHeight w:hRule="exact" w:val="262"/>
        </w:trPr>
        <w:tc>
          <w:tcPr>
            <w:tcW w:w="8276" w:type="dxa"/>
            <w:gridSpan w:val="2"/>
            <w:shd w:val="clear" w:color="auto" w:fill="009CD1"/>
          </w:tcPr>
          <w:p w14:paraId="05E4D26B" w14:textId="77777777" w:rsidR="00A419F9" w:rsidRPr="0096752D" w:rsidRDefault="00A419F9" w:rsidP="00BE2FBC">
            <w:pPr>
              <w:pStyle w:val="Style2"/>
              <w:rPr>
                <w:color w:val="CBC3C5"/>
              </w:rPr>
            </w:pPr>
            <w:r w:rsidRPr="0096752D">
              <w:t>Tier Guidelines</w:t>
            </w:r>
            <w:r w:rsidRPr="0096752D">
              <w:tab/>
            </w:r>
          </w:p>
        </w:tc>
      </w:tr>
      <w:tr w:rsidR="00A419F9" w:rsidRPr="0096752D" w14:paraId="649B0CC2" w14:textId="77777777" w:rsidTr="0096752D">
        <w:trPr>
          <w:trHeight w:hRule="exact" w:val="264"/>
        </w:trPr>
        <w:tc>
          <w:tcPr>
            <w:tcW w:w="4138" w:type="dxa"/>
            <w:shd w:val="clear" w:color="auto" w:fill="009CD1"/>
          </w:tcPr>
          <w:p w14:paraId="74004EB4"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4AD83CA3"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3392D422" w14:textId="77777777" w:rsidTr="0096752D">
        <w:trPr>
          <w:trHeight w:hRule="exact" w:val="604"/>
        </w:trPr>
        <w:tc>
          <w:tcPr>
            <w:tcW w:w="4138" w:type="dxa"/>
            <w:shd w:val="clear" w:color="auto" w:fill="DEEAF6"/>
          </w:tcPr>
          <w:p w14:paraId="2B455C9F" w14:textId="77777777" w:rsidR="00A419F9" w:rsidRPr="0096752D" w:rsidRDefault="00A419F9" w:rsidP="005F0D21">
            <w:pPr>
              <w:widowControl w:val="0"/>
              <w:spacing w:after="0" w:line="240" w:lineRule="auto"/>
              <w:ind w:right="559"/>
              <w:rPr>
                <w:rFonts w:ascii="Times New Roman" w:eastAsia="Times New Roman" w:hAnsi="Times New Roman" w:cs="Times New Roman"/>
              </w:rPr>
            </w:pPr>
            <w:r w:rsidRPr="0096752D">
              <w:rPr>
                <w:rFonts w:ascii="Times New Roman" w:eastAsia="Times New Roman" w:hAnsi="Times New Roman" w:cs="Times New Roman"/>
              </w:rPr>
              <w:t xml:space="preserve"> Choose the representation that follows</w:t>
            </w:r>
          </w:p>
          <w:p w14:paraId="1EFF1A0D" w14:textId="77777777" w:rsidR="00A419F9" w:rsidRPr="0096752D" w:rsidRDefault="00A419F9" w:rsidP="005F0D21">
            <w:pPr>
              <w:widowControl w:val="0"/>
              <w:spacing w:after="0" w:line="240" w:lineRule="auto"/>
              <w:ind w:right="559"/>
              <w:rPr>
                <w:rFonts w:ascii="Times New Roman" w:eastAsia="Times New Roman" w:hAnsi="Times New Roman" w:cs="Times New Roman"/>
              </w:rPr>
            </w:pPr>
            <w:r w:rsidRPr="0096752D">
              <w:rPr>
                <w:rFonts w:ascii="Times New Roman" w:eastAsia="Times New Roman" w:hAnsi="Times New Roman" w:cs="Times New Roman"/>
              </w:rPr>
              <w:t xml:space="preserve"> the rule given. </w:t>
            </w:r>
          </w:p>
        </w:tc>
        <w:tc>
          <w:tcPr>
            <w:tcW w:w="4138" w:type="dxa"/>
            <w:shd w:val="clear" w:color="auto" w:fill="DEEAF6"/>
          </w:tcPr>
          <w:p w14:paraId="3B9739D7"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Choose the numeric pattern that follows the rule given.</w:t>
            </w:r>
          </w:p>
        </w:tc>
      </w:tr>
    </w:tbl>
    <w:p w14:paraId="22E0ECD4" w14:textId="77777777" w:rsidR="00A419F9" w:rsidRPr="0096752D" w:rsidRDefault="00A419F9" w:rsidP="005F0D21">
      <w:pPr>
        <w:spacing w:before="120" w:after="120" w:line="240" w:lineRule="auto"/>
        <w:rPr>
          <w:rFonts w:ascii="Arial" w:eastAsia="Calibri" w:hAnsi="Calibri" w:cs="Times New Roman"/>
        </w:rPr>
      </w:pPr>
    </w:p>
    <w:p w14:paraId="29EA37A4" w14:textId="77777777" w:rsidR="00A419F9" w:rsidRPr="0096752D" w:rsidRDefault="00A419F9" w:rsidP="005F0D21">
      <w:pPr>
        <w:spacing w:before="120" w:after="120" w:line="240" w:lineRule="auto"/>
        <w:rPr>
          <w:rFonts w:ascii="Arial" w:eastAsia="Calibri" w:hAnsi="Calibri" w:cs="Times New Roman"/>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A419F9" w:rsidRPr="0096752D" w14:paraId="5F082936" w14:textId="77777777" w:rsidTr="0096752D">
        <w:trPr>
          <w:trHeight w:val="540"/>
        </w:trPr>
        <w:tc>
          <w:tcPr>
            <w:tcW w:w="9465" w:type="dxa"/>
            <w:shd w:val="clear" w:color="auto" w:fill="009CD1"/>
            <w:vAlign w:val="center"/>
          </w:tcPr>
          <w:p w14:paraId="19655204"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M05.C-G Geometry</w:t>
            </w:r>
          </w:p>
        </w:tc>
      </w:tr>
    </w:tbl>
    <w:p w14:paraId="5721DA94" w14:textId="77777777" w:rsidR="00A419F9" w:rsidRPr="0096752D" w:rsidRDefault="00A419F9" w:rsidP="002C12D7">
      <w:pPr>
        <w:pStyle w:val="Style1"/>
      </w:pPr>
      <w:r w:rsidRPr="0096752D">
        <w:t>Assessment Anchor: M05.C-G.1.1</w:t>
      </w:r>
    </w:p>
    <w:p w14:paraId="48CB3110"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Graph points on the coordinate plane to solve real-world and mathematical problems.</w:t>
      </w:r>
    </w:p>
    <w:p w14:paraId="6D360F09" w14:textId="158F3AAB" w:rsidR="00A419F9" w:rsidRPr="0096752D" w:rsidRDefault="00BE2FBC" w:rsidP="002C12D7">
      <w:pPr>
        <w:pStyle w:val="Style1"/>
      </w:pPr>
      <w:r>
        <w:t xml:space="preserve">      </w:t>
      </w:r>
      <w:r w:rsidR="00A419F9" w:rsidRPr="0096752D">
        <w:t>Eligible Content: M05.C-G.1.1.1</w:t>
      </w:r>
    </w:p>
    <w:p w14:paraId="4DEBBC83"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Identify parts of the coordinate plane (x-axis, y-axis, and the origin) and the ordered pair (x-coordinate and y-coordinate). Limit the coordinate plane to quadrant I.</w:t>
      </w:r>
    </w:p>
    <w:p w14:paraId="67ABCB53"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654FDA8E" w14:textId="77777777" w:rsidTr="0096752D">
        <w:trPr>
          <w:trHeight w:hRule="exact" w:val="264"/>
        </w:trPr>
        <w:tc>
          <w:tcPr>
            <w:tcW w:w="8275" w:type="dxa"/>
            <w:shd w:val="clear" w:color="auto" w:fill="009CD1"/>
          </w:tcPr>
          <w:p w14:paraId="44A411E8"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2E3B20B1" w14:textId="77777777" w:rsidTr="0096752D">
        <w:trPr>
          <w:trHeight w:hRule="exact" w:val="288"/>
        </w:trPr>
        <w:tc>
          <w:tcPr>
            <w:tcW w:w="8275" w:type="dxa"/>
            <w:vAlign w:val="center"/>
          </w:tcPr>
          <w:p w14:paraId="43805B4B" w14:textId="77777777" w:rsidR="00A419F9" w:rsidRPr="0096752D" w:rsidRDefault="00A419F9"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M05CG1.1.1a</w:t>
            </w:r>
            <w:r w:rsidRPr="0096752D">
              <w:rPr>
                <w:rFonts w:ascii="Calibri" w:eastAsia="Calibri" w:hAnsi="Calibri" w:cs="Times New Roman"/>
                <w:b/>
              </w:rPr>
              <w:t xml:space="preserve"> </w:t>
            </w:r>
            <w:r w:rsidRPr="0096752D">
              <w:rPr>
                <w:rFonts w:ascii="Times New Roman" w:eastAsia="Times New Roman" w:hAnsi="Times New Roman" w:cs="Times New Roman"/>
                <w:bCs/>
              </w:rPr>
              <w:t>Identify an ordered pair (x,y) in quadrant I</w:t>
            </w:r>
          </w:p>
        </w:tc>
      </w:tr>
    </w:tbl>
    <w:p w14:paraId="2D61F4FA"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71C19B6E" w14:textId="77777777" w:rsidTr="0096752D">
        <w:trPr>
          <w:trHeight w:hRule="exact" w:val="264"/>
        </w:trPr>
        <w:tc>
          <w:tcPr>
            <w:tcW w:w="8276" w:type="dxa"/>
            <w:gridSpan w:val="2"/>
            <w:shd w:val="clear" w:color="auto" w:fill="009CD1"/>
          </w:tcPr>
          <w:p w14:paraId="21FFEA06"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36478E2F" w14:textId="77777777" w:rsidTr="00BE2FBC">
        <w:trPr>
          <w:trHeight w:hRule="exact" w:val="379"/>
        </w:trPr>
        <w:tc>
          <w:tcPr>
            <w:tcW w:w="8276" w:type="dxa"/>
            <w:gridSpan w:val="2"/>
            <w:shd w:val="clear" w:color="auto" w:fill="DEEAF6"/>
          </w:tcPr>
          <w:p w14:paraId="2B74AE18"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identify the x and y coordinate for a point in quadrant I.</w:t>
            </w:r>
          </w:p>
        </w:tc>
      </w:tr>
      <w:tr w:rsidR="00A419F9" w:rsidRPr="0096752D" w14:paraId="4868DEA3" w14:textId="77777777" w:rsidTr="0096752D">
        <w:trPr>
          <w:trHeight w:hRule="exact" w:val="262"/>
        </w:trPr>
        <w:tc>
          <w:tcPr>
            <w:tcW w:w="8276" w:type="dxa"/>
            <w:gridSpan w:val="2"/>
            <w:shd w:val="clear" w:color="auto" w:fill="009CD1"/>
          </w:tcPr>
          <w:p w14:paraId="72267524" w14:textId="77777777" w:rsidR="00A419F9" w:rsidRPr="0096752D" w:rsidRDefault="00A419F9" w:rsidP="00BE2FBC">
            <w:pPr>
              <w:pStyle w:val="Style2"/>
              <w:rPr>
                <w:color w:val="CBC3C5"/>
              </w:rPr>
            </w:pPr>
            <w:r w:rsidRPr="0096752D">
              <w:t>Tier Guidelines</w:t>
            </w:r>
            <w:r w:rsidRPr="0096752D">
              <w:tab/>
            </w:r>
          </w:p>
        </w:tc>
      </w:tr>
      <w:tr w:rsidR="00A419F9" w:rsidRPr="0096752D" w14:paraId="7F587036" w14:textId="77777777" w:rsidTr="0096752D">
        <w:trPr>
          <w:trHeight w:hRule="exact" w:val="264"/>
        </w:trPr>
        <w:tc>
          <w:tcPr>
            <w:tcW w:w="4138" w:type="dxa"/>
            <w:shd w:val="clear" w:color="auto" w:fill="009CD1"/>
          </w:tcPr>
          <w:p w14:paraId="7A31F717"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69E1326D"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3ABB783F" w14:textId="77777777" w:rsidTr="0096752D">
        <w:trPr>
          <w:trHeight w:hRule="exact" w:val="757"/>
        </w:trPr>
        <w:tc>
          <w:tcPr>
            <w:tcW w:w="4138" w:type="dxa"/>
            <w:shd w:val="clear" w:color="auto" w:fill="DEEAF6"/>
          </w:tcPr>
          <w:p w14:paraId="7ED5C80A"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finding the x coordinate or the y coordinate, but not both. Axes are limited to 5 with increments of 1.</w:t>
            </w:r>
          </w:p>
        </w:tc>
        <w:tc>
          <w:tcPr>
            <w:tcW w:w="4138" w:type="dxa"/>
            <w:shd w:val="clear" w:color="auto" w:fill="DEEAF6"/>
          </w:tcPr>
          <w:p w14:paraId="6A6834B8"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No additional limitations. Axes are limited to 10 with increments of 1 or 2.</w:t>
            </w:r>
          </w:p>
        </w:tc>
      </w:tr>
    </w:tbl>
    <w:p w14:paraId="4500D6F6" w14:textId="77777777" w:rsidR="00A419F9" w:rsidRPr="0096752D" w:rsidRDefault="00A419F9" w:rsidP="005F0D21">
      <w:pPr>
        <w:spacing w:line="240" w:lineRule="auto"/>
        <w:rPr>
          <w:rFonts w:ascii="Arial" w:eastAsia="Calibri" w:hAnsi="Calibri" w:cs="Times New Roman"/>
        </w:rPr>
      </w:pPr>
    </w:p>
    <w:p w14:paraId="4C437F8C" w14:textId="77777777" w:rsidR="00A419F9" w:rsidRPr="0096752D" w:rsidRDefault="00A419F9" w:rsidP="005F0D21">
      <w:pPr>
        <w:spacing w:line="240" w:lineRule="auto"/>
        <w:rPr>
          <w:rFonts w:ascii="Arial" w:eastAsia="Calibri" w:hAnsi="Calibri" w:cs="Times New Roman"/>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A419F9" w:rsidRPr="0096752D" w14:paraId="71D3C965" w14:textId="77777777" w:rsidTr="0096752D">
        <w:trPr>
          <w:trHeight w:val="540"/>
        </w:trPr>
        <w:tc>
          <w:tcPr>
            <w:tcW w:w="9481" w:type="dxa"/>
            <w:shd w:val="clear" w:color="auto" w:fill="009CD1"/>
            <w:vAlign w:val="center"/>
          </w:tcPr>
          <w:p w14:paraId="5480F214"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M05.C-G Geometry</w:t>
            </w:r>
          </w:p>
        </w:tc>
      </w:tr>
    </w:tbl>
    <w:p w14:paraId="64E2299D" w14:textId="77777777" w:rsidR="00A419F9" w:rsidRPr="0096752D" w:rsidRDefault="00A419F9" w:rsidP="002C12D7">
      <w:pPr>
        <w:pStyle w:val="Style1"/>
      </w:pPr>
      <w:r w:rsidRPr="0096752D">
        <w:t>Assessment Anchor: M05.C-G.1.1</w:t>
      </w:r>
    </w:p>
    <w:p w14:paraId="53636B0A"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Graph points on the coordinate plane to solve real-world and mathematical problems.</w:t>
      </w:r>
    </w:p>
    <w:p w14:paraId="43E9F385" w14:textId="23DF57F1" w:rsidR="00A419F9" w:rsidRPr="0096752D" w:rsidRDefault="00BE2FBC" w:rsidP="002C12D7">
      <w:pPr>
        <w:pStyle w:val="Style1"/>
      </w:pPr>
      <w:r>
        <w:t xml:space="preserve">     </w:t>
      </w:r>
      <w:r w:rsidR="00A419F9" w:rsidRPr="0096752D">
        <w:t>Eligible Content: M05.C-G.1.1.2</w:t>
      </w:r>
    </w:p>
    <w:p w14:paraId="012FFD8D"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Represent real-world and mathematical problems by plotting points in quadrant I of the coordinate plane and interpret coordinate values of points in the context of the situation.</w:t>
      </w:r>
    </w:p>
    <w:p w14:paraId="291EC199"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3EDF333C" w14:textId="77777777" w:rsidTr="0096752D">
        <w:trPr>
          <w:trHeight w:hRule="exact" w:val="264"/>
        </w:trPr>
        <w:tc>
          <w:tcPr>
            <w:tcW w:w="8275" w:type="dxa"/>
            <w:shd w:val="clear" w:color="auto" w:fill="009CD1"/>
          </w:tcPr>
          <w:p w14:paraId="1BF5C6FA"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60847033" w14:textId="77777777" w:rsidTr="0096752D">
        <w:trPr>
          <w:trHeight w:hRule="exact" w:val="288"/>
        </w:trPr>
        <w:tc>
          <w:tcPr>
            <w:tcW w:w="8275" w:type="dxa"/>
            <w:vAlign w:val="center"/>
          </w:tcPr>
          <w:p w14:paraId="13BD4ECB" w14:textId="77777777" w:rsidR="00A419F9" w:rsidRPr="0096752D" w:rsidRDefault="00A419F9" w:rsidP="005F0D21">
            <w:pPr>
              <w:autoSpaceDE w:val="0"/>
              <w:autoSpaceDN w:val="0"/>
              <w:adjustRightInd w:val="0"/>
              <w:spacing w:after="0" w:line="240" w:lineRule="auto"/>
              <w:ind w:left="135"/>
              <w:rPr>
                <w:rFonts w:ascii="Calibri" w:eastAsia="Calibri" w:hAnsi="Calibri" w:cs="Times New Roman"/>
              </w:rPr>
            </w:pPr>
            <w:r w:rsidRPr="0096752D">
              <w:rPr>
                <w:rFonts w:ascii="Times New Roman" w:eastAsia="Calibri" w:hAnsi="Times New Roman" w:cs="Times New Roman"/>
                <w:b/>
              </w:rPr>
              <w:t>M05CG1.1.2a</w:t>
            </w:r>
            <w:r w:rsidRPr="0096752D">
              <w:rPr>
                <w:rFonts w:ascii="Calibri" w:eastAsia="Calibri" w:hAnsi="Calibri" w:cs="Times New Roman"/>
                <w:b/>
              </w:rPr>
              <w:t xml:space="preserve"> </w:t>
            </w:r>
            <w:r w:rsidRPr="0096752D">
              <w:rPr>
                <w:rFonts w:ascii="Times New Roman" w:eastAsia="Times New Roman" w:hAnsi="Times New Roman" w:cs="Times New Roman"/>
                <w:bCs/>
              </w:rPr>
              <w:t>Graph an ordered pair (x,y) in quadrant I</w:t>
            </w:r>
          </w:p>
        </w:tc>
      </w:tr>
    </w:tbl>
    <w:p w14:paraId="53D1460B"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215A1021" w14:textId="77777777" w:rsidTr="0096752D">
        <w:trPr>
          <w:trHeight w:hRule="exact" w:val="264"/>
        </w:trPr>
        <w:tc>
          <w:tcPr>
            <w:tcW w:w="8276" w:type="dxa"/>
            <w:gridSpan w:val="2"/>
            <w:shd w:val="clear" w:color="auto" w:fill="009CD1"/>
          </w:tcPr>
          <w:p w14:paraId="1E78F4F5"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310CD40B" w14:textId="77777777" w:rsidTr="00BE2FBC">
        <w:trPr>
          <w:trHeight w:hRule="exact" w:val="397"/>
        </w:trPr>
        <w:tc>
          <w:tcPr>
            <w:tcW w:w="8276" w:type="dxa"/>
            <w:gridSpan w:val="2"/>
            <w:shd w:val="clear" w:color="auto" w:fill="DEEAF6"/>
          </w:tcPr>
          <w:p w14:paraId="17299383"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Given an ordered pair, students will identify that point on a graph.  </w:t>
            </w:r>
          </w:p>
        </w:tc>
      </w:tr>
      <w:tr w:rsidR="00A419F9" w:rsidRPr="0096752D" w14:paraId="3D60203C" w14:textId="77777777" w:rsidTr="0096752D">
        <w:trPr>
          <w:trHeight w:hRule="exact" w:val="262"/>
        </w:trPr>
        <w:tc>
          <w:tcPr>
            <w:tcW w:w="8276" w:type="dxa"/>
            <w:gridSpan w:val="2"/>
            <w:shd w:val="clear" w:color="auto" w:fill="009CD1"/>
          </w:tcPr>
          <w:p w14:paraId="542F8076" w14:textId="77777777" w:rsidR="00A419F9" w:rsidRPr="0096752D" w:rsidRDefault="00A419F9" w:rsidP="00BE2FBC">
            <w:pPr>
              <w:pStyle w:val="Style2"/>
              <w:rPr>
                <w:color w:val="CBC3C5"/>
              </w:rPr>
            </w:pPr>
            <w:r w:rsidRPr="0096752D">
              <w:t>Tier Guidelines</w:t>
            </w:r>
            <w:r w:rsidRPr="0096752D">
              <w:tab/>
            </w:r>
          </w:p>
        </w:tc>
      </w:tr>
      <w:tr w:rsidR="00A419F9" w:rsidRPr="0096752D" w14:paraId="44A42ECE" w14:textId="77777777" w:rsidTr="0096752D">
        <w:trPr>
          <w:trHeight w:hRule="exact" w:val="264"/>
        </w:trPr>
        <w:tc>
          <w:tcPr>
            <w:tcW w:w="4138" w:type="dxa"/>
            <w:shd w:val="clear" w:color="auto" w:fill="009CD1"/>
          </w:tcPr>
          <w:p w14:paraId="2BC170D2"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3711E5A8"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6AC3A26B" w14:textId="77777777" w:rsidTr="0096752D">
        <w:trPr>
          <w:trHeight w:hRule="exact" w:val="516"/>
        </w:trPr>
        <w:tc>
          <w:tcPr>
            <w:tcW w:w="4138" w:type="dxa"/>
            <w:shd w:val="clear" w:color="auto" w:fill="DEEAF6"/>
          </w:tcPr>
          <w:p w14:paraId="69A46754"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Axes are limited to 5 with increments of 1.</w:t>
            </w:r>
          </w:p>
        </w:tc>
        <w:tc>
          <w:tcPr>
            <w:tcW w:w="4138" w:type="dxa"/>
            <w:shd w:val="clear" w:color="auto" w:fill="DEEAF6"/>
          </w:tcPr>
          <w:p w14:paraId="631D0131"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Axes are limited to 10 with increments of 1 or 2.</w:t>
            </w:r>
          </w:p>
        </w:tc>
      </w:tr>
    </w:tbl>
    <w:p w14:paraId="6E3AD91B" w14:textId="58F4A7AB" w:rsidR="00A419F9" w:rsidRPr="0096752D" w:rsidRDefault="00A419F9" w:rsidP="005F0D21">
      <w:pPr>
        <w:spacing w:before="120" w:after="120" w:line="240" w:lineRule="auto"/>
        <w:rPr>
          <w:rFonts w:ascii="Arial" w:eastAsia="Calibri" w:hAnsi="Calibri" w:cs="Times New Roman"/>
        </w:rPr>
      </w:pPr>
    </w:p>
    <w:p w14:paraId="3CD12B2E" w14:textId="77777777" w:rsidR="00A419F9" w:rsidRPr="0096752D" w:rsidRDefault="00A419F9" w:rsidP="005F0D21">
      <w:pPr>
        <w:spacing w:before="120" w:after="120" w:line="240" w:lineRule="auto"/>
        <w:rPr>
          <w:rFonts w:ascii="Arial" w:eastAsia="Calibri" w:hAnsi="Calibri" w:cs="Times New Roman"/>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A419F9" w:rsidRPr="0096752D" w14:paraId="5B4DDA68" w14:textId="77777777" w:rsidTr="0096752D">
        <w:trPr>
          <w:trHeight w:val="540"/>
        </w:trPr>
        <w:tc>
          <w:tcPr>
            <w:tcW w:w="9481" w:type="dxa"/>
            <w:shd w:val="clear" w:color="auto" w:fill="009CD1"/>
            <w:vAlign w:val="center"/>
          </w:tcPr>
          <w:p w14:paraId="62A7D2C6"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M05.C-G Geometry</w:t>
            </w:r>
          </w:p>
        </w:tc>
      </w:tr>
    </w:tbl>
    <w:p w14:paraId="54C0B7DF" w14:textId="77777777" w:rsidR="00A419F9" w:rsidRPr="0096752D" w:rsidRDefault="00A419F9" w:rsidP="002C12D7">
      <w:pPr>
        <w:pStyle w:val="Style1"/>
      </w:pPr>
      <w:r w:rsidRPr="0096752D">
        <w:t>Assessment Anchor: M05.C-G.2.1</w:t>
      </w:r>
    </w:p>
    <w:p w14:paraId="005ADC07"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Classify two-dimensional figures into categories based on their properties.</w:t>
      </w:r>
    </w:p>
    <w:p w14:paraId="79CAA7ED" w14:textId="6196EB4E" w:rsidR="00A419F9" w:rsidRPr="0096752D" w:rsidRDefault="00BE2FBC" w:rsidP="002C12D7">
      <w:pPr>
        <w:pStyle w:val="Style1"/>
      </w:pPr>
      <w:r>
        <w:t xml:space="preserve">     </w:t>
      </w:r>
      <w:r w:rsidR="00A419F9" w:rsidRPr="0096752D">
        <w:t>Eligible Content: M05.C-G.2.1.1</w:t>
      </w:r>
    </w:p>
    <w:p w14:paraId="6E99257B"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Classify two-dimensional figures in a hierarchy based on properties. Example 1: All polygons have at least three sides, and pentagons are polygons, so all pentagons have at least three sides. Example 2: A rectangle is a parallelogram, which is a quadrilateral, which is a polygon; so, a rectangle can be classified as a parallelogram, as a quadrilateral, and as a polygon.</w:t>
      </w:r>
    </w:p>
    <w:p w14:paraId="043FDF97" w14:textId="77777777" w:rsidR="00A419F9" w:rsidRPr="0096752D" w:rsidRDefault="00A419F9" w:rsidP="005F0D21">
      <w:pPr>
        <w:autoSpaceDE w:val="0"/>
        <w:autoSpaceDN w:val="0"/>
        <w:adjustRightInd w:val="0"/>
        <w:spacing w:after="0" w:line="240" w:lineRule="auto"/>
        <w:rPr>
          <w:rFonts w:ascii="Calibri" w:eastAsia="Calibri" w:hAnsi="Calibri"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148C256A" w14:textId="77777777" w:rsidTr="0096752D">
        <w:trPr>
          <w:trHeight w:hRule="exact" w:val="264"/>
        </w:trPr>
        <w:tc>
          <w:tcPr>
            <w:tcW w:w="8275" w:type="dxa"/>
            <w:shd w:val="clear" w:color="auto" w:fill="009CD1"/>
          </w:tcPr>
          <w:p w14:paraId="217159BB"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6A375EBF" w14:textId="77777777" w:rsidTr="0096752D">
        <w:trPr>
          <w:trHeight w:hRule="exact" w:val="288"/>
        </w:trPr>
        <w:tc>
          <w:tcPr>
            <w:tcW w:w="8275" w:type="dxa"/>
            <w:vAlign w:val="center"/>
          </w:tcPr>
          <w:p w14:paraId="5F841C1D" w14:textId="77777777" w:rsidR="00A419F9" w:rsidRPr="0096752D" w:rsidRDefault="00A419F9" w:rsidP="005F0D21">
            <w:pPr>
              <w:autoSpaceDE w:val="0"/>
              <w:autoSpaceDN w:val="0"/>
              <w:adjustRightInd w:val="0"/>
              <w:spacing w:after="0" w:line="240" w:lineRule="auto"/>
              <w:rPr>
                <w:rFonts w:ascii="Calibri" w:eastAsia="Calibri" w:hAnsi="Calibri" w:cs="Times New Roman"/>
              </w:rPr>
            </w:pPr>
            <w:r w:rsidRPr="0096752D">
              <w:rPr>
                <w:rFonts w:ascii="Times New Roman" w:eastAsia="Calibri" w:hAnsi="Times New Roman" w:cs="Times New Roman"/>
                <w:b/>
              </w:rPr>
              <w:t>M05CG2.1.1a</w:t>
            </w:r>
            <w:r w:rsidRPr="0096752D">
              <w:rPr>
                <w:rFonts w:ascii="Calibri" w:eastAsia="Calibri" w:hAnsi="Calibri" w:cs="Times New Roman"/>
                <w:b/>
              </w:rPr>
              <w:t xml:space="preserve"> </w:t>
            </w:r>
            <w:r w:rsidRPr="0096752D">
              <w:rPr>
                <w:rFonts w:ascii="Times New Roman" w:eastAsia="Times New Roman" w:hAnsi="Times New Roman" w:cs="Times New Roman"/>
                <w:bCs/>
              </w:rPr>
              <w:t>Identify a two-dimensional figure with specific attributes</w:t>
            </w:r>
          </w:p>
        </w:tc>
      </w:tr>
    </w:tbl>
    <w:p w14:paraId="693AB9E6"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049AA47E" w14:textId="77777777" w:rsidTr="0096752D">
        <w:trPr>
          <w:trHeight w:hRule="exact" w:val="264"/>
        </w:trPr>
        <w:tc>
          <w:tcPr>
            <w:tcW w:w="8276" w:type="dxa"/>
            <w:gridSpan w:val="2"/>
            <w:shd w:val="clear" w:color="auto" w:fill="009CD1"/>
          </w:tcPr>
          <w:p w14:paraId="0CFA97B5"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4B2C2269" w14:textId="77777777" w:rsidTr="00BE2FBC">
        <w:trPr>
          <w:trHeight w:hRule="exact" w:val="307"/>
        </w:trPr>
        <w:tc>
          <w:tcPr>
            <w:tcW w:w="8276" w:type="dxa"/>
            <w:gridSpan w:val="2"/>
            <w:shd w:val="clear" w:color="auto" w:fill="DEEAF6"/>
          </w:tcPr>
          <w:p w14:paraId="3BA52FEB"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a 2-dimensional shape with specific attributes. </w:t>
            </w:r>
          </w:p>
        </w:tc>
      </w:tr>
      <w:tr w:rsidR="00A419F9" w:rsidRPr="0096752D" w14:paraId="2DE8EBE6" w14:textId="77777777" w:rsidTr="0096752D">
        <w:trPr>
          <w:trHeight w:hRule="exact" w:val="262"/>
        </w:trPr>
        <w:tc>
          <w:tcPr>
            <w:tcW w:w="8276" w:type="dxa"/>
            <w:gridSpan w:val="2"/>
            <w:shd w:val="clear" w:color="auto" w:fill="009CD1"/>
          </w:tcPr>
          <w:p w14:paraId="77310064" w14:textId="77777777" w:rsidR="00A419F9" w:rsidRPr="0096752D" w:rsidRDefault="00A419F9" w:rsidP="00BE2FBC">
            <w:pPr>
              <w:pStyle w:val="Style2"/>
              <w:rPr>
                <w:color w:val="CBC3C5"/>
              </w:rPr>
            </w:pPr>
            <w:r w:rsidRPr="0096752D">
              <w:t>Tier Guidelines</w:t>
            </w:r>
            <w:r w:rsidRPr="0096752D">
              <w:tab/>
            </w:r>
          </w:p>
        </w:tc>
      </w:tr>
      <w:tr w:rsidR="00A419F9" w:rsidRPr="0096752D" w14:paraId="57354722" w14:textId="77777777" w:rsidTr="0096752D">
        <w:trPr>
          <w:trHeight w:hRule="exact" w:val="264"/>
        </w:trPr>
        <w:tc>
          <w:tcPr>
            <w:tcW w:w="4138" w:type="dxa"/>
            <w:shd w:val="clear" w:color="auto" w:fill="009CD1"/>
          </w:tcPr>
          <w:p w14:paraId="5BAE9BDD"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549E47CC"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13D1D226" w14:textId="77777777" w:rsidTr="0096752D">
        <w:trPr>
          <w:trHeight w:hRule="exact" w:val="516"/>
        </w:trPr>
        <w:tc>
          <w:tcPr>
            <w:tcW w:w="4138" w:type="dxa"/>
            <w:shd w:val="clear" w:color="auto" w:fill="DEEAF6"/>
          </w:tcPr>
          <w:p w14:paraId="31F6BE04"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shapes with no more than 5 sides. </w:t>
            </w:r>
          </w:p>
        </w:tc>
        <w:tc>
          <w:tcPr>
            <w:tcW w:w="4138" w:type="dxa"/>
            <w:shd w:val="clear" w:color="auto" w:fill="DEEAF6"/>
          </w:tcPr>
          <w:p w14:paraId="61E4710C"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shapes with no more than 8 sides.</w:t>
            </w:r>
          </w:p>
        </w:tc>
      </w:tr>
    </w:tbl>
    <w:p w14:paraId="7377A7C9" w14:textId="77777777" w:rsidR="00A419F9" w:rsidRPr="0096752D" w:rsidRDefault="00A419F9" w:rsidP="005F0D21">
      <w:pPr>
        <w:spacing w:line="240" w:lineRule="auto"/>
        <w:rPr>
          <w:rFonts w:ascii="Arial" w:eastAsia="Calibri" w:hAnsi="Calibri" w:cs="Times New Roman"/>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A419F9" w:rsidRPr="0096752D" w14:paraId="766BF77C" w14:textId="77777777" w:rsidTr="0096752D">
        <w:trPr>
          <w:trHeight w:val="540"/>
        </w:trPr>
        <w:tc>
          <w:tcPr>
            <w:tcW w:w="9481" w:type="dxa"/>
            <w:shd w:val="clear" w:color="auto" w:fill="009CD1"/>
            <w:vAlign w:val="center"/>
          </w:tcPr>
          <w:p w14:paraId="506CBBC3"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M05.D-M Measurement and Data</w:t>
            </w:r>
          </w:p>
        </w:tc>
      </w:tr>
    </w:tbl>
    <w:p w14:paraId="27025379" w14:textId="77777777" w:rsidR="00A419F9" w:rsidRPr="0096752D" w:rsidRDefault="00A419F9" w:rsidP="002C12D7">
      <w:pPr>
        <w:pStyle w:val="Style1"/>
      </w:pPr>
      <w:r w:rsidRPr="0096752D">
        <w:t>Assessment Anchor: M05.D-M.1.1</w:t>
      </w:r>
    </w:p>
    <w:p w14:paraId="1F491383"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Convert like measurement units within a given measurement system.</w:t>
      </w:r>
    </w:p>
    <w:p w14:paraId="77091959" w14:textId="78E185B1" w:rsidR="00A419F9" w:rsidRPr="0096752D" w:rsidRDefault="00BE2FBC" w:rsidP="002C12D7">
      <w:pPr>
        <w:pStyle w:val="Style1"/>
      </w:pPr>
      <w:r>
        <w:t xml:space="preserve">     </w:t>
      </w:r>
      <w:r w:rsidR="00A419F9" w:rsidRPr="0096752D">
        <w:t>Eligible Content: M05.D-M.1.1.1</w:t>
      </w:r>
    </w:p>
    <w:p w14:paraId="331E6039"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Convert between different-sized measurement units within a given measurement system. A table of equivalencies will be provided. </w:t>
      </w:r>
    </w:p>
    <w:p w14:paraId="2F5E2BF9"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Convert 5 cm to meters.</w:t>
      </w:r>
    </w:p>
    <w:p w14:paraId="4AC9AAF3"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3E2F2FD4" w14:textId="77777777" w:rsidTr="0096752D">
        <w:trPr>
          <w:trHeight w:hRule="exact" w:val="264"/>
        </w:trPr>
        <w:tc>
          <w:tcPr>
            <w:tcW w:w="8275" w:type="dxa"/>
            <w:shd w:val="clear" w:color="auto" w:fill="009CD1"/>
          </w:tcPr>
          <w:p w14:paraId="35B00EA9"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521A814D" w14:textId="77777777" w:rsidTr="0096752D">
        <w:trPr>
          <w:trHeight w:hRule="exact" w:val="576"/>
        </w:trPr>
        <w:tc>
          <w:tcPr>
            <w:tcW w:w="8275" w:type="dxa"/>
            <w:vAlign w:val="center"/>
          </w:tcPr>
          <w:p w14:paraId="334AA7F7" w14:textId="77777777" w:rsidR="00A419F9" w:rsidRPr="0096752D" w:rsidRDefault="00A419F9" w:rsidP="005F0D21">
            <w:pPr>
              <w:autoSpaceDE w:val="0"/>
              <w:autoSpaceDN w:val="0"/>
              <w:adjustRightInd w:val="0"/>
              <w:spacing w:after="0" w:line="240" w:lineRule="auto"/>
              <w:ind w:left="135"/>
              <w:rPr>
                <w:rFonts w:ascii="Calibri" w:eastAsia="Calibri" w:hAnsi="Calibri" w:cs="Times New Roman"/>
              </w:rPr>
            </w:pPr>
            <w:r w:rsidRPr="0096752D">
              <w:rPr>
                <w:rFonts w:ascii="Times New Roman" w:eastAsia="Calibri" w:hAnsi="Times New Roman" w:cs="Times New Roman"/>
                <w:b/>
              </w:rPr>
              <w:t>M05DM1.1.1a</w:t>
            </w:r>
            <w:r w:rsidRPr="0096752D">
              <w:rPr>
                <w:rFonts w:ascii="Calibri" w:eastAsia="Calibri" w:hAnsi="Calibri" w:cs="Times New Roman"/>
                <w:b/>
              </w:rPr>
              <w:t xml:space="preserve"> </w:t>
            </w:r>
            <w:r w:rsidRPr="0096752D">
              <w:rPr>
                <w:rFonts w:ascii="Times New Roman" w:eastAsia="Times New Roman" w:hAnsi="Times New Roman" w:cs="Times New Roman"/>
                <w:bCs/>
              </w:rPr>
              <w:t>Use a conversion table to identify equivalent standard measurements of length or mass</w:t>
            </w:r>
          </w:p>
        </w:tc>
      </w:tr>
    </w:tbl>
    <w:p w14:paraId="5DDF4741"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38"/>
      </w:tblGrid>
      <w:tr w:rsidR="00A419F9" w:rsidRPr="0096752D" w14:paraId="53CF92C8" w14:textId="77777777" w:rsidTr="00BE2FBC">
        <w:trPr>
          <w:gridBefore w:val="1"/>
          <w:wBefore w:w="1205" w:type="dxa"/>
          <w:trHeight w:hRule="exact" w:val="264"/>
        </w:trPr>
        <w:tc>
          <w:tcPr>
            <w:tcW w:w="8276" w:type="dxa"/>
            <w:gridSpan w:val="2"/>
            <w:shd w:val="clear" w:color="auto" w:fill="009CD1"/>
          </w:tcPr>
          <w:p w14:paraId="59BD721C"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52B4423E" w14:textId="77777777" w:rsidTr="00BE2FBC">
        <w:trPr>
          <w:gridBefore w:val="1"/>
          <w:wBefore w:w="1205" w:type="dxa"/>
          <w:trHeight w:hRule="exact" w:val="516"/>
        </w:trPr>
        <w:tc>
          <w:tcPr>
            <w:tcW w:w="8276" w:type="dxa"/>
            <w:gridSpan w:val="2"/>
            <w:shd w:val="clear" w:color="auto" w:fill="DEEAF6"/>
          </w:tcPr>
          <w:p w14:paraId="5D3EF119"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commentRangeStart w:id="35"/>
            <w:r w:rsidRPr="0096752D">
              <w:rPr>
                <w:rFonts w:ascii="Times New Roman" w:eastAsia="Times New Roman" w:hAnsi="Times New Roman" w:cs="Times New Roman"/>
              </w:rPr>
              <w:t xml:space="preserve">Students will use a conversion table to identify equivalent standard measurements of length or weight. </w:t>
            </w:r>
            <w:commentRangeEnd w:id="35"/>
            <w:r w:rsidRPr="0096752D">
              <w:rPr>
                <w:rFonts w:ascii="Calibri" w:eastAsia="Calibri" w:hAnsi="Calibri" w:cs="Times New Roman"/>
              </w:rPr>
              <w:commentReference w:id="35"/>
            </w:r>
          </w:p>
        </w:tc>
      </w:tr>
      <w:tr w:rsidR="00A419F9" w:rsidRPr="0096752D" w14:paraId="0051E9D8" w14:textId="77777777" w:rsidTr="00BE2FBC">
        <w:trPr>
          <w:gridBefore w:val="1"/>
          <w:wBefore w:w="1205" w:type="dxa"/>
          <w:trHeight w:hRule="exact" w:val="262"/>
        </w:trPr>
        <w:tc>
          <w:tcPr>
            <w:tcW w:w="8276" w:type="dxa"/>
            <w:gridSpan w:val="2"/>
            <w:shd w:val="clear" w:color="auto" w:fill="009CD1"/>
          </w:tcPr>
          <w:p w14:paraId="685E2F85" w14:textId="77777777" w:rsidR="00A419F9" w:rsidRPr="0096752D" w:rsidRDefault="00A419F9" w:rsidP="00BE2FBC">
            <w:pPr>
              <w:pStyle w:val="Style2"/>
              <w:rPr>
                <w:color w:val="CBC3C5"/>
              </w:rPr>
            </w:pPr>
            <w:r w:rsidRPr="0096752D">
              <w:t>Tier Guidelines</w:t>
            </w:r>
            <w:r w:rsidRPr="0096752D">
              <w:tab/>
            </w:r>
          </w:p>
        </w:tc>
      </w:tr>
      <w:tr w:rsidR="00A419F9" w:rsidRPr="0096752D" w14:paraId="53633982" w14:textId="77777777" w:rsidTr="00BE2FBC">
        <w:trPr>
          <w:gridBefore w:val="1"/>
          <w:wBefore w:w="1205" w:type="dxa"/>
          <w:trHeight w:hRule="exact" w:val="264"/>
        </w:trPr>
        <w:tc>
          <w:tcPr>
            <w:tcW w:w="4138" w:type="dxa"/>
            <w:shd w:val="clear" w:color="auto" w:fill="009CD1"/>
          </w:tcPr>
          <w:p w14:paraId="6184C5DA"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3DA739DA"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26C9345C" w14:textId="77777777" w:rsidTr="00BE2FBC">
        <w:trPr>
          <w:gridBefore w:val="1"/>
          <w:wBefore w:w="1205" w:type="dxa"/>
          <w:trHeight w:hRule="exact" w:val="1090"/>
        </w:trPr>
        <w:tc>
          <w:tcPr>
            <w:tcW w:w="4138" w:type="dxa"/>
            <w:shd w:val="clear" w:color="auto" w:fill="DEEAF6"/>
          </w:tcPr>
          <w:p w14:paraId="20A21DD9"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c>
          <w:tcPr>
            <w:tcW w:w="4138" w:type="dxa"/>
            <w:shd w:val="clear" w:color="auto" w:fill="DEEAF6"/>
          </w:tcPr>
          <w:p w14:paraId="065FDDB6"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r>
      <w:tr w:rsidR="00A419F9" w:rsidRPr="0096752D" w14:paraId="2F2976FE" w14:textId="77777777" w:rsidTr="00BE2FBC">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trHeight w:val="540"/>
        </w:trPr>
        <w:tc>
          <w:tcPr>
            <w:tcW w:w="9481" w:type="dxa"/>
            <w:gridSpan w:val="3"/>
            <w:shd w:val="clear" w:color="auto" w:fill="009CD1"/>
            <w:vAlign w:val="center"/>
          </w:tcPr>
          <w:p w14:paraId="0FEA6B77"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M05.D-M Measurement and Data</w:t>
            </w:r>
          </w:p>
        </w:tc>
      </w:tr>
    </w:tbl>
    <w:p w14:paraId="64C6C20B" w14:textId="77777777" w:rsidR="00A419F9" w:rsidRPr="0096752D" w:rsidRDefault="00A419F9" w:rsidP="002C12D7">
      <w:pPr>
        <w:pStyle w:val="Style1"/>
      </w:pPr>
      <w:r w:rsidRPr="0096752D">
        <w:t>Assessment Anchor: M05.D-M.2.1</w:t>
      </w:r>
    </w:p>
    <w:p w14:paraId="380EFCAF"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Represent and interpret data.</w:t>
      </w:r>
    </w:p>
    <w:p w14:paraId="5B276BBE" w14:textId="5748EDEA" w:rsidR="00A419F9" w:rsidRPr="0096752D" w:rsidRDefault="00BE2FBC" w:rsidP="002C12D7">
      <w:pPr>
        <w:pStyle w:val="Style1"/>
      </w:pPr>
      <w:r>
        <w:t xml:space="preserve">     </w:t>
      </w:r>
      <w:r w:rsidR="00A419F9" w:rsidRPr="0096752D">
        <w:t>Eligible Content: M05.D-M.2.1.2</w:t>
      </w:r>
    </w:p>
    <w:p w14:paraId="125D347D"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Display and interpret data shown in tallies, tables, charts, pictographs, bar graphs, and line graphs, and use a title, appropriate scale, and labels. A grid will be provided to display data on bar graphs or line graphs.</w:t>
      </w:r>
    </w:p>
    <w:p w14:paraId="1CB3586F"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6989D403" w14:textId="77777777" w:rsidTr="0096752D">
        <w:trPr>
          <w:trHeight w:hRule="exact" w:val="264"/>
        </w:trPr>
        <w:tc>
          <w:tcPr>
            <w:tcW w:w="8275" w:type="dxa"/>
            <w:shd w:val="clear" w:color="auto" w:fill="009CD1"/>
          </w:tcPr>
          <w:p w14:paraId="27545692"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35729054" w14:textId="77777777" w:rsidTr="0096752D">
        <w:trPr>
          <w:trHeight w:hRule="exact" w:val="288"/>
        </w:trPr>
        <w:tc>
          <w:tcPr>
            <w:tcW w:w="8275" w:type="dxa"/>
            <w:vAlign w:val="center"/>
          </w:tcPr>
          <w:p w14:paraId="67976109" w14:textId="77777777" w:rsidR="00A419F9" w:rsidRPr="0096752D" w:rsidRDefault="00A419F9"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M05DM2.1.2a</w:t>
            </w:r>
            <w:r w:rsidRPr="0096752D">
              <w:rPr>
                <w:rFonts w:ascii="Calibri" w:eastAsia="Calibri" w:hAnsi="Calibri" w:cs="Times New Roman"/>
                <w:b/>
              </w:rPr>
              <w:t xml:space="preserve"> </w:t>
            </w:r>
            <w:r w:rsidRPr="0096752D">
              <w:rPr>
                <w:rFonts w:ascii="Times New Roman" w:eastAsia="Times New Roman" w:hAnsi="Times New Roman" w:cs="Times New Roman"/>
                <w:bCs/>
              </w:rPr>
              <w:t>Interpret one set of data given in 2 different displays</w:t>
            </w:r>
          </w:p>
        </w:tc>
      </w:tr>
    </w:tbl>
    <w:p w14:paraId="0717BC3D"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0A420357" w14:textId="77777777" w:rsidTr="0096752D">
        <w:trPr>
          <w:trHeight w:hRule="exact" w:val="264"/>
        </w:trPr>
        <w:tc>
          <w:tcPr>
            <w:tcW w:w="8276" w:type="dxa"/>
            <w:gridSpan w:val="2"/>
            <w:shd w:val="clear" w:color="auto" w:fill="009CD1"/>
          </w:tcPr>
          <w:p w14:paraId="349D1BD8"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4D6EB0B2" w14:textId="77777777" w:rsidTr="0096752D">
        <w:trPr>
          <w:trHeight w:hRule="exact" w:val="406"/>
        </w:trPr>
        <w:tc>
          <w:tcPr>
            <w:tcW w:w="8276" w:type="dxa"/>
            <w:gridSpan w:val="2"/>
            <w:shd w:val="clear" w:color="auto" w:fill="DEEAF6"/>
          </w:tcPr>
          <w:p w14:paraId="2186DA3A"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match two graphic representations displaying the same data. </w:t>
            </w:r>
          </w:p>
        </w:tc>
      </w:tr>
      <w:tr w:rsidR="00A419F9" w:rsidRPr="0096752D" w14:paraId="2B4078A4" w14:textId="77777777" w:rsidTr="0096752D">
        <w:trPr>
          <w:trHeight w:hRule="exact" w:val="262"/>
        </w:trPr>
        <w:tc>
          <w:tcPr>
            <w:tcW w:w="8276" w:type="dxa"/>
            <w:gridSpan w:val="2"/>
            <w:shd w:val="clear" w:color="auto" w:fill="009CD1"/>
          </w:tcPr>
          <w:p w14:paraId="2A7D7D66" w14:textId="77777777" w:rsidR="00A419F9" w:rsidRPr="0096752D" w:rsidRDefault="00A419F9" w:rsidP="00BE2FBC">
            <w:pPr>
              <w:pStyle w:val="Style2"/>
              <w:rPr>
                <w:color w:val="CBC3C5"/>
              </w:rPr>
            </w:pPr>
            <w:r w:rsidRPr="0096752D">
              <w:t>Tier Guidelines</w:t>
            </w:r>
            <w:r w:rsidRPr="0096752D">
              <w:tab/>
            </w:r>
          </w:p>
        </w:tc>
      </w:tr>
      <w:tr w:rsidR="00A419F9" w:rsidRPr="0096752D" w14:paraId="55DD5AF6" w14:textId="77777777" w:rsidTr="0096752D">
        <w:trPr>
          <w:trHeight w:hRule="exact" w:val="264"/>
        </w:trPr>
        <w:tc>
          <w:tcPr>
            <w:tcW w:w="4138" w:type="dxa"/>
            <w:shd w:val="clear" w:color="auto" w:fill="009CD1"/>
          </w:tcPr>
          <w:p w14:paraId="6360E319"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16F526C7"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70EED9E9" w14:textId="77777777" w:rsidTr="00BE2FBC">
        <w:trPr>
          <w:trHeight w:hRule="exact" w:val="271"/>
        </w:trPr>
        <w:tc>
          <w:tcPr>
            <w:tcW w:w="4138" w:type="dxa"/>
            <w:shd w:val="clear" w:color="auto" w:fill="DEEAF6"/>
          </w:tcPr>
          <w:p w14:paraId="27F771D3"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 3 data points</w:t>
            </w:r>
          </w:p>
        </w:tc>
        <w:tc>
          <w:tcPr>
            <w:tcW w:w="4138" w:type="dxa"/>
            <w:shd w:val="clear" w:color="auto" w:fill="DEEAF6"/>
          </w:tcPr>
          <w:p w14:paraId="5AD6790D"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 5 data points</w:t>
            </w:r>
          </w:p>
        </w:tc>
      </w:tr>
    </w:tbl>
    <w:p w14:paraId="162AB8F5" w14:textId="77777777" w:rsidR="00A419F9" w:rsidRPr="0096752D" w:rsidRDefault="00A419F9" w:rsidP="005F0D21">
      <w:pPr>
        <w:spacing w:line="240" w:lineRule="auto"/>
        <w:rPr>
          <w:rFonts w:ascii="Arial" w:eastAsia="Calibri" w:hAnsi="Calibri" w:cs="Times New Roman"/>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A419F9" w:rsidRPr="0096752D" w14:paraId="0BA43530" w14:textId="77777777" w:rsidTr="0096752D">
        <w:trPr>
          <w:trHeight w:val="540"/>
        </w:trPr>
        <w:tc>
          <w:tcPr>
            <w:tcW w:w="9481" w:type="dxa"/>
            <w:shd w:val="clear" w:color="auto" w:fill="009CD1"/>
            <w:vAlign w:val="center"/>
          </w:tcPr>
          <w:p w14:paraId="0006457B"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M05.D-M Measurement and Data</w:t>
            </w:r>
          </w:p>
        </w:tc>
      </w:tr>
    </w:tbl>
    <w:p w14:paraId="35991A14" w14:textId="77777777" w:rsidR="00A419F9" w:rsidRPr="0096752D" w:rsidRDefault="00A419F9" w:rsidP="002C12D7">
      <w:pPr>
        <w:pStyle w:val="Style1"/>
      </w:pPr>
      <w:r w:rsidRPr="0096752D">
        <w:t>Assessment Anchor: M05.D-M.3.1</w:t>
      </w:r>
    </w:p>
    <w:p w14:paraId="4D8A35C5"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Geometric measurement: understand concepts of volume and relate volume to multiplication and to addition.</w:t>
      </w:r>
    </w:p>
    <w:p w14:paraId="382E73BD" w14:textId="33F3B626" w:rsidR="00A419F9" w:rsidRPr="0096752D" w:rsidRDefault="00BE2FBC" w:rsidP="002C12D7">
      <w:pPr>
        <w:pStyle w:val="Style1"/>
      </w:pPr>
      <w:r>
        <w:t xml:space="preserve">     </w:t>
      </w:r>
      <w:r w:rsidR="00A419F9" w:rsidRPr="0096752D">
        <w:t>Eligible Content: M05.D-M.3.1.2</w:t>
      </w:r>
    </w:p>
    <w:p w14:paraId="691AFAEA"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Find volumes of solid figures composed of two non-overlapping right rectangular prisms.</w:t>
      </w:r>
    </w:p>
    <w:p w14:paraId="4B18DA5E"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6AF3012C" w14:textId="77777777" w:rsidTr="0096752D">
        <w:trPr>
          <w:trHeight w:hRule="exact" w:val="264"/>
        </w:trPr>
        <w:tc>
          <w:tcPr>
            <w:tcW w:w="8275" w:type="dxa"/>
            <w:shd w:val="clear" w:color="auto" w:fill="009CD1"/>
          </w:tcPr>
          <w:p w14:paraId="137E2F8D"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76AD4264" w14:textId="77777777" w:rsidTr="0096752D">
        <w:trPr>
          <w:trHeight w:hRule="exact" w:val="288"/>
        </w:trPr>
        <w:tc>
          <w:tcPr>
            <w:tcW w:w="8275" w:type="dxa"/>
            <w:vAlign w:val="center"/>
          </w:tcPr>
          <w:p w14:paraId="0780E3BB" w14:textId="77777777" w:rsidR="00A419F9" w:rsidRPr="0096752D" w:rsidRDefault="00A419F9" w:rsidP="005F0D21">
            <w:pPr>
              <w:autoSpaceDE w:val="0"/>
              <w:autoSpaceDN w:val="0"/>
              <w:adjustRightInd w:val="0"/>
              <w:spacing w:after="0" w:line="240" w:lineRule="auto"/>
              <w:ind w:left="45"/>
              <w:rPr>
                <w:rFonts w:ascii="Calibri" w:eastAsia="Calibri" w:hAnsi="Calibri" w:cs="Times New Roman"/>
              </w:rPr>
            </w:pPr>
            <w:r w:rsidRPr="0096752D">
              <w:rPr>
                <w:rFonts w:ascii="Times New Roman" w:eastAsia="Calibri" w:hAnsi="Times New Roman" w:cs="Times New Roman"/>
                <w:b/>
              </w:rPr>
              <w:t>M05DM3.1.2a</w:t>
            </w:r>
            <w:r w:rsidRPr="0096752D">
              <w:rPr>
                <w:rFonts w:ascii="Calibri" w:eastAsia="Calibri" w:hAnsi="Calibri" w:cs="Times New Roman"/>
                <w:b/>
              </w:rPr>
              <w:t xml:space="preserve"> </w:t>
            </w:r>
            <w:r w:rsidRPr="0096752D">
              <w:rPr>
                <w:rFonts w:ascii="Times New Roman" w:eastAsia="Times New Roman" w:hAnsi="Times New Roman" w:cs="Times New Roman"/>
                <w:bCs/>
              </w:rPr>
              <w:t>Find volume by using filling or multiplication</w:t>
            </w:r>
          </w:p>
        </w:tc>
      </w:tr>
    </w:tbl>
    <w:p w14:paraId="6FD8DEC7"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5F7D2621" w14:textId="77777777" w:rsidTr="0096752D">
        <w:trPr>
          <w:trHeight w:hRule="exact" w:val="264"/>
        </w:trPr>
        <w:tc>
          <w:tcPr>
            <w:tcW w:w="8276" w:type="dxa"/>
            <w:gridSpan w:val="2"/>
            <w:shd w:val="clear" w:color="auto" w:fill="009CD1"/>
          </w:tcPr>
          <w:p w14:paraId="6DE75A39"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505D85EC" w14:textId="77777777" w:rsidTr="0096752D">
        <w:trPr>
          <w:trHeight w:hRule="exact" w:val="361"/>
        </w:trPr>
        <w:tc>
          <w:tcPr>
            <w:tcW w:w="8276" w:type="dxa"/>
            <w:gridSpan w:val="2"/>
            <w:shd w:val="clear" w:color="auto" w:fill="DEEAF6"/>
          </w:tcPr>
          <w:p w14:paraId="5F2CAFB4"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determine the volume of a box by counting cubes. </w:t>
            </w:r>
          </w:p>
        </w:tc>
      </w:tr>
      <w:tr w:rsidR="00A419F9" w:rsidRPr="0096752D" w14:paraId="070157F4" w14:textId="77777777" w:rsidTr="0096752D">
        <w:trPr>
          <w:trHeight w:hRule="exact" w:val="262"/>
        </w:trPr>
        <w:tc>
          <w:tcPr>
            <w:tcW w:w="8276" w:type="dxa"/>
            <w:gridSpan w:val="2"/>
            <w:shd w:val="clear" w:color="auto" w:fill="009CD1"/>
          </w:tcPr>
          <w:p w14:paraId="2EE7A067" w14:textId="77777777" w:rsidR="00A419F9" w:rsidRPr="0096752D" w:rsidRDefault="00A419F9" w:rsidP="00BE2FBC">
            <w:pPr>
              <w:pStyle w:val="Style2"/>
              <w:rPr>
                <w:color w:val="CBC3C5"/>
              </w:rPr>
            </w:pPr>
            <w:r w:rsidRPr="0096752D">
              <w:t>Tier Guidelines</w:t>
            </w:r>
            <w:r w:rsidRPr="0096752D">
              <w:tab/>
            </w:r>
          </w:p>
        </w:tc>
      </w:tr>
      <w:tr w:rsidR="00A419F9" w:rsidRPr="0096752D" w14:paraId="72F97B0C" w14:textId="77777777" w:rsidTr="0096752D">
        <w:trPr>
          <w:trHeight w:hRule="exact" w:val="264"/>
        </w:trPr>
        <w:tc>
          <w:tcPr>
            <w:tcW w:w="4138" w:type="dxa"/>
            <w:shd w:val="clear" w:color="auto" w:fill="009CD1"/>
          </w:tcPr>
          <w:p w14:paraId="5997D885"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315A5EF4"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380C8C03" w14:textId="77777777" w:rsidTr="00BE2FBC">
        <w:trPr>
          <w:trHeight w:hRule="exact" w:val="667"/>
        </w:trPr>
        <w:tc>
          <w:tcPr>
            <w:tcW w:w="4138" w:type="dxa"/>
            <w:shd w:val="clear" w:color="auto" w:fill="DEEAF6"/>
          </w:tcPr>
          <w:p w14:paraId="67F27557"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An exact number of cubes will be given to students. </w:t>
            </w:r>
          </w:p>
        </w:tc>
        <w:tc>
          <w:tcPr>
            <w:tcW w:w="4138" w:type="dxa"/>
            <w:shd w:val="clear" w:color="auto" w:fill="DEEAF6"/>
          </w:tcPr>
          <w:p w14:paraId="5B8C7FB8"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The students will be given more cubes than needed to fill the box. </w:t>
            </w:r>
          </w:p>
        </w:tc>
      </w:tr>
    </w:tbl>
    <w:p w14:paraId="54642495" w14:textId="77777777" w:rsidR="00A419F9" w:rsidRPr="0096752D" w:rsidRDefault="00A419F9" w:rsidP="005F0D21">
      <w:pPr>
        <w:spacing w:before="120" w:after="120" w:line="240" w:lineRule="auto"/>
        <w:rPr>
          <w:rFonts w:ascii="Arial" w:eastAsia="Calibri" w:hAnsi="Calibri" w:cs="Times New Roman"/>
        </w:rPr>
      </w:pPr>
    </w:p>
    <w:p w14:paraId="5BAE0239" w14:textId="7DB625DA" w:rsidR="00A419F9" w:rsidRPr="0096752D" w:rsidRDefault="00A419F9" w:rsidP="005F0D21">
      <w:pPr>
        <w:spacing w:after="0" w:line="240" w:lineRule="auto"/>
        <w:rPr>
          <w:rFonts w:ascii="Times New Roman" w:hAnsi="Times New Roman" w:cs="Times New Roman"/>
        </w:rPr>
      </w:pPr>
    </w:p>
    <w:p w14:paraId="4FD726E3" w14:textId="35EDA82F" w:rsidR="00A419F9" w:rsidRPr="0096752D" w:rsidRDefault="00A419F9" w:rsidP="005F0D21">
      <w:pPr>
        <w:spacing w:after="0" w:line="240" w:lineRule="auto"/>
        <w:rPr>
          <w:rFonts w:ascii="Times New Roman" w:hAnsi="Times New Roman" w:cs="Times New Roman"/>
        </w:rPr>
      </w:pPr>
    </w:p>
    <w:p w14:paraId="7959EF15" w14:textId="67860620" w:rsidR="00A419F9" w:rsidRPr="0096752D" w:rsidRDefault="00A419F9" w:rsidP="005F0D21">
      <w:pPr>
        <w:spacing w:after="0" w:line="240" w:lineRule="auto"/>
        <w:rPr>
          <w:rFonts w:ascii="Times New Roman" w:hAnsi="Times New Roman" w:cs="Times New Roman"/>
        </w:rPr>
      </w:pPr>
    </w:p>
    <w:p w14:paraId="1BA5E6F3" w14:textId="36EA11D9" w:rsidR="00A419F9" w:rsidRPr="0096752D" w:rsidRDefault="00A419F9" w:rsidP="005F0D21">
      <w:pPr>
        <w:spacing w:after="0" w:line="240" w:lineRule="auto"/>
        <w:rPr>
          <w:rFonts w:ascii="Times New Roman" w:hAnsi="Times New Roman" w:cs="Times New Roman"/>
        </w:rPr>
      </w:pPr>
    </w:p>
    <w:p w14:paraId="4CBB872D" w14:textId="447EE4DA" w:rsidR="00A419F9" w:rsidRPr="0096752D" w:rsidRDefault="00A419F9" w:rsidP="005F0D21">
      <w:pPr>
        <w:spacing w:after="0" w:line="240" w:lineRule="auto"/>
        <w:rPr>
          <w:rFonts w:ascii="Times New Roman" w:hAnsi="Times New Roman" w:cs="Times New Roman"/>
        </w:rPr>
      </w:pPr>
    </w:p>
    <w:p w14:paraId="00C3E5DC" w14:textId="465F455B" w:rsidR="00A419F9" w:rsidRDefault="00A419F9" w:rsidP="00BE2FBC">
      <w:pPr>
        <w:pStyle w:val="Heading1"/>
        <w:rPr>
          <w:rFonts w:ascii="Arial" w:hAnsi="Arial" w:cs="Arial"/>
          <w:b/>
        </w:rPr>
      </w:pPr>
      <w:bookmarkStart w:id="36" w:name="_Toc13212358"/>
      <w:r w:rsidRPr="00BE2FBC">
        <w:rPr>
          <w:rFonts w:ascii="Arial" w:hAnsi="Arial" w:cs="Arial"/>
          <w:b/>
        </w:rPr>
        <w:t>Grade 6</w:t>
      </w:r>
      <w:bookmarkEnd w:id="36"/>
    </w:p>
    <w:p w14:paraId="4FF47EFC" w14:textId="77777777" w:rsidR="00BE2FBC" w:rsidRPr="00BE2FBC" w:rsidRDefault="00BE2FBC" w:rsidP="00BE2FBC">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5795FF7C" w14:textId="77777777" w:rsidTr="0096752D">
        <w:trPr>
          <w:trHeight w:val="540"/>
        </w:trPr>
        <w:tc>
          <w:tcPr>
            <w:tcW w:w="9465" w:type="dxa"/>
            <w:shd w:val="clear" w:color="auto" w:fill="009CD1"/>
            <w:vAlign w:val="center"/>
          </w:tcPr>
          <w:p w14:paraId="7655E097"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M06.A-N The Number System</w:t>
            </w:r>
          </w:p>
        </w:tc>
      </w:tr>
    </w:tbl>
    <w:p w14:paraId="30771C61" w14:textId="77777777" w:rsidR="00A419F9" w:rsidRPr="0096752D" w:rsidRDefault="00A419F9" w:rsidP="002C12D7">
      <w:pPr>
        <w:pStyle w:val="Style1"/>
      </w:pPr>
      <w:r w:rsidRPr="0096752D">
        <w:t>Assessment Anchor: M06.A-N.2.1</w:t>
      </w:r>
    </w:p>
    <w:p w14:paraId="64887107"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Compute with multi-digit numbers and find common factors and multiples.</w:t>
      </w:r>
    </w:p>
    <w:p w14:paraId="616517CC" w14:textId="6E575090" w:rsidR="00A419F9" w:rsidRPr="0096752D" w:rsidRDefault="00BE2FBC" w:rsidP="002C12D7">
      <w:pPr>
        <w:pStyle w:val="Style1"/>
      </w:pPr>
      <w:r>
        <w:t xml:space="preserve">      </w:t>
      </w:r>
      <w:r w:rsidR="00A419F9" w:rsidRPr="0096752D">
        <w:t>Eligible Content: M06.A-N.2.1.1</w:t>
      </w:r>
    </w:p>
    <w:p w14:paraId="7E4EC96B"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Solve problems involving operations (+, –, ×, and ÷) with whole numbers, decimals (through thousandths), straight computation, or word problems. </w:t>
      </w:r>
    </w:p>
    <w:p w14:paraId="2F9205AF"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24472CE9" w14:textId="77777777" w:rsidTr="0096752D">
        <w:trPr>
          <w:trHeight w:hRule="exact" w:val="264"/>
        </w:trPr>
        <w:tc>
          <w:tcPr>
            <w:tcW w:w="8275" w:type="dxa"/>
            <w:shd w:val="clear" w:color="auto" w:fill="009CD1"/>
          </w:tcPr>
          <w:p w14:paraId="0FF0CF23"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6B098815" w14:textId="77777777" w:rsidTr="0096752D">
        <w:trPr>
          <w:trHeight w:hRule="exact" w:val="576"/>
        </w:trPr>
        <w:tc>
          <w:tcPr>
            <w:tcW w:w="8275" w:type="dxa"/>
            <w:vAlign w:val="center"/>
          </w:tcPr>
          <w:p w14:paraId="5992AD27"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M06AN2.1.1a </w:t>
            </w:r>
            <w:r w:rsidRPr="0096752D">
              <w:rPr>
                <w:rFonts w:ascii="Times New Roman" w:eastAsia="Times New Roman" w:hAnsi="Times New Roman" w:cs="Times New Roman"/>
                <w:bCs/>
              </w:rPr>
              <w:t>Solve a problem using up to 3-digit whole numbers and any of the four operations</w:t>
            </w:r>
          </w:p>
        </w:tc>
      </w:tr>
    </w:tbl>
    <w:p w14:paraId="67B68271"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0BFF2A9B" w14:textId="77777777" w:rsidTr="0096752D">
        <w:trPr>
          <w:trHeight w:hRule="exact" w:val="264"/>
        </w:trPr>
        <w:tc>
          <w:tcPr>
            <w:tcW w:w="8276" w:type="dxa"/>
            <w:gridSpan w:val="2"/>
            <w:shd w:val="clear" w:color="auto" w:fill="009CD1"/>
          </w:tcPr>
          <w:p w14:paraId="5FB709C8"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705B3CB5" w14:textId="77777777" w:rsidTr="00D94659">
        <w:trPr>
          <w:trHeight w:hRule="exact" w:val="298"/>
        </w:trPr>
        <w:tc>
          <w:tcPr>
            <w:tcW w:w="8276" w:type="dxa"/>
            <w:gridSpan w:val="2"/>
            <w:shd w:val="clear" w:color="auto" w:fill="DEEAF6"/>
          </w:tcPr>
          <w:p w14:paraId="571233D4"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solve problems using whole numbers and any of the 4 operations. </w:t>
            </w:r>
          </w:p>
        </w:tc>
      </w:tr>
      <w:tr w:rsidR="00A419F9" w:rsidRPr="0096752D" w14:paraId="3FA11D8D" w14:textId="77777777" w:rsidTr="0096752D">
        <w:trPr>
          <w:trHeight w:hRule="exact" w:val="262"/>
        </w:trPr>
        <w:tc>
          <w:tcPr>
            <w:tcW w:w="8276" w:type="dxa"/>
            <w:gridSpan w:val="2"/>
            <w:shd w:val="clear" w:color="auto" w:fill="009CD1"/>
          </w:tcPr>
          <w:p w14:paraId="7734CCC8" w14:textId="77777777" w:rsidR="00A419F9" w:rsidRPr="0096752D" w:rsidRDefault="00A419F9" w:rsidP="00BE2FBC">
            <w:pPr>
              <w:pStyle w:val="Style2"/>
              <w:rPr>
                <w:color w:val="CBC3C5"/>
              </w:rPr>
            </w:pPr>
            <w:r w:rsidRPr="0096752D">
              <w:t>Tier Guidelines</w:t>
            </w:r>
            <w:r w:rsidRPr="0096752D">
              <w:tab/>
            </w:r>
          </w:p>
        </w:tc>
      </w:tr>
      <w:tr w:rsidR="00A419F9" w:rsidRPr="0096752D" w14:paraId="5ACD454F" w14:textId="77777777" w:rsidTr="0096752D">
        <w:trPr>
          <w:trHeight w:hRule="exact" w:val="264"/>
        </w:trPr>
        <w:tc>
          <w:tcPr>
            <w:tcW w:w="4138" w:type="dxa"/>
            <w:shd w:val="clear" w:color="auto" w:fill="009CD1"/>
          </w:tcPr>
          <w:p w14:paraId="22F77EAB"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0BC334CD"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6FC5E2D6" w14:textId="77777777" w:rsidTr="0096752D">
        <w:trPr>
          <w:trHeight w:hRule="exact" w:val="1378"/>
        </w:trPr>
        <w:tc>
          <w:tcPr>
            <w:tcW w:w="4138" w:type="dxa"/>
            <w:shd w:val="clear" w:color="auto" w:fill="DEEAF6"/>
          </w:tcPr>
          <w:p w14:paraId="0FE8C151"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2-digit whole numbers for addition and subtraction and numbers that do not require regrouping. Limited to single digit numbers for multiplication.</w:t>
            </w:r>
          </w:p>
        </w:tc>
        <w:tc>
          <w:tcPr>
            <w:tcW w:w="4138" w:type="dxa"/>
            <w:shd w:val="clear" w:color="auto" w:fill="DEEAF6"/>
          </w:tcPr>
          <w:p w14:paraId="6F4CFD31"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3-digit numbers for addition and subtraction with or without regrouping. Limited to single digit numbers for multiplication. </w:t>
            </w:r>
          </w:p>
          <w:p w14:paraId="779A268D"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r>
    </w:tbl>
    <w:p w14:paraId="159C1013" w14:textId="77777777" w:rsidR="00A419F9" w:rsidRPr="0096752D" w:rsidRDefault="00A419F9" w:rsidP="00BE2FBC">
      <w:pPr>
        <w:spacing w:after="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5F23B86D" w14:textId="77777777" w:rsidTr="0096752D">
        <w:trPr>
          <w:trHeight w:val="540"/>
        </w:trPr>
        <w:tc>
          <w:tcPr>
            <w:tcW w:w="9465" w:type="dxa"/>
            <w:shd w:val="clear" w:color="auto" w:fill="009CD1"/>
            <w:vAlign w:val="center"/>
          </w:tcPr>
          <w:p w14:paraId="1F2164C6"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M06.A-N The Number System</w:t>
            </w:r>
          </w:p>
        </w:tc>
      </w:tr>
    </w:tbl>
    <w:p w14:paraId="786705C9" w14:textId="77777777" w:rsidR="00A419F9" w:rsidRPr="0096752D" w:rsidRDefault="00A419F9" w:rsidP="002C12D7">
      <w:pPr>
        <w:pStyle w:val="Style1"/>
      </w:pPr>
      <w:r w:rsidRPr="0096752D">
        <w:t>Assessment Anchor: M06.A-N.2.1</w:t>
      </w:r>
    </w:p>
    <w:p w14:paraId="2355E835"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Compute with multi-digit numbers and find common factors and multiples.</w:t>
      </w:r>
    </w:p>
    <w:p w14:paraId="31B9FA38" w14:textId="6233EEEB" w:rsidR="00A419F9" w:rsidRPr="0096752D" w:rsidRDefault="00BE2FBC" w:rsidP="002C12D7">
      <w:pPr>
        <w:pStyle w:val="Style1"/>
      </w:pPr>
      <w:r>
        <w:t xml:space="preserve">     </w:t>
      </w:r>
      <w:r w:rsidR="00A419F9" w:rsidRPr="0096752D">
        <w:t>Eligible Content: M06.A-N.2.2.1</w:t>
      </w:r>
    </w:p>
    <w:p w14:paraId="46C0FC54"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Find the greatest common factor of two whole numbers less than or equal to 100 and the least common multiple of two whole numbers less than or equal to 12. </w:t>
      </w:r>
    </w:p>
    <w:p w14:paraId="749CEF04"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2D553EC9" w14:textId="77777777" w:rsidTr="0096752D">
        <w:trPr>
          <w:trHeight w:hRule="exact" w:val="264"/>
        </w:trPr>
        <w:tc>
          <w:tcPr>
            <w:tcW w:w="8275" w:type="dxa"/>
            <w:shd w:val="clear" w:color="auto" w:fill="009CD1"/>
          </w:tcPr>
          <w:p w14:paraId="438A57C0"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23113250" w14:textId="77777777" w:rsidTr="0096752D">
        <w:trPr>
          <w:trHeight w:hRule="exact" w:val="288"/>
        </w:trPr>
        <w:tc>
          <w:tcPr>
            <w:tcW w:w="8275" w:type="dxa"/>
            <w:vAlign w:val="center"/>
          </w:tcPr>
          <w:p w14:paraId="3A567D49"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M06AN2.2.1a </w:t>
            </w:r>
            <w:r w:rsidRPr="0096752D">
              <w:rPr>
                <w:rFonts w:ascii="Times New Roman" w:eastAsia="Times New Roman" w:hAnsi="Times New Roman" w:cs="Times New Roman"/>
                <w:bCs/>
              </w:rPr>
              <w:t>Identify multiples for numbers 5, 10, 25, or 100</w:t>
            </w:r>
            <w:r w:rsidRPr="0096752D">
              <w:rPr>
                <w:rFonts w:ascii="Times New Roman" w:eastAsia="Times New Roman" w:hAnsi="Times New Roman" w:cs="Times New Roman"/>
                <w:b/>
                <w:bCs/>
              </w:rPr>
              <w:t xml:space="preserve"> </w:t>
            </w:r>
          </w:p>
        </w:tc>
      </w:tr>
    </w:tbl>
    <w:p w14:paraId="65C3E3E7"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A419F9" w:rsidRPr="0096752D" w14:paraId="6C4AB98E" w14:textId="77777777" w:rsidTr="0096752D">
        <w:trPr>
          <w:gridBefore w:val="1"/>
          <w:wBefore w:w="1205" w:type="dxa"/>
          <w:trHeight w:hRule="exact" w:val="264"/>
        </w:trPr>
        <w:tc>
          <w:tcPr>
            <w:tcW w:w="8276" w:type="dxa"/>
            <w:gridSpan w:val="3"/>
            <w:shd w:val="clear" w:color="auto" w:fill="009CD1"/>
          </w:tcPr>
          <w:p w14:paraId="270B01A4"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44F06890" w14:textId="77777777" w:rsidTr="00BE2FBC">
        <w:trPr>
          <w:gridBefore w:val="1"/>
          <w:wBefore w:w="1205" w:type="dxa"/>
          <w:trHeight w:hRule="exact" w:val="343"/>
        </w:trPr>
        <w:tc>
          <w:tcPr>
            <w:tcW w:w="8276" w:type="dxa"/>
            <w:gridSpan w:val="3"/>
            <w:shd w:val="clear" w:color="auto" w:fill="DEEAF6"/>
          </w:tcPr>
          <w:p w14:paraId="09BD79A5"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count by 5s, 10s, 25s, or 100s.</w:t>
            </w:r>
          </w:p>
        </w:tc>
      </w:tr>
      <w:tr w:rsidR="00A419F9" w:rsidRPr="0096752D" w14:paraId="469DBCEB" w14:textId="77777777" w:rsidTr="0096752D">
        <w:trPr>
          <w:gridBefore w:val="1"/>
          <w:wBefore w:w="1205" w:type="dxa"/>
          <w:trHeight w:hRule="exact" w:val="262"/>
        </w:trPr>
        <w:tc>
          <w:tcPr>
            <w:tcW w:w="8276" w:type="dxa"/>
            <w:gridSpan w:val="3"/>
            <w:shd w:val="clear" w:color="auto" w:fill="009CD1"/>
          </w:tcPr>
          <w:p w14:paraId="55E829F0" w14:textId="77777777" w:rsidR="00A419F9" w:rsidRPr="0096752D" w:rsidRDefault="00A419F9" w:rsidP="00BE2FBC">
            <w:pPr>
              <w:pStyle w:val="Style2"/>
              <w:rPr>
                <w:color w:val="CBC3C5"/>
              </w:rPr>
            </w:pPr>
            <w:r w:rsidRPr="0096752D">
              <w:t>Tier Guidelines</w:t>
            </w:r>
            <w:r w:rsidRPr="0096752D">
              <w:tab/>
            </w:r>
          </w:p>
        </w:tc>
      </w:tr>
      <w:tr w:rsidR="00A419F9" w:rsidRPr="0096752D" w14:paraId="78A91463" w14:textId="77777777" w:rsidTr="0096752D">
        <w:trPr>
          <w:gridBefore w:val="1"/>
          <w:wBefore w:w="1205" w:type="dxa"/>
          <w:trHeight w:hRule="exact" w:val="264"/>
        </w:trPr>
        <w:tc>
          <w:tcPr>
            <w:tcW w:w="4138" w:type="dxa"/>
            <w:shd w:val="clear" w:color="auto" w:fill="009CD1"/>
          </w:tcPr>
          <w:p w14:paraId="2C657051"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gridSpan w:val="2"/>
            <w:shd w:val="clear" w:color="auto" w:fill="009CD1"/>
          </w:tcPr>
          <w:p w14:paraId="4A92B150"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163A6D03" w14:textId="77777777" w:rsidTr="0096752D">
        <w:trPr>
          <w:gridBefore w:val="1"/>
          <w:wBefore w:w="1205" w:type="dxa"/>
          <w:trHeight w:hRule="exact" w:val="829"/>
        </w:trPr>
        <w:tc>
          <w:tcPr>
            <w:tcW w:w="4138" w:type="dxa"/>
            <w:shd w:val="clear" w:color="auto" w:fill="DEEAF6"/>
          </w:tcPr>
          <w:p w14:paraId="0980215D"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selecting the next quantity in a sequence of 5s or 10s.</w:t>
            </w:r>
          </w:p>
        </w:tc>
        <w:tc>
          <w:tcPr>
            <w:tcW w:w="4138" w:type="dxa"/>
            <w:gridSpan w:val="2"/>
            <w:shd w:val="clear" w:color="auto" w:fill="DEEAF6"/>
          </w:tcPr>
          <w:p w14:paraId="138CA8F5"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determining the missing quantity in a sequence using any of the multiples.</w:t>
            </w:r>
          </w:p>
        </w:tc>
      </w:tr>
      <w:tr w:rsidR="00A419F9" w:rsidRPr="0096752D" w14:paraId="4EEE0C6E" w14:textId="77777777" w:rsidTr="0096752D">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009CD1"/>
            <w:vAlign w:val="center"/>
          </w:tcPr>
          <w:p w14:paraId="5A74D3CC"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M06.A-N The Number System</w:t>
            </w:r>
          </w:p>
        </w:tc>
      </w:tr>
    </w:tbl>
    <w:p w14:paraId="1D5FB134" w14:textId="77777777" w:rsidR="00A419F9" w:rsidRPr="0096752D" w:rsidRDefault="00A419F9" w:rsidP="002C12D7">
      <w:pPr>
        <w:pStyle w:val="Style1"/>
      </w:pPr>
      <w:r w:rsidRPr="0096752D">
        <w:t>Assessment Anchor: M06.A-N.3.1</w:t>
      </w:r>
    </w:p>
    <w:p w14:paraId="7B1DD82D"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Apply and extend previous understandings of numbers to the system of rational numbers.</w:t>
      </w:r>
    </w:p>
    <w:p w14:paraId="42FB30B5" w14:textId="3EC662DB" w:rsidR="00A419F9" w:rsidRPr="0096752D" w:rsidRDefault="00D94659" w:rsidP="002C12D7">
      <w:pPr>
        <w:pStyle w:val="Style1"/>
      </w:pPr>
      <w:r>
        <w:t xml:space="preserve">      </w:t>
      </w:r>
      <w:r w:rsidR="00A419F9" w:rsidRPr="0096752D">
        <w:t>Eligible Content: M06.A-N.3.1.1</w:t>
      </w:r>
    </w:p>
    <w:p w14:paraId="39885B0F"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Represent quantities in real-world contexts using positive and negative numbers, explaining the meaning of 0 in each situation (e.g., temperature above/below zero, elevation above/below sea level, credits/debits, positive/negative electric charge). </w:t>
      </w:r>
    </w:p>
    <w:p w14:paraId="3F1A16FB"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30C9443C" w14:textId="77777777" w:rsidTr="0096752D">
        <w:trPr>
          <w:trHeight w:hRule="exact" w:val="264"/>
        </w:trPr>
        <w:tc>
          <w:tcPr>
            <w:tcW w:w="8275" w:type="dxa"/>
            <w:shd w:val="clear" w:color="auto" w:fill="009CD1"/>
          </w:tcPr>
          <w:p w14:paraId="66F06E6D"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4E02A2E0" w14:textId="77777777" w:rsidTr="0096752D">
        <w:trPr>
          <w:trHeight w:hRule="exact" w:val="288"/>
        </w:trPr>
        <w:tc>
          <w:tcPr>
            <w:tcW w:w="8275" w:type="dxa"/>
            <w:vAlign w:val="center"/>
          </w:tcPr>
          <w:p w14:paraId="344B7635"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M06AN3.1.1a </w:t>
            </w:r>
            <w:r w:rsidRPr="0096752D">
              <w:rPr>
                <w:rFonts w:ascii="Times New Roman" w:eastAsia="Times New Roman" w:hAnsi="Times New Roman" w:cs="Times New Roman"/>
                <w:bCs/>
              </w:rPr>
              <w:t>Identify a specific integer in a real-world context</w:t>
            </w:r>
            <w:r w:rsidRPr="0096752D">
              <w:rPr>
                <w:rFonts w:ascii="Times New Roman" w:eastAsia="Times New Roman" w:hAnsi="Times New Roman" w:cs="Times New Roman"/>
                <w:b/>
                <w:bCs/>
              </w:rPr>
              <w:t xml:space="preserve"> </w:t>
            </w:r>
          </w:p>
        </w:tc>
      </w:tr>
    </w:tbl>
    <w:p w14:paraId="562F3A20"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5D5F483D" w14:textId="77777777" w:rsidTr="0096752D">
        <w:trPr>
          <w:trHeight w:hRule="exact" w:val="264"/>
        </w:trPr>
        <w:tc>
          <w:tcPr>
            <w:tcW w:w="8276" w:type="dxa"/>
            <w:gridSpan w:val="2"/>
            <w:shd w:val="clear" w:color="auto" w:fill="009CD1"/>
          </w:tcPr>
          <w:p w14:paraId="6CD5B3CA"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172B4EDD" w14:textId="77777777" w:rsidTr="0096752D">
        <w:trPr>
          <w:trHeight w:hRule="exact" w:val="631"/>
        </w:trPr>
        <w:tc>
          <w:tcPr>
            <w:tcW w:w="8276" w:type="dxa"/>
            <w:gridSpan w:val="2"/>
            <w:shd w:val="clear" w:color="auto" w:fill="DEEAF6"/>
          </w:tcPr>
          <w:p w14:paraId="2B632FBE"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the positive or negative number that corresponds to a real-world context. </w:t>
            </w:r>
          </w:p>
        </w:tc>
      </w:tr>
      <w:tr w:rsidR="00A419F9" w:rsidRPr="0096752D" w14:paraId="238DB3F6" w14:textId="77777777" w:rsidTr="0096752D">
        <w:trPr>
          <w:trHeight w:hRule="exact" w:val="262"/>
        </w:trPr>
        <w:tc>
          <w:tcPr>
            <w:tcW w:w="8276" w:type="dxa"/>
            <w:gridSpan w:val="2"/>
            <w:shd w:val="clear" w:color="auto" w:fill="009CD1"/>
          </w:tcPr>
          <w:p w14:paraId="737D28A8" w14:textId="77777777" w:rsidR="00A419F9" w:rsidRPr="0096752D" w:rsidRDefault="00A419F9" w:rsidP="00D94659">
            <w:pPr>
              <w:pStyle w:val="Style2"/>
              <w:rPr>
                <w:color w:val="CBC3C5"/>
              </w:rPr>
            </w:pPr>
            <w:r w:rsidRPr="0096752D">
              <w:t>Tier Guidelines</w:t>
            </w:r>
            <w:r w:rsidRPr="0096752D">
              <w:tab/>
            </w:r>
          </w:p>
        </w:tc>
      </w:tr>
      <w:tr w:rsidR="00A419F9" w:rsidRPr="0096752D" w14:paraId="1278261C" w14:textId="77777777" w:rsidTr="0096752D">
        <w:trPr>
          <w:trHeight w:hRule="exact" w:val="264"/>
        </w:trPr>
        <w:tc>
          <w:tcPr>
            <w:tcW w:w="4138" w:type="dxa"/>
            <w:shd w:val="clear" w:color="auto" w:fill="009CD1"/>
          </w:tcPr>
          <w:p w14:paraId="0E3DB2D2"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7001DC95"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36E8E426" w14:textId="77777777" w:rsidTr="0096752D">
        <w:trPr>
          <w:trHeight w:hRule="exact" w:val="559"/>
        </w:trPr>
        <w:tc>
          <w:tcPr>
            <w:tcW w:w="4138" w:type="dxa"/>
            <w:shd w:val="clear" w:color="auto" w:fill="DEEAF6"/>
          </w:tcPr>
          <w:p w14:paraId="265ABBE4"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a number line that spans -5 to +5.</w:t>
            </w:r>
          </w:p>
          <w:p w14:paraId="01E6EAC1"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c>
          <w:tcPr>
            <w:tcW w:w="4138" w:type="dxa"/>
            <w:shd w:val="clear" w:color="auto" w:fill="DEEAF6"/>
          </w:tcPr>
          <w:p w14:paraId="12C8A830"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a number line that spans from -10 to +10.</w:t>
            </w:r>
          </w:p>
        </w:tc>
      </w:tr>
    </w:tbl>
    <w:p w14:paraId="1F8564D1" w14:textId="77777777" w:rsidR="00A419F9" w:rsidRPr="0096752D" w:rsidRDefault="00A419F9"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5B3F00E1" w14:textId="77777777" w:rsidTr="0096752D">
        <w:trPr>
          <w:trHeight w:val="540"/>
        </w:trPr>
        <w:tc>
          <w:tcPr>
            <w:tcW w:w="9465" w:type="dxa"/>
            <w:shd w:val="clear" w:color="auto" w:fill="009CD1"/>
            <w:vAlign w:val="center"/>
          </w:tcPr>
          <w:p w14:paraId="5B7965B0"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M06.A-N The Number System</w:t>
            </w:r>
          </w:p>
        </w:tc>
      </w:tr>
    </w:tbl>
    <w:p w14:paraId="1B119FD1" w14:textId="77777777" w:rsidR="00A419F9" w:rsidRPr="0096752D" w:rsidRDefault="00A419F9" w:rsidP="002C12D7">
      <w:pPr>
        <w:pStyle w:val="Style1"/>
      </w:pPr>
      <w:r w:rsidRPr="0096752D">
        <w:t>Assessment Anchor: M06.A-N.3.1</w:t>
      </w:r>
    </w:p>
    <w:p w14:paraId="0E2CD3DE"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Apply and extend previous understandings of numbers to the system of rational numbers.</w:t>
      </w:r>
    </w:p>
    <w:p w14:paraId="68C8B54D" w14:textId="25067E32" w:rsidR="00A419F9" w:rsidRPr="0096752D" w:rsidRDefault="00D94659" w:rsidP="002C12D7">
      <w:pPr>
        <w:pStyle w:val="Style1"/>
      </w:pPr>
      <w:r>
        <w:t xml:space="preserve">      </w:t>
      </w:r>
      <w:r w:rsidR="00A419F9" w:rsidRPr="0096752D">
        <w:t>Eligible Content: M06.A-N.3.1.2</w:t>
      </w:r>
    </w:p>
    <w:p w14:paraId="76E03A03"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Determine the opposite of a number and recognize that the opposite of the opposite of a number is the number itself (e.g., –(–3) = 3; 0 is its own opposite). </w:t>
      </w:r>
    </w:p>
    <w:p w14:paraId="131E8CA3"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021FFCEC" w14:textId="77777777" w:rsidTr="0096752D">
        <w:trPr>
          <w:trHeight w:hRule="exact" w:val="264"/>
        </w:trPr>
        <w:tc>
          <w:tcPr>
            <w:tcW w:w="8275" w:type="dxa"/>
            <w:shd w:val="clear" w:color="auto" w:fill="009CD1"/>
          </w:tcPr>
          <w:p w14:paraId="16061352"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679F104B" w14:textId="77777777" w:rsidTr="0096752D">
        <w:trPr>
          <w:trHeight w:hRule="exact" w:val="288"/>
        </w:trPr>
        <w:tc>
          <w:tcPr>
            <w:tcW w:w="8275" w:type="dxa"/>
            <w:vAlign w:val="center"/>
          </w:tcPr>
          <w:p w14:paraId="20368BD4"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M06AN3.1.2a </w:t>
            </w:r>
            <w:r w:rsidRPr="0096752D">
              <w:rPr>
                <w:rFonts w:ascii="Times New Roman" w:eastAsia="Times New Roman" w:hAnsi="Times New Roman" w:cs="Times New Roman"/>
                <w:bCs/>
              </w:rPr>
              <w:t>Identify the opposite of a number on the number line</w:t>
            </w:r>
            <w:r w:rsidRPr="0096752D">
              <w:rPr>
                <w:rFonts w:ascii="Times New Roman" w:eastAsia="Times New Roman" w:hAnsi="Times New Roman" w:cs="Times New Roman"/>
                <w:b/>
                <w:bCs/>
              </w:rPr>
              <w:t xml:space="preserve"> </w:t>
            </w:r>
          </w:p>
        </w:tc>
      </w:tr>
    </w:tbl>
    <w:p w14:paraId="5C40FAA4"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7499309C" w14:textId="77777777" w:rsidTr="0096752D">
        <w:trPr>
          <w:trHeight w:hRule="exact" w:val="264"/>
        </w:trPr>
        <w:tc>
          <w:tcPr>
            <w:tcW w:w="8276" w:type="dxa"/>
            <w:gridSpan w:val="2"/>
            <w:shd w:val="clear" w:color="auto" w:fill="009CD1"/>
          </w:tcPr>
          <w:p w14:paraId="43DC46E9"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4E06650B" w14:textId="77777777" w:rsidTr="00D94659">
        <w:trPr>
          <w:trHeight w:hRule="exact" w:val="334"/>
        </w:trPr>
        <w:tc>
          <w:tcPr>
            <w:tcW w:w="8276" w:type="dxa"/>
            <w:gridSpan w:val="2"/>
            <w:shd w:val="clear" w:color="auto" w:fill="DEEAF6"/>
          </w:tcPr>
          <w:p w14:paraId="33EAB3F4"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the opposite of a whole number using a number line. </w:t>
            </w:r>
          </w:p>
        </w:tc>
      </w:tr>
      <w:tr w:rsidR="00A419F9" w:rsidRPr="0096752D" w14:paraId="6AC7CB98" w14:textId="77777777" w:rsidTr="0096752D">
        <w:trPr>
          <w:trHeight w:hRule="exact" w:val="262"/>
        </w:trPr>
        <w:tc>
          <w:tcPr>
            <w:tcW w:w="8276" w:type="dxa"/>
            <w:gridSpan w:val="2"/>
            <w:shd w:val="clear" w:color="auto" w:fill="009CD1"/>
          </w:tcPr>
          <w:p w14:paraId="665F22D2" w14:textId="77777777" w:rsidR="00A419F9" w:rsidRPr="0096752D" w:rsidRDefault="00A419F9" w:rsidP="00D94659">
            <w:pPr>
              <w:pStyle w:val="Style2"/>
              <w:rPr>
                <w:color w:val="CBC3C5"/>
              </w:rPr>
            </w:pPr>
            <w:r w:rsidRPr="0096752D">
              <w:t>Tier Guidelines</w:t>
            </w:r>
            <w:r w:rsidRPr="0096752D">
              <w:tab/>
            </w:r>
          </w:p>
        </w:tc>
      </w:tr>
      <w:tr w:rsidR="00A419F9" w:rsidRPr="0096752D" w14:paraId="3EF9B526" w14:textId="77777777" w:rsidTr="0096752D">
        <w:trPr>
          <w:trHeight w:hRule="exact" w:val="264"/>
        </w:trPr>
        <w:tc>
          <w:tcPr>
            <w:tcW w:w="4138" w:type="dxa"/>
            <w:shd w:val="clear" w:color="auto" w:fill="009CD1"/>
          </w:tcPr>
          <w:p w14:paraId="0DDA8959"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13D3CA04"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4A73B4A1" w14:textId="77777777" w:rsidTr="0096752D">
        <w:trPr>
          <w:trHeight w:hRule="exact" w:val="559"/>
        </w:trPr>
        <w:tc>
          <w:tcPr>
            <w:tcW w:w="4138" w:type="dxa"/>
            <w:shd w:val="clear" w:color="auto" w:fill="DEEAF6"/>
          </w:tcPr>
          <w:p w14:paraId="0CA74767"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a number line that spans -5 to +5.</w:t>
            </w:r>
          </w:p>
          <w:p w14:paraId="086AF0AB"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c>
          <w:tcPr>
            <w:tcW w:w="4138" w:type="dxa"/>
            <w:shd w:val="clear" w:color="auto" w:fill="DEEAF6"/>
          </w:tcPr>
          <w:p w14:paraId="099F9715"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a number line that spans from -10 to +10.</w:t>
            </w:r>
          </w:p>
        </w:tc>
      </w:tr>
    </w:tbl>
    <w:p w14:paraId="53E56093" w14:textId="77777777" w:rsidR="00A419F9" w:rsidRPr="0096752D" w:rsidRDefault="00A419F9" w:rsidP="005F0D21">
      <w:pPr>
        <w:spacing w:before="120" w:after="120" w:line="240" w:lineRule="auto"/>
        <w:rPr>
          <w:rFonts w:ascii="Arial" w:eastAsia="Calibri" w:hAnsi="Calibri" w:cs="Times New Roman"/>
        </w:rPr>
      </w:pPr>
    </w:p>
    <w:p w14:paraId="21B6CA4F" w14:textId="77777777" w:rsidR="00A419F9" w:rsidRPr="0096752D" w:rsidRDefault="00A419F9" w:rsidP="005F0D21">
      <w:pPr>
        <w:spacing w:line="240" w:lineRule="auto"/>
        <w:rPr>
          <w:rFonts w:ascii="Arial" w:eastAsia="Calibri" w:hAnsi="Calibri" w:cs="Times New Roman"/>
        </w:rPr>
      </w:pPr>
      <w:r w:rsidRPr="0096752D">
        <w:rPr>
          <w:rFonts w:ascii="Arial" w:eastAsia="Calibri" w:hAnsi="Calibri" w:cs="Times New Roman"/>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3D871953" w14:textId="77777777" w:rsidTr="0096752D">
        <w:trPr>
          <w:trHeight w:val="540"/>
        </w:trPr>
        <w:tc>
          <w:tcPr>
            <w:tcW w:w="9465" w:type="dxa"/>
            <w:shd w:val="clear" w:color="auto" w:fill="009CD1"/>
            <w:vAlign w:val="center"/>
          </w:tcPr>
          <w:p w14:paraId="7C7C098B"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M06.A-N The Number System</w:t>
            </w:r>
          </w:p>
        </w:tc>
      </w:tr>
    </w:tbl>
    <w:p w14:paraId="02E35A80" w14:textId="77777777" w:rsidR="00A419F9" w:rsidRPr="0096752D" w:rsidRDefault="00A419F9" w:rsidP="002C12D7">
      <w:pPr>
        <w:pStyle w:val="Style1"/>
      </w:pPr>
      <w:r w:rsidRPr="0096752D">
        <w:t>Assessment Anchor: M06.A-N.3.1</w:t>
      </w:r>
    </w:p>
    <w:p w14:paraId="67138FB4"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Apply and extend previous understandings of numbers to the system of rational numbers.</w:t>
      </w:r>
    </w:p>
    <w:p w14:paraId="747CD6DD" w14:textId="59B2A3C5" w:rsidR="00A419F9" w:rsidRPr="0096752D" w:rsidRDefault="00D94659" w:rsidP="002C12D7">
      <w:pPr>
        <w:pStyle w:val="Style1"/>
      </w:pPr>
      <w:r>
        <w:t xml:space="preserve">      </w:t>
      </w:r>
      <w:r w:rsidR="00A419F9" w:rsidRPr="0096752D">
        <w:t>Eligible Content: M06.A-N.3.1.3</w:t>
      </w:r>
    </w:p>
    <w:p w14:paraId="744BD165"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Locate and plot integers and other rational numbers on a horizontal or vertical number line; locate and plot pairs of integers and other rational numbers on a coordinate plane. </w:t>
      </w:r>
    </w:p>
    <w:p w14:paraId="1BAD0C4D"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7D1C1DCA" w14:textId="77777777" w:rsidTr="0096752D">
        <w:trPr>
          <w:trHeight w:hRule="exact" w:val="264"/>
        </w:trPr>
        <w:tc>
          <w:tcPr>
            <w:tcW w:w="8275" w:type="dxa"/>
            <w:shd w:val="clear" w:color="auto" w:fill="009CD1"/>
          </w:tcPr>
          <w:p w14:paraId="58BD9C25"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06475A39" w14:textId="77777777" w:rsidTr="0096752D">
        <w:trPr>
          <w:trHeight w:hRule="exact" w:val="288"/>
        </w:trPr>
        <w:tc>
          <w:tcPr>
            <w:tcW w:w="8275" w:type="dxa"/>
            <w:vAlign w:val="center"/>
          </w:tcPr>
          <w:p w14:paraId="3AAFD33B"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M06AN3.1.3a </w:t>
            </w:r>
            <w:r w:rsidRPr="0096752D">
              <w:rPr>
                <w:rFonts w:ascii="Times New Roman" w:eastAsia="Times New Roman" w:hAnsi="Times New Roman" w:cs="Times New Roman"/>
                <w:bCs/>
              </w:rPr>
              <w:t>Locate positive and negative numbers on the number line</w:t>
            </w:r>
            <w:r w:rsidRPr="0096752D">
              <w:rPr>
                <w:rFonts w:ascii="Times New Roman" w:eastAsia="Times New Roman" w:hAnsi="Times New Roman" w:cs="Times New Roman"/>
                <w:b/>
                <w:bCs/>
              </w:rPr>
              <w:t xml:space="preserve"> </w:t>
            </w:r>
          </w:p>
        </w:tc>
      </w:tr>
    </w:tbl>
    <w:p w14:paraId="7A5D03BC"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11FACA51" w14:textId="77777777" w:rsidTr="0096752D">
        <w:trPr>
          <w:trHeight w:hRule="exact" w:val="264"/>
        </w:trPr>
        <w:tc>
          <w:tcPr>
            <w:tcW w:w="8276" w:type="dxa"/>
            <w:gridSpan w:val="2"/>
            <w:shd w:val="clear" w:color="auto" w:fill="009CD1"/>
          </w:tcPr>
          <w:p w14:paraId="5D654AFE"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20794B45" w14:textId="77777777" w:rsidTr="00D94659">
        <w:trPr>
          <w:trHeight w:hRule="exact" w:val="379"/>
        </w:trPr>
        <w:tc>
          <w:tcPr>
            <w:tcW w:w="8276" w:type="dxa"/>
            <w:gridSpan w:val="2"/>
            <w:shd w:val="clear" w:color="auto" w:fill="DEEAF6"/>
          </w:tcPr>
          <w:p w14:paraId="5D30494F"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locate positive and negative whole numbers on a number line. </w:t>
            </w:r>
          </w:p>
        </w:tc>
      </w:tr>
      <w:tr w:rsidR="00A419F9" w:rsidRPr="0096752D" w14:paraId="61406C84" w14:textId="77777777" w:rsidTr="0096752D">
        <w:trPr>
          <w:trHeight w:hRule="exact" w:val="262"/>
        </w:trPr>
        <w:tc>
          <w:tcPr>
            <w:tcW w:w="8276" w:type="dxa"/>
            <w:gridSpan w:val="2"/>
            <w:shd w:val="clear" w:color="auto" w:fill="009CD1"/>
          </w:tcPr>
          <w:p w14:paraId="68495B4C" w14:textId="77777777" w:rsidR="00A419F9" w:rsidRPr="0096752D" w:rsidRDefault="00A419F9" w:rsidP="00D94659">
            <w:pPr>
              <w:pStyle w:val="Style2"/>
              <w:rPr>
                <w:color w:val="CBC3C5"/>
              </w:rPr>
            </w:pPr>
            <w:r w:rsidRPr="0096752D">
              <w:t>Tier Guidelines</w:t>
            </w:r>
            <w:r w:rsidRPr="0096752D">
              <w:tab/>
            </w:r>
          </w:p>
        </w:tc>
      </w:tr>
      <w:tr w:rsidR="00A419F9" w:rsidRPr="0096752D" w14:paraId="6287A8B4" w14:textId="77777777" w:rsidTr="0096752D">
        <w:trPr>
          <w:trHeight w:hRule="exact" w:val="264"/>
        </w:trPr>
        <w:tc>
          <w:tcPr>
            <w:tcW w:w="4138" w:type="dxa"/>
            <w:shd w:val="clear" w:color="auto" w:fill="009CD1"/>
          </w:tcPr>
          <w:p w14:paraId="7F8FF218"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5047835F"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5CAD5520" w14:textId="77777777" w:rsidTr="0096752D">
        <w:trPr>
          <w:trHeight w:hRule="exact" w:val="516"/>
        </w:trPr>
        <w:tc>
          <w:tcPr>
            <w:tcW w:w="4138" w:type="dxa"/>
            <w:shd w:val="clear" w:color="auto" w:fill="DEEAF6"/>
          </w:tcPr>
          <w:p w14:paraId="095FEF64"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a number line that spans -5 to +5.</w:t>
            </w:r>
          </w:p>
          <w:p w14:paraId="406F7551"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c>
          <w:tcPr>
            <w:tcW w:w="4138" w:type="dxa"/>
            <w:shd w:val="clear" w:color="auto" w:fill="DEEAF6"/>
          </w:tcPr>
          <w:p w14:paraId="0EF481CA"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a number line that spans -10 to +10.</w:t>
            </w:r>
          </w:p>
          <w:p w14:paraId="5523E24C"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 </w:t>
            </w:r>
          </w:p>
        </w:tc>
      </w:tr>
    </w:tbl>
    <w:p w14:paraId="00A78C76" w14:textId="77777777" w:rsidR="00A419F9" w:rsidRPr="0096752D" w:rsidRDefault="00A419F9"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236D1290" w14:textId="77777777" w:rsidTr="0096752D">
        <w:trPr>
          <w:trHeight w:val="540"/>
        </w:trPr>
        <w:tc>
          <w:tcPr>
            <w:tcW w:w="9465" w:type="dxa"/>
            <w:shd w:val="clear" w:color="auto" w:fill="009CD1"/>
            <w:vAlign w:val="center"/>
          </w:tcPr>
          <w:p w14:paraId="36C44A8F"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M06.A-N The Number System</w:t>
            </w:r>
          </w:p>
        </w:tc>
      </w:tr>
    </w:tbl>
    <w:p w14:paraId="2A6DEF9D" w14:textId="77777777" w:rsidR="00A419F9" w:rsidRPr="0096752D" w:rsidRDefault="00A419F9" w:rsidP="002C12D7">
      <w:pPr>
        <w:pStyle w:val="Style1"/>
      </w:pPr>
      <w:r w:rsidRPr="0096752D">
        <w:t>Assessment Anchor: M06.A-N.3.2</w:t>
      </w:r>
    </w:p>
    <w:p w14:paraId="568E1095"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Apply and extend previous understandings of numbers to the system of rational numbers.</w:t>
      </w:r>
    </w:p>
    <w:p w14:paraId="231F06F6" w14:textId="6A905676" w:rsidR="00A419F9" w:rsidRPr="0096752D" w:rsidRDefault="00D94659" w:rsidP="002C12D7">
      <w:pPr>
        <w:pStyle w:val="Style1"/>
      </w:pPr>
      <w:r>
        <w:t xml:space="preserve">     </w:t>
      </w:r>
      <w:r w:rsidR="00A419F9" w:rsidRPr="0096752D">
        <w:t>Eligible Content: M06.A-N.3.2.3</w:t>
      </w:r>
    </w:p>
    <w:p w14:paraId="785AD53E"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Solve real-world and mathematical problems by plotting points in all four quadrants of the coordinate plane. Include use of coordinates and absolute value to find distances between points with the same first coordinate or the same second coordinate. </w:t>
      </w:r>
    </w:p>
    <w:p w14:paraId="4FB3AF79"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5B384251" w14:textId="77777777" w:rsidTr="0096752D">
        <w:trPr>
          <w:trHeight w:hRule="exact" w:val="264"/>
        </w:trPr>
        <w:tc>
          <w:tcPr>
            <w:tcW w:w="8275" w:type="dxa"/>
            <w:shd w:val="clear" w:color="auto" w:fill="009CD1"/>
          </w:tcPr>
          <w:p w14:paraId="3B5F89DA"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0F11B835" w14:textId="77777777" w:rsidTr="0096752D">
        <w:trPr>
          <w:trHeight w:hRule="exact" w:val="288"/>
        </w:trPr>
        <w:tc>
          <w:tcPr>
            <w:tcW w:w="8275" w:type="dxa"/>
            <w:vAlign w:val="center"/>
          </w:tcPr>
          <w:p w14:paraId="1854FA44"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M06AN3.2.3a </w:t>
            </w:r>
            <w:r w:rsidRPr="0096752D">
              <w:rPr>
                <w:rFonts w:ascii="Times New Roman" w:eastAsia="Times New Roman" w:hAnsi="Times New Roman" w:cs="Times New Roman"/>
                <w:bCs/>
              </w:rPr>
              <w:t xml:space="preserve">Identify points in all four quadrants of the coordinate plane </w:t>
            </w:r>
          </w:p>
        </w:tc>
      </w:tr>
    </w:tbl>
    <w:p w14:paraId="35D470E4"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20D02FFA" w14:textId="77777777" w:rsidTr="0096752D">
        <w:trPr>
          <w:trHeight w:hRule="exact" w:val="264"/>
        </w:trPr>
        <w:tc>
          <w:tcPr>
            <w:tcW w:w="8276" w:type="dxa"/>
            <w:gridSpan w:val="2"/>
            <w:shd w:val="clear" w:color="auto" w:fill="009CD1"/>
          </w:tcPr>
          <w:p w14:paraId="31FBB80A"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76987410" w14:textId="77777777" w:rsidTr="0096752D">
        <w:trPr>
          <w:trHeight w:hRule="exact" w:val="516"/>
        </w:trPr>
        <w:tc>
          <w:tcPr>
            <w:tcW w:w="8276" w:type="dxa"/>
            <w:gridSpan w:val="2"/>
            <w:shd w:val="clear" w:color="auto" w:fill="DEEAF6"/>
          </w:tcPr>
          <w:p w14:paraId="6DCD4337"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the relationship between the x- and y-coordinate in an ordered pair in any of the 4 quadrants. </w:t>
            </w:r>
          </w:p>
        </w:tc>
      </w:tr>
      <w:tr w:rsidR="00A419F9" w:rsidRPr="0096752D" w14:paraId="6D466E0C" w14:textId="77777777" w:rsidTr="0096752D">
        <w:trPr>
          <w:trHeight w:hRule="exact" w:val="262"/>
        </w:trPr>
        <w:tc>
          <w:tcPr>
            <w:tcW w:w="8276" w:type="dxa"/>
            <w:gridSpan w:val="2"/>
            <w:shd w:val="clear" w:color="auto" w:fill="009CD1"/>
          </w:tcPr>
          <w:p w14:paraId="51A976FB" w14:textId="77777777" w:rsidR="00A419F9" w:rsidRPr="0096752D" w:rsidRDefault="00A419F9" w:rsidP="00D94659">
            <w:pPr>
              <w:pStyle w:val="Style2"/>
              <w:rPr>
                <w:color w:val="CBC3C5"/>
              </w:rPr>
            </w:pPr>
            <w:r w:rsidRPr="0096752D">
              <w:t>Tier Guidelines</w:t>
            </w:r>
            <w:r w:rsidRPr="0096752D">
              <w:tab/>
            </w:r>
          </w:p>
        </w:tc>
      </w:tr>
      <w:tr w:rsidR="00A419F9" w:rsidRPr="0096752D" w14:paraId="147C3872" w14:textId="77777777" w:rsidTr="0096752D">
        <w:trPr>
          <w:trHeight w:hRule="exact" w:val="264"/>
        </w:trPr>
        <w:tc>
          <w:tcPr>
            <w:tcW w:w="4138" w:type="dxa"/>
            <w:shd w:val="clear" w:color="auto" w:fill="009CD1"/>
          </w:tcPr>
          <w:p w14:paraId="41F8ADA8"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7C2AE410"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7303FD6F" w14:textId="77777777" w:rsidTr="0096752D">
        <w:trPr>
          <w:trHeight w:hRule="exact" w:val="613"/>
        </w:trPr>
        <w:tc>
          <w:tcPr>
            <w:tcW w:w="4138" w:type="dxa"/>
            <w:shd w:val="clear" w:color="auto" w:fill="DEEAF6"/>
          </w:tcPr>
          <w:p w14:paraId="7C8E1FFD"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quadrants I and III (pos/pos and neg/neg)</w:t>
            </w:r>
          </w:p>
          <w:p w14:paraId="736E1E0D"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c>
          <w:tcPr>
            <w:tcW w:w="4138" w:type="dxa"/>
            <w:shd w:val="clear" w:color="auto" w:fill="DEEAF6"/>
          </w:tcPr>
          <w:p w14:paraId="6283BD59"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No additional limitations </w:t>
            </w:r>
          </w:p>
        </w:tc>
      </w:tr>
    </w:tbl>
    <w:p w14:paraId="7B1E800F" w14:textId="77777777" w:rsidR="00A419F9" w:rsidRPr="0096752D" w:rsidRDefault="00A419F9" w:rsidP="005F0D21">
      <w:pPr>
        <w:spacing w:before="120" w:after="120" w:line="240" w:lineRule="auto"/>
        <w:rPr>
          <w:rFonts w:ascii="Arial" w:eastAsia="Calibri" w:hAnsi="Calibri" w:cs="Times New Roman"/>
        </w:rPr>
      </w:pPr>
    </w:p>
    <w:p w14:paraId="5C23BFA6" w14:textId="77777777" w:rsidR="00A419F9" w:rsidRPr="0096752D" w:rsidRDefault="00A419F9" w:rsidP="005F0D21">
      <w:pPr>
        <w:spacing w:line="240" w:lineRule="auto"/>
        <w:rPr>
          <w:rFonts w:ascii="Arial" w:eastAsia="Calibri" w:hAnsi="Calibri" w:cs="Times New Roman"/>
        </w:rPr>
      </w:pPr>
      <w:r w:rsidRPr="0096752D">
        <w:rPr>
          <w:rFonts w:ascii="Arial" w:eastAsia="Calibri" w:hAnsi="Calibri" w:cs="Times New Roman"/>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530031DD" w14:textId="77777777" w:rsidTr="0096752D">
        <w:trPr>
          <w:trHeight w:val="540"/>
        </w:trPr>
        <w:tc>
          <w:tcPr>
            <w:tcW w:w="9465" w:type="dxa"/>
            <w:shd w:val="clear" w:color="auto" w:fill="009CD1"/>
            <w:vAlign w:val="center"/>
          </w:tcPr>
          <w:p w14:paraId="627C3B6A"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M06.A-R Ratios and Proportional Relationships</w:t>
            </w:r>
          </w:p>
        </w:tc>
      </w:tr>
    </w:tbl>
    <w:p w14:paraId="4985DBC1" w14:textId="77777777" w:rsidR="00A419F9" w:rsidRPr="0096752D" w:rsidRDefault="00A419F9" w:rsidP="002C12D7">
      <w:pPr>
        <w:pStyle w:val="Style1"/>
      </w:pPr>
      <w:r w:rsidRPr="0096752D">
        <w:t>Assessment Anchor: M06.A-R.1.1</w:t>
      </w:r>
    </w:p>
    <w:p w14:paraId="2F4C473E"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Understand ratio concepts and use ratio reasoning to solve problems.</w:t>
      </w:r>
    </w:p>
    <w:p w14:paraId="1C55DDFB" w14:textId="77794C57" w:rsidR="00A419F9" w:rsidRPr="0096752D" w:rsidRDefault="00D94659" w:rsidP="002C12D7">
      <w:pPr>
        <w:pStyle w:val="Style1"/>
      </w:pPr>
      <w:r>
        <w:t xml:space="preserve">      </w:t>
      </w:r>
      <w:r w:rsidR="00A419F9" w:rsidRPr="0096752D">
        <w:t>Eligible Content: M06.A-R.1.1.2</w:t>
      </w:r>
    </w:p>
    <w:p w14:paraId="2531B276"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Find the unit rate a/b associated with a ratio a:b (with b ≠ 0) and use rate language in the context of a ratio relationship. </w:t>
      </w:r>
    </w:p>
    <w:p w14:paraId="7E982F42"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1: “This recipe has a ratio of 3 cups of flour to 4 cups of sugar, so there is 3/4 cup of flour for each cup of sugar.” </w:t>
      </w:r>
    </w:p>
    <w:p w14:paraId="2F59E160"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2: “We paid $75 for 15 hamburgers, which is a rate of $5 per hamburger.” </w:t>
      </w:r>
    </w:p>
    <w:p w14:paraId="2627F705"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2F35D47F" w14:textId="77777777" w:rsidTr="0096752D">
        <w:trPr>
          <w:trHeight w:hRule="exact" w:val="264"/>
        </w:trPr>
        <w:tc>
          <w:tcPr>
            <w:tcW w:w="8275" w:type="dxa"/>
            <w:shd w:val="clear" w:color="auto" w:fill="009CD1"/>
          </w:tcPr>
          <w:p w14:paraId="663C37CE"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283184D1" w14:textId="77777777" w:rsidTr="0096752D">
        <w:trPr>
          <w:trHeight w:hRule="exact" w:val="288"/>
        </w:trPr>
        <w:tc>
          <w:tcPr>
            <w:tcW w:w="8275" w:type="dxa"/>
            <w:vAlign w:val="center"/>
          </w:tcPr>
          <w:p w14:paraId="3F25CCE0"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M06AR1.1.2a </w:t>
            </w:r>
            <w:r w:rsidRPr="0096752D">
              <w:rPr>
                <w:rFonts w:ascii="Times New Roman" w:eastAsia="Times New Roman" w:hAnsi="Times New Roman" w:cs="Times New Roman"/>
                <w:bCs/>
              </w:rPr>
              <w:t>Identify the ratio that matches a given statement and/or representation</w:t>
            </w:r>
            <w:r w:rsidRPr="0096752D">
              <w:rPr>
                <w:rFonts w:ascii="Times New Roman" w:eastAsia="Times New Roman" w:hAnsi="Times New Roman" w:cs="Times New Roman"/>
                <w:b/>
                <w:bCs/>
              </w:rPr>
              <w:t xml:space="preserve"> </w:t>
            </w:r>
            <w:r w:rsidRPr="0096752D">
              <w:rPr>
                <w:rFonts w:ascii="Times New Roman" w:eastAsia="Times New Roman" w:hAnsi="Times New Roman" w:cs="Times New Roman"/>
                <w:bCs/>
              </w:rPr>
              <w:t xml:space="preserve"> </w:t>
            </w:r>
          </w:p>
        </w:tc>
      </w:tr>
    </w:tbl>
    <w:p w14:paraId="0EC11ECB"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6D92D12F" w14:textId="77777777" w:rsidTr="0096752D">
        <w:trPr>
          <w:trHeight w:hRule="exact" w:val="264"/>
        </w:trPr>
        <w:tc>
          <w:tcPr>
            <w:tcW w:w="8276" w:type="dxa"/>
            <w:gridSpan w:val="2"/>
            <w:shd w:val="clear" w:color="auto" w:fill="009CD1"/>
          </w:tcPr>
          <w:p w14:paraId="21C7158F"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441C29FE" w14:textId="77777777" w:rsidTr="00D94659">
        <w:trPr>
          <w:trHeight w:hRule="exact" w:val="334"/>
        </w:trPr>
        <w:tc>
          <w:tcPr>
            <w:tcW w:w="8276" w:type="dxa"/>
            <w:gridSpan w:val="2"/>
            <w:shd w:val="clear" w:color="auto" w:fill="DEEAF6"/>
          </w:tcPr>
          <w:p w14:paraId="346FE7CB"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the ratio that matches a given representation. </w:t>
            </w:r>
          </w:p>
        </w:tc>
      </w:tr>
      <w:tr w:rsidR="00A419F9" w:rsidRPr="0096752D" w14:paraId="658B0A44" w14:textId="77777777" w:rsidTr="0096752D">
        <w:trPr>
          <w:trHeight w:hRule="exact" w:val="262"/>
        </w:trPr>
        <w:tc>
          <w:tcPr>
            <w:tcW w:w="8276" w:type="dxa"/>
            <w:gridSpan w:val="2"/>
            <w:shd w:val="clear" w:color="auto" w:fill="009CD1"/>
          </w:tcPr>
          <w:p w14:paraId="0783C78C"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color w:val="CBC3C5"/>
              </w:rPr>
            </w:pPr>
            <w:r w:rsidRPr="0096752D">
              <w:rPr>
                <w:rFonts w:ascii="Arial" w:eastAsia="Times New Roman" w:hAnsi="Times New Roman" w:cs="Times New Roman"/>
                <w:color w:val="FFFFFF"/>
              </w:rPr>
              <w:t>Tier Guidelines</w:t>
            </w:r>
            <w:r w:rsidRPr="0096752D">
              <w:rPr>
                <w:rFonts w:ascii="Arial" w:eastAsia="Times New Roman" w:hAnsi="Times New Roman" w:cs="Times New Roman"/>
                <w:color w:val="FFFFFF"/>
              </w:rPr>
              <w:tab/>
            </w:r>
          </w:p>
        </w:tc>
      </w:tr>
      <w:tr w:rsidR="00A419F9" w:rsidRPr="0096752D" w14:paraId="57F0181B" w14:textId="77777777" w:rsidTr="0096752D">
        <w:trPr>
          <w:trHeight w:hRule="exact" w:val="264"/>
        </w:trPr>
        <w:tc>
          <w:tcPr>
            <w:tcW w:w="4138" w:type="dxa"/>
            <w:shd w:val="clear" w:color="auto" w:fill="009CD1"/>
          </w:tcPr>
          <w:p w14:paraId="2215CCB0"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395A4AB0"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3AFAE48D" w14:textId="77777777" w:rsidTr="0096752D">
        <w:trPr>
          <w:trHeight w:hRule="exact" w:val="1576"/>
        </w:trPr>
        <w:tc>
          <w:tcPr>
            <w:tcW w:w="4138" w:type="dxa"/>
            <w:shd w:val="clear" w:color="auto" w:fill="DEEAF6"/>
          </w:tcPr>
          <w:p w14:paraId="30D9994E" w14:textId="77777777" w:rsidR="00A419F9" w:rsidRPr="0096752D" w:rsidRDefault="00A419F9" w:rsidP="005F0D21">
            <w:pPr>
              <w:widowControl w:val="0"/>
              <w:spacing w:after="0" w:line="240" w:lineRule="auto"/>
              <w:ind w:left="103" w:right="124"/>
              <w:rPr>
                <w:rFonts w:ascii="Times New Roman" w:eastAsia="Times New Roman" w:hAnsi="Times New Roman" w:cs="Times New Roman"/>
              </w:rPr>
            </w:pPr>
            <w:r w:rsidRPr="0096752D">
              <w:rPr>
                <w:rFonts w:ascii="Times New Roman" w:eastAsia="Times New Roman" w:hAnsi="Times New Roman" w:cs="Times New Roman"/>
              </w:rPr>
              <w:t>Limited to total number of objects ≤ 10. Representations should be organized into the two groups being compared. Students are not expected to reduce ratios to their simplest form.</w:t>
            </w:r>
          </w:p>
        </w:tc>
        <w:tc>
          <w:tcPr>
            <w:tcW w:w="4138" w:type="dxa"/>
            <w:shd w:val="clear" w:color="auto" w:fill="DEEAF6"/>
          </w:tcPr>
          <w:p w14:paraId="26DB027B" w14:textId="77777777" w:rsidR="00A419F9" w:rsidRPr="0096752D" w:rsidRDefault="00A419F9" w:rsidP="005F0D21">
            <w:pPr>
              <w:widowControl w:val="0"/>
              <w:spacing w:after="0" w:line="240" w:lineRule="auto"/>
              <w:ind w:left="103" w:right="31"/>
              <w:rPr>
                <w:rFonts w:ascii="Times New Roman" w:eastAsia="Times New Roman" w:hAnsi="Times New Roman" w:cs="Times New Roman"/>
              </w:rPr>
            </w:pPr>
            <w:r w:rsidRPr="0096752D">
              <w:rPr>
                <w:rFonts w:ascii="Times New Roman" w:eastAsia="Times New Roman" w:hAnsi="Times New Roman" w:cs="Times New Roman"/>
              </w:rPr>
              <w:t>Limited to total number of objects ≤ 15. Representations can be presented in two groups that are to be compared or as a single set of objects not yet grouped. Students are not expected to reduce ratios to their simplest form.</w:t>
            </w:r>
          </w:p>
        </w:tc>
      </w:tr>
    </w:tbl>
    <w:p w14:paraId="461ED415" w14:textId="77777777" w:rsidR="00A419F9" w:rsidRPr="0096752D" w:rsidRDefault="00A419F9" w:rsidP="005F0D21">
      <w:pPr>
        <w:spacing w:before="120" w:after="120" w:line="240" w:lineRule="auto"/>
        <w:rPr>
          <w:rFonts w:ascii="Arial" w:eastAsia="Calibri" w:hAnsi="Calibri" w:cs="Times New Roman"/>
        </w:rPr>
      </w:pPr>
    </w:p>
    <w:p w14:paraId="27BB01D2" w14:textId="77777777" w:rsidR="00A419F9" w:rsidRPr="0096752D" w:rsidRDefault="00A419F9" w:rsidP="005F0D21">
      <w:pPr>
        <w:spacing w:before="120" w:after="120" w:line="240" w:lineRule="auto"/>
        <w:rPr>
          <w:rFonts w:ascii="Arial" w:eastAsia="Calibri" w:hAnsi="Calibri" w:cs="Times New Roman"/>
        </w:rPr>
      </w:pPr>
    </w:p>
    <w:p w14:paraId="4C41A71C" w14:textId="77777777" w:rsidR="00A419F9" w:rsidRPr="0096752D" w:rsidRDefault="00A419F9" w:rsidP="005F0D21">
      <w:pPr>
        <w:spacing w:before="120" w:after="120" w:line="240" w:lineRule="auto"/>
        <w:rPr>
          <w:rFonts w:ascii="Arial" w:eastAsia="Calibri" w:hAnsi="Calibri" w:cs="Times New Roman"/>
        </w:rPr>
      </w:pPr>
    </w:p>
    <w:p w14:paraId="0DB4C480" w14:textId="77777777" w:rsidR="00A419F9" w:rsidRPr="0096752D" w:rsidRDefault="00A419F9" w:rsidP="005F0D21">
      <w:pPr>
        <w:spacing w:before="120" w:after="120" w:line="240" w:lineRule="auto"/>
        <w:rPr>
          <w:rFonts w:ascii="Arial" w:eastAsia="Calibri" w:hAnsi="Calibri" w:cs="Times New Roman"/>
        </w:rPr>
      </w:pPr>
    </w:p>
    <w:p w14:paraId="6AE3287B" w14:textId="77777777" w:rsidR="00A419F9" w:rsidRPr="0096752D" w:rsidRDefault="00A419F9" w:rsidP="005F0D21">
      <w:pPr>
        <w:spacing w:before="120" w:after="120" w:line="240" w:lineRule="auto"/>
        <w:rPr>
          <w:rFonts w:ascii="Arial" w:eastAsia="Calibri" w:hAnsi="Calibri" w:cs="Times New Roman"/>
        </w:rPr>
      </w:pPr>
    </w:p>
    <w:p w14:paraId="2794E98D" w14:textId="77777777" w:rsidR="00A419F9" w:rsidRPr="0096752D" w:rsidRDefault="00A419F9" w:rsidP="005F0D21">
      <w:pPr>
        <w:spacing w:before="120" w:after="120" w:line="240" w:lineRule="auto"/>
        <w:rPr>
          <w:rFonts w:ascii="Arial" w:eastAsia="Calibri" w:hAnsi="Calibri" w:cs="Times New Roman"/>
        </w:rPr>
      </w:pPr>
    </w:p>
    <w:p w14:paraId="16D08B3C" w14:textId="77777777" w:rsidR="00A419F9" w:rsidRPr="0096752D" w:rsidRDefault="00A419F9" w:rsidP="005F0D21">
      <w:pPr>
        <w:spacing w:before="120" w:after="120" w:line="240" w:lineRule="auto"/>
        <w:rPr>
          <w:rFonts w:ascii="Arial" w:eastAsia="Calibri" w:hAnsi="Calibri" w:cs="Times New Roman"/>
        </w:rPr>
      </w:pPr>
    </w:p>
    <w:p w14:paraId="597A3B70" w14:textId="77777777" w:rsidR="00A419F9" w:rsidRPr="0096752D" w:rsidRDefault="00A419F9" w:rsidP="005F0D21">
      <w:pPr>
        <w:spacing w:before="120" w:after="120" w:line="240" w:lineRule="auto"/>
        <w:rPr>
          <w:rFonts w:ascii="Arial" w:eastAsia="Calibri" w:hAnsi="Calibri" w:cs="Times New Roman"/>
        </w:rPr>
      </w:pPr>
    </w:p>
    <w:p w14:paraId="41470BD5" w14:textId="77777777" w:rsidR="00A419F9" w:rsidRPr="0096752D" w:rsidRDefault="00A419F9" w:rsidP="005F0D21">
      <w:pPr>
        <w:spacing w:before="120" w:after="120" w:line="240" w:lineRule="auto"/>
        <w:rPr>
          <w:rFonts w:ascii="Arial" w:eastAsia="Calibri" w:hAnsi="Calibri" w:cs="Times New Roman"/>
        </w:rPr>
      </w:pPr>
    </w:p>
    <w:p w14:paraId="5D9DC38B" w14:textId="77777777" w:rsidR="00A419F9" w:rsidRPr="0096752D" w:rsidRDefault="00A419F9" w:rsidP="005F0D21">
      <w:pPr>
        <w:spacing w:before="120" w:after="120" w:line="240" w:lineRule="auto"/>
        <w:rPr>
          <w:rFonts w:ascii="Arial" w:eastAsia="Calibri" w:hAnsi="Calibri" w:cs="Times New Roman"/>
        </w:rPr>
      </w:pPr>
    </w:p>
    <w:p w14:paraId="08638B2F" w14:textId="77777777" w:rsidR="00A419F9" w:rsidRPr="0096752D" w:rsidRDefault="00A419F9" w:rsidP="005F0D21">
      <w:pPr>
        <w:spacing w:before="120" w:after="120" w:line="240" w:lineRule="auto"/>
        <w:rPr>
          <w:rFonts w:ascii="Arial" w:eastAsia="Calibri" w:hAnsi="Calibri" w:cs="Times New Roman"/>
        </w:rPr>
      </w:pPr>
    </w:p>
    <w:p w14:paraId="6DDF3BD3" w14:textId="77777777" w:rsidR="00A419F9" w:rsidRPr="0096752D" w:rsidRDefault="00A419F9" w:rsidP="005F0D21">
      <w:pPr>
        <w:spacing w:before="120" w:after="120" w:line="240" w:lineRule="auto"/>
        <w:rPr>
          <w:rFonts w:ascii="Arial" w:eastAsia="Calibri" w:hAnsi="Calibri" w:cs="Times New Roman"/>
        </w:rPr>
      </w:pPr>
    </w:p>
    <w:p w14:paraId="2806FEDF" w14:textId="7A33A85E" w:rsidR="00A419F9" w:rsidRDefault="00A419F9" w:rsidP="005F0D21">
      <w:pPr>
        <w:spacing w:before="120" w:after="120" w:line="240" w:lineRule="auto"/>
        <w:rPr>
          <w:rFonts w:ascii="Arial" w:eastAsia="Calibri" w:hAnsi="Calibri" w:cs="Times New Roman"/>
        </w:rPr>
      </w:pPr>
    </w:p>
    <w:p w14:paraId="2ACF076D" w14:textId="77777777" w:rsidR="00D94659" w:rsidRPr="0096752D" w:rsidRDefault="00D94659"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6EFE428F" w14:textId="77777777" w:rsidTr="0096752D">
        <w:trPr>
          <w:trHeight w:val="540"/>
        </w:trPr>
        <w:tc>
          <w:tcPr>
            <w:tcW w:w="9465" w:type="dxa"/>
            <w:shd w:val="clear" w:color="auto" w:fill="009CD1"/>
            <w:vAlign w:val="center"/>
          </w:tcPr>
          <w:p w14:paraId="2F6C762C"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M06.A-R Ratios and Proportional Relationships</w:t>
            </w:r>
          </w:p>
        </w:tc>
      </w:tr>
    </w:tbl>
    <w:p w14:paraId="2B4C5A37" w14:textId="77777777" w:rsidR="00A419F9" w:rsidRPr="0096752D" w:rsidRDefault="00A419F9" w:rsidP="002C12D7">
      <w:pPr>
        <w:pStyle w:val="Style1"/>
      </w:pPr>
      <w:r w:rsidRPr="0096752D">
        <w:t>Assessment Anchor: M06.A-R.1.1</w:t>
      </w:r>
    </w:p>
    <w:p w14:paraId="2B2DC9F9"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Understand ratio concepts and use ratio reasoning to solve problems.</w:t>
      </w:r>
    </w:p>
    <w:p w14:paraId="16AA0EB5" w14:textId="608F852D" w:rsidR="00A419F9" w:rsidRPr="0096752D" w:rsidRDefault="00D94659" w:rsidP="002C12D7">
      <w:pPr>
        <w:pStyle w:val="Style1"/>
      </w:pPr>
      <w:r>
        <w:t xml:space="preserve">     </w:t>
      </w:r>
      <w:r w:rsidR="00A419F9" w:rsidRPr="0096752D">
        <w:t>Eligible Content: M06.A-R.1.1.4</w:t>
      </w:r>
    </w:p>
    <w:p w14:paraId="1502E08A"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Solve unit rate problems including those involving unit pricing and constant speed. </w:t>
      </w:r>
    </w:p>
    <w:p w14:paraId="2A6CDD1C"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If it took 7 hours to mow 4 lawns, then at that rate, how many lawns could be mowed in 35 hours? At what rate were lawns being mowed? </w:t>
      </w:r>
    </w:p>
    <w:p w14:paraId="2D6B3FE2"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3F89DE10" w14:textId="77777777" w:rsidTr="0096752D">
        <w:trPr>
          <w:trHeight w:hRule="exact" w:val="264"/>
        </w:trPr>
        <w:tc>
          <w:tcPr>
            <w:tcW w:w="8275" w:type="dxa"/>
            <w:shd w:val="clear" w:color="auto" w:fill="009CD1"/>
          </w:tcPr>
          <w:p w14:paraId="067E8A3C"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00DBAD18" w14:textId="77777777" w:rsidTr="0096752D">
        <w:trPr>
          <w:trHeight w:hRule="exact" w:val="288"/>
        </w:trPr>
        <w:tc>
          <w:tcPr>
            <w:tcW w:w="8275" w:type="dxa"/>
            <w:vAlign w:val="center"/>
          </w:tcPr>
          <w:p w14:paraId="2718E37B"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M06AR1.1.4a </w:t>
            </w:r>
            <w:r w:rsidRPr="0096752D">
              <w:rPr>
                <w:rFonts w:ascii="Times New Roman" w:eastAsia="Times New Roman" w:hAnsi="Times New Roman" w:cs="Times New Roman"/>
                <w:bCs/>
              </w:rPr>
              <w:t>Solve a 1-step real-world problem given the unit rate</w:t>
            </w:r>
            <w:r w:rsidRPr="0096752D">
              <w:rPr>
                <w:rFonts w:ascii="Times New Roman" w:eastAsia="Times New Roman" w:hAnsi="Times New Roman" w:cs="Times New Roman"/>
                <w:b/>
                <w:bCs/>
              </w:rPr>
              <w:t xml:space="preserve"> </w:t>
            </w:r>
          </w:p>
        </w:tc>
      </w:tr>
    </w:tbl>
    <w:p w14:paraId="068C292B"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0035A2D6" w14:textId="77777777" w:rsidTr="0096752D">
        <w:trPr>
          <w:trHeight w:hRule="exact" w:val="264"/>
        </w:trPr>
        <w:tc>
          <w:tcPr>
            <w:tcW w:w="8276" w:type="dxa"/>
            <w:gridSpan w:val="2"/>
            <w:shd w:val="clear" w:color="auto" w:fill="009CD1"/>
          </w:tcPr>
          <w:p w14:paraId="4A1419FC"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42975EA2" w14:textId="77777777" w:rsidTr="0096752D">
        <w:trPr>
          <w:trHeight w:hRule="exact" w:val="379"/>
        </w:trPr>
        <w:tc>
          <w:tcPr>
            <w:tcW w:w="8276" w:type="dxa"/>
            <w:gridSpan w:val="2"/>
            <w:shd w:val="clear" w:color="auto" w:fill="DEEAF6"/>
          </w:tcPr>
          <w:p w14:paraId="24B4AE81"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use the unit rate to solve a 1-step real-world problem. </w:t>
            </w:r>
          </w:p>
        </w:tc>
      </w:tr>
      <w:tr w:rsidR="00A419F9" w:rsidRPr="0096752D" w14:paraId="2837E83B" w14:textId="77777777" w:rsidTr="0096752D">
        <w:trPr>
          <w:trHeight w:hRule="exact" w:val="262"/>
        </w:trPr>
        <w:tc>
          <w:tcPr>
            <w:tcW w:w="8276" w:type="dxa"/>
            <w:gridSpan w:val="2"/>
            <w:shd w:val="clear" w:color="auto" w:fill="009CD1"/>
          </w:tcPr>
          <w:p w14:paraId="441657ED" w14:textId="77777777" w:rsidR="00A419F9" w:rsidRPr="0096752D" w:rsidRDefault="00A419F9" w:rsidP="00D94659">
            <w:pPr>
              <w:pStyle w:val="Style2"/>
              <w:rPr>
                <w:color w:val="CBC3C5"/>
              </w:rPr>
            </w:pPr>
            <w:r w:rsidRPr="0096752D">
              <w:t>Tier Guidelines</w:t>
            </w:r>
            <w:r w:rsidRPr="0096752D">
              <w:tab/>
            </w:r>
          </w:p>
        </w:tc>
      </w:tr>
      <w:tr w:rsidR="00A419F9" w:rsidRPr="0096752D" w14:paraId="6816BB12" w14:textId="77777777" w:rsidTr="0096752D">
        <w:trPr>
          <w:trHeight w:hRule="exact" w:val="264"/>
        </w:trPr>
        <w:tc>
          <w:tcPr>
            <w:tcW w:w="4138" w:type="dxa"/>
            <w:shd w:val="clear" w:color="auto" w:fill="009CD1"/>
          </w:tcPr>
          <w:p w14:paraId="03D4DDB4"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1849F3B2"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7129F53D" w14:textId="77777777" w:rsidTr="0096752D">
        <w:trPr>
          <w:trHeight w:hRule="exact" w:val="775"/>
        </w:trPr>
        <w:tc>
          <w:tcPr>
            <w:tcW w:w="4138" w:type="dxa"/>
            <w:shd w:val="clear" w:color="auto" w:fill="DEEAF6"/>
          </w:tcPr>
          <w:p w14:paraId="4B137F59"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identifying the next value in the unit rate pattern. Presentation of data will be in a table.</w:t>
            </w:r>
          </w:p>
        </w:tc>
        <w:tc>
          <w:tcPr>
            <w:tcW w:w="4138" w:type="dxa"/>
            <w:shd w:val="clear" w:color="auto" w:fill="DEEAF6"/>
          </w:tcPr>
          <w:p w14:paraId="4609630E"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Can be asked to identify any value in the unit rate pattern. Presentation of data will be in a table.</w:t>
            </w:r>
          </w:p>
        </w:tc>
      </w:tr>
    </w:tbl>
    <w:p w14:paraId="71B2073D" w14:textId="77777777" w:rsidR="00A419F9" w:rsidRPr="0096752D" w:rsidRDefault="00A419F9"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271D23CB" w14:textId="77777777" w:rsidTr="0096752D">
        <w:trPr>
          <w:trHeight w:val="540"/>
        </w:trPr>
        <w:tc>
          <w:tcPr>
            <w:tcW w:w="9465" w:type="dxa"/>
            <w:shd w:val="clear" w:color="auto" w:fill="009CD1"/>
            <w:vAlign w:val="center"/>
          </w:tcPr>
          <w:p w14:paraId="55CCA685"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M06.A-R Ratios and Proportional Relationships</w:t>
            </w:r>
          </w:p>
        </w:tc>
      </w:tr>
    </w:tbl>
    <w:p w14:paraId="23F2F6AB" w14:textId="77777777" w:rsidR="00A419F9" w:rsidRPr="0096752D" w:rsidRDefault="00A419F9" w:rsidP="002C12D7">
      <w:pPr>
        <w:pStyle w:val="Style1"/>
      </w:pPr>
      <w:r w:rsidRPr="0096752D">
        <w:t>Assessment Anchor: M06.A-R.1.1</w:t>
      </w:r>
    </w:p>
    <w:p w14:paraId="3AEDC262"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Understand ratio concepts and use ratio reasoning to solve problems.</w:t>
      </w:r>
    </w:p>
    <w:p w14:paraId="4E46EF49" w14:textId="78EBE9B6" w:rsidR="00A419F9" w:rsidRPr="0096752D" w:rsidRDefault="00D94659" w:rsidP="002C12D7">
      <w:pPr>
        <w:pStyle w:val="Style1"/>
      </w:pPr>
      <w:r>
        <w:t xml:space="preserve">     </w:t>
      </w:r>
      <w:r w:rsidR="00A419F9" w:rsidRPr="0096752D">
        <w:t>Eligible Content: M06.A-R.1.1.5</w:t>
      </w:r>
    </w:p>
    <w:p w14:paraId="12569A84"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Find a percent of a quantity as a rate per 100 (e.g., 30% of a quantity means 30/100 times the quantity); solve problems involving finding the whole, given a part and the percentage. </w:t>
      </w:r>
    </w:p>
    <w:p w14:paraId="1F726903"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624E46B1" w14:textId="77777777" w:rsidTr="0096752D">
        <w:trPr>
          <w:trHeight w:hRule="exact" w:val="264"/>
        </w:trPr>
        <w:tc>
          <w:tcPr>
            <w:tcW w:w="8275" w:type="dxa"/>
            <w:shd w:val="clear" w:color="auto" w:fill="009CD1"/>
          </w:tcPr>
          <w:p w14:paraId="03334E44"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04755BBD" w14:textId="77777777" w:rsidTr="0096752D">
        <w:trPr>
          <w:trHeight w:hRule="exact" w:val="288"/>
        </w:trPr>
        <w:tc>
          <w:tcPr>
            <w:tcW w:w="8275" w:type="dxa"/>
            <w:vAlign w:val="center"/>
          </w:tcPr>
          <w:p w14:paraId="6FFAD2C9" w14:textId="77777777" w:rsidR="00A419F9" w:rsidRPr="0096752D" w:rsidRDefault="00A419F9" w:rsidP="005F0D21">
            <w:pPr>
              <w:widowControl w:val="0"/>
              <w:spacing w:after="0" w:line="240" w:lineRule="auto"/>
              <w:ind w:left="103" w:right="365"/>
              <w:rPr>
                <w:rFonts w:ascii="Times New Roman" w:eastAsia="Times New Roman" w:hAnsi="Times New Roman" w:cs="Times New Roman"/>
                <w:bCs/>
              </w:rPr>
            </w:pPr>
            <w:r w:rsidRPr="0096752D">
              <w:rPr>
                <w:rFonts w:ascii="Times New Roman" w:eastAsia="Times New Roman" w:hAnsi="Times New Roman" w:cs="Times New Roman"/>
                <w:b/>
                <w:bCs/>
              </w:rPr>
              <w:t>M06AR1.1.5a</w:t>
            </w:r>
            <w:r w:rsidRPr="0096752D">
              <w:rPr>
                <w:rFonts w:ascii="Times New Roman" w:eastAsia="Times New Roman" w:hAnsi="Times New Roman" w:cs="Times New Roman"/>
                <w:bCs/>
              </w:rPr>
              <w:t xml:space="preserve"> Calculate a percent of a quantity as a rate per 100</w:t>
            </w:r>
          </w:p>
        </w:tc>
      </w:tr>
    </w:tbl>
    <w:p w14:paraId="254D18BC"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2945D71C" w14:textId="77777777" w:rsidTr="0096752D">
        <w:trPr>
          <w:trHeight w:hRule="exact" w:val="264"/>
        </w:trPr>
        <w:tc>
          <w:tcPr>
            <w:tcW w:w="8276" w:type="dxa"/>
            <w:gridSpan w:val="2"/>
            <w:shd w:val="clear" w:color="auto" w:fill="009CD1"/>
          </w:tcPr>
          <w:p w14:paraId="19BAAB2F"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53CC06FC" w14:textId="77777777" w:rsidTr="00D94659">
        <w:trPr>
          <w:trHeight w:hRule="exact" w:val="280"/>
        </w:trPr>
        <w:tc>
          <w:tcPr>
            <w:tcW w:w="8276" w:type="dxa"/>
            <w:gridSpan w:val="2"/>
            <w:shd w:val="clear" w:color="auto" w:fill="DEEAF6"/>
          </w:tcPr>
          <w:p w14:paraId="775A0703"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commentRangeStart w:id="37"/>
            <w:r w:rsidRPr="0096752D">
              <w:rPr>
                <w:rFonts w:ascii="Times New Roman" w:eastAsia="Times New Roman" w:hAnsi="Times New Roman" w:cs="Times New Roman"/>
              </w:rPr>
              <w:t xml:space="preserve">Students will choose the fraction (denominator of 100) that represents a percent. </w:t>
            </w:r>
            <w:commentRangeEnd w:id="37"/>
            <w:r w:rsidRPr="0096752D">
              <w:rPr>
                <w:rFonts w:ascii="Calibri" w:eastAsia="Calibri" w:hAnsi="Calibri" w:cs="Times New Roman"/>
              </w:rPr>
              <w:commentReference w:id="37"/>
            </w:r>
          </w:p>
        </w:tc>
      </w:tr>
      <w:tr w:rsidR="00A419F9" w:rsidRPr="0096752D" w14:paraId="649C6FF2" w14:textId="77777777" w:rsidTr="0096752D">
        <w:trPr>
          <w:trHeight w:hRule="exact" w:val="262"/>
        </w:trPr>
        <w:tc>
          <w:tcPr>
            <w:tcW w:w="8276" w:type="dxa"/>
            <w:gridSpan w:val="2"/>
            <w:shd w:val="clear" w:color="auto" w:fill="009CD1"/>
          </w:tcPr>
          <w:p w14:paraId="5534C5FD" w14:textId="77777777" w:rsidR="00A419F9" w:rsidRPr="0096752D" w:rsidRDefault="00A419F9" w:rsidP="00D94659">
            <w:pPr>
              <w:pStyle w:val="Style2"/>
              <w:rPr>
                <w:color w:val="CBC3C5"/>
              </w:rPr>
            </w:pPr>
            <w:r w:rsidRPr="0096752D">
              <w:t>Tier Guidelines</w:t>
            </w:r>
            <w:r w:rsidRPr="0096752D">
              <w:tab/>
            </w:r>
          </w:p>
        </w:tc>
      </w:tr>
      <w:tr w:rsidR="00A419F9" w:rsidRPr="0096752D" w14:paraId="76E69CF4" w14:textId="77777777" w:rsidTr="0096752D">
        <w:trPr>
          <w:trHeight w:hRule="exact" w:val="264"/>
        </w:trPr>
        <w:tc>
          <w:tcPr>
            <w:tcW w:w="4138" w:type="dxa"/>
            <w:shd w:val="clear" w:color="auto" w:fill="009CD1"/>
          </w:tcPr>
          <w:p w14:paraId="607F8C7A"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183CFDF0"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122586CF" w14:textId="77777777" w:rsidTr="00D94659">
        <w:trPr>
          <w:trHeight w:hRule="exact" w:val="559"/>
        </w:trPr>
        <w:tc>
          <w:tcPr>
            <w:tcW w:w="4138" w:type="dxa"/>
            <w:shd w:val="clear" w:color="auto" w:fill="DEEAF6"/>
          </w:tcPr>
          <w:p w14:paraId="08202266" w14:textId="77777777" w:rsidR="00A419F9" w:rsidRPr="0096752D" w:rsidRDefault="00A419F9" w:rsidP="005F0D21">
            <w:pPr>
              <w:widowControl w:val="0"/>
              <w:spacing w:after="0" w:line="240" w:lineRule="auto"/>
              <w:ind w:right="559"/>
              <w:rPr>
                <w:rFonts w:ascii="Times New Roman" w:eastAsia="Times New Roman" w:hAnsi="Times New Roman" w:cs="Times New Roman"/>
              </w:rPr>
            </w:pPr>
            <w:r w:rsidRPr="0096752D">
              <w:rPr>
                <w:rFonts w:ascii="Times New Roman" w:eastAsia="Times New Roman" w:hAnsi="Times New Roman" w:cs="Times New Roman"/>
              </w:rPr>
              <w:t xml:space="preserve"> Limited to identifying the numerator. </w:t>
            </w:r>
          </w:p>
        </w:tc>
        <w:tc>
          <w:tcPr>
            <w:tcW w:w="4138" w:type="dxa"/>
            <w:shd w:val="clear" w:color="auto" w:fill="DEEAF6"/>
          </w:tcPr>
          <w:p w14:paraId="53D449F1"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r>
    </w:tbl>
    <w:p w14:paraId="44B16806" w14:textId="77777777" w:rsidR="00A419F9" w:rsidRPr="0096752D" w:rsidRDefault="00A419F9" w:rsidP="005F0D21">
      <w:pPr>
        <w:spacing w:before="120" w:after="120" w:line="240" w:lineRule="auto"/>
        <w:rPr>
          <w:rFonts w:ascii="Arial" w:eastAsia="Calibri" w:hAnsi="Calibri" w:cs="Times New Roman"/>
        </w:rPr>
      </w:pPr>
    </w:p>
    <w:p w14:paraId="64F08A31" w14:textId="77777777" w:rsidR="00A419F9" w:rsidRPr="0096752D" w:rsidRDefault="00A419F9" w:rsidP="005F0D21">
      <w:pPr>
        <w:spacing w:before="120" w:after="120" w:line="240" w:lineRule="auto"/>
        <w:rPr>
          <w:rFonts w:ascii="Arial" w:eastAsia="Calibri" w:hAnsi="Calibri" w:cs="Times New Roman"/>
        </w:rPr>
      </w:pPr>
    </w:p>
    <w:p w14:paraId="7AF255BC" w14:textId="77777777" w:rsidR="00A419F9" w:rsidRPr="0096752D" w:rsidRDefault="00A419F9"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70E7E1BA" w14:textId="77777777" w:rsidTr="0096752D">
        <w:trPr>
          <w:trHeight w:val="540"/>
        </w:trPr>
        <w:tc>
          <w:tcPr>
            <w:tcW w:w="9465" w:type="dxa"/>
            <w:shd w:val="clear" w:color="auto" w:fill="009CD1"/>
            <w:vAlign w:val="center"/>
          </w:tcPr>
          <w:p w14:paraId="3DD008A1"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M06.B-E Expressions and Equations</w:t>
            </w:r>
          </w:p>
        </w:tc>
      </w:tr>
    </w:tbl>
    <w:p w14:paraId="0ACB833A" w14:textId="77777777" w:rsidR="00A419F9" w:rsidRPr="0096752D" w:rsidRDefault="00A419F9" w:rsidP="002C12D7">
      <w:pPr>
        <w:pStyle w:val="Style1"/>
      </w:pPr>
      <w:r w:rsidRPr="0096752D">
        <w:t>Assessment Anchor: M06.B-E.2.1</w:t>
      </w:r>
    </w:p>
    <w:p w14:paraId="3C75F5DA"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Interpret and solve one-variable equations and inequalities.</w:t>
      </w:r>
    </w:p>
    <w:p w14:paraId="1465855D" w14:textId="70F1AD51" w:rsidR="00A419F9" w:rsidRPr="0096752D" w:rsidRDefault="00D94659" w:rsidP="002C12D7">
      <w:pPr>
        <w:pStyle w:val="Style1"/>
      </w:pPr>
      <w:r>
        <w:t xml:space="preserve">     </w:t>
      </w:r>
      <w:r w:rsidR="00A419F9" w:rsidRPr="0096752D">
        <w:t>Eligible Content: M06.B-E.2.1.2</w:t>
      </w:r>
    </w:p>
    <w:p w14:paraId="15B9FA1C"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Write algebraic expressions to represent real-world or mathematical problems. </w:t>
      </w:r>
    </w:p>
    <w:p w14:paraId="1ABCB5ED"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021CC8BB" w14:textId="77777777" w:rsidTr="0096752D">
        <w:trPr>
          <w:trHeight w:hRule="exact" w:val="264"/>
        </w:trPr>
        <w:tc>
          <w:tcPr>
            <w:tcW w:w="8275" w:type="dxa"/>
            <w:shd w:val="clear" w:color="auto" w:fill="009CD1"/>
          </w:tcPr>
          <w:p w14:paraId="549C0FF3"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2196ADBD" w14:textId="77777777" w:rsidTr="0096752D">
        <w:trPr>
          <w:trHeight w:hRule="exact" w:val="576"/>
        </w:trPr>
        <w:tc>
          <w:tcPr>
            <w:tcW w:w="8275" w:type="dxa"/>
            <w:vAlign w:val="center"/>
          </w:tcPr>
          <w:p w14:paraId="254D4D2E" w14:textId="77777777" w:rsidR="00A419F9" w:rsidRPr="0096752D" w:rsidRDefault="00A419F9" w:rsidP="005F0D21">
            <w:pPr>
              <w:widowControl w:val="0"/>
              <w:spacing w:after="0" w:line="240" w:lineRule="auto"/>
              <w:ind w:left="103" w:right="365"/>
              <w:rPr>
                <w:rFonts w:ascii="Times New Roman" w:eastAsia="Times New Roman" w:hAnsi="Times New Roman" w:cs="Times New Roman"/>
                <w:bCs/>
              </w:rPr>
            </w:pPr>
            <w:r w:rsidRPr="0096752D">
              <w:rPr>
                <w:rFonts w:ascii="Times New Roman" w:eastAsia="Times New Roman" w:hAnsi="Times New Roman" w:cs="Times New Roman"/>
                <w:b/>
              </w:rPr>
              <w:t>M06BE2.1.2a</w:t>
            </w:r>
            <w:r w:rsidRPr="0096752D">
              <w:rPr>
                <w:rFonts w:ascii="Times New Roman" w:eastAsia="Times New Roman" w:hAnsi="Times New Roman" w:cs="Times New Roman"/>
              </w:rPr>
              <w:t xml:space="preserve"> </w:t>
            </w:r>
            <w:r w:rsidRPr="0096752D">
              <w:rPr>
                <w:rFonts w:ascii="Times New Roman" w:eastAsia="Times New Roman" w:hAnsi="Times New Roman" w:cs="Times New Roman"/>
                <w:bCs/>
              </w:rPr>
              <w:t>Select an algebraic expression involving addition or subtraction of whole numbers to solve a 1-step real-world problem</w:t>
            </w:r>
            <w:r w:rsidRPr="0096752D">
              <w:rPr>
                <w:rFonts w:ascii="Times New Roman" w:eastAsia="Times New Roman" w:hAnsi="Times New Roman" w:cs="Times New Roman"/>
                <w:b/>
                <w:bCs/>
              </w:rPr>
              <w:t xml:space="preserve"> </w:t>
            </w:r>
          </w:p>
        </w:tc>
      </w:tr>
    </w:tbl>
    <w:p w14:paraId="2C93F5D7"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311FEB3A" w14:textId="77777777" w:rsidTr="0096752D">
        <w:trPr>
          <w:trHeight w:hRule="exact" w:val="264"/>
        </w:trPr>
        <w:tc>
          <w:tcPr>
            <w:tcW w:w="8276" w:type="dxa"/>
            <w:gridSpan w:val="2"/>
            <w:shd w:val="clear" w:color="auto" w:fill="009CD1"/>
          </w:tcPr>
          <w:p w14:paraId="434B0C33"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1A137815" w14:textId="77777777" w:rsidTr="00D94659">
        <w:trPr>
          <w:trHeight w:hRule="exact" w:val="343"/>
        </w:trPr>
        <w:tc>
          <w:tcPr>
            <w:tcW w:w="8276" w:type="dxa"/>
            <w:gridSpan w:val="2"/>
            <w:shd w:val="clear" w:color="auto" w:fill="DEEAF6"/>
          </w:tcPr>
          <w:p w14:paraId="308FDCB9"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select the algebraic expression that matches a given real-world problem.</w:t>
            </w:r>
          </w:p>
        </w:tc>
      </w:tr>
      <w:tr w:rsidR="00A419F9" w:rsidRPr="0096752D" w14:paraId="2A4EB177" w14:textId="77777777" w:rsidTr="0096752D">
        <w:trPr>
          <w:trHeight w:hRule="exact" w:val="262"/>
        </w:trPr>
        <w:tc>
          <w:tcPr>
            <w:tcW w:w="8276" w:type="dxa"/>
            <w:gridSpan w:val="2"/>
            <w:shd w:val="clear" w:color="auto" w:fill="009CD1"/>
          </w:tcPr>
          <w:p w14:paraId="77F26D0E" w14:textId="77777777" w:rsidR="00A419F9" w:rsidRPr="0096752D" w:rsidRDefault="00A419F9" w:rsidP="00D94659">
            <w:pPr>
              <w:pStyle w:val="Style2"/>
              <w:rPr>
                <w:color w:val="CBC3C5"/>
              </w:rPr>
            </w:pPr>
            <w:r w:rsidRPr="0096752D">
              <w:t>Tier Guidelines</w:t>
            </w:r>
            <w:r w:rsidRPr="0096752D">
              <w:tab/>
            </w:r>
          </w:p>
        </w:tc>
      </w:tr>
      <w:tr w:rsidR="00A419F9" w:rsidRPr="0096752D" w14:paraId="6BB714D0" w14:textId="77777777" w:rsidTr="0096752D">
        <w:trPr>
          <w:trHeight w:hRule="exact" w:val="264"/>
        </w:trPr>
        <w:tc>
          <w:tcPr>
            <w:tcW w:w="4138" w:type="dxa"/>
            <w:shd w:val="clear" w:color="auto" w:fill="009CD1"/>
          </w:tcPr>
          <w:p w14:paraId="27FAF3FB"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616E9E2D"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0CEC4FC7" w14:textId="77777777" w:rsidTr="003C5FC6">
        <w:trPr>
          <w:trHeight w:hRule="exact" w:val="811"/>
        </w:trPr>
        <w:tc>
          <w:tcPr>
            <w:tcW w:w="4138" w:type="dxa"/>
            <w:shd w:val="clear" w:color="auto" w:fill="DEEAF6"/>
          </w:tcPr>
          <w:p w14:paraId="69A6620D" w14:textId="5350D5ED"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w:t>
            </w:r>
            <w:r w:rsidR="003C5FC6" w:rsidRPr="0096752D">
              <w:rPr>
                <w:rFonts w:ascii="Times New Roman" w:eastAsia="Times New Roman" w:hAnsi="Times New Roman" w:cs="Times New Roman"/>
              </w:rPr>
              <w:t xml:space="preserve">completing an expression with </w:t>
            </w:r>
            <w:r w:rsidRPr="0096752D">
              <w:rPr>
                <w:rFonts w:ascii="Times New Roman" w:eastAsia="Times New Roman" w:hAnsi="Times New Roman" w:cs="Times New Roman"/>
              </w:rPr>
              <w:t xml:space="preserve">1 variable using addition only. </w:t>
            </w:r>
          </w:p>
        </w:tc>
        <w:tc>
          <w:tcPr>
            <w:tcW w:w="4138" w:type="dxa"/>
            <w:shd w:val="clear" w:color="auto" w:fill="DEEAF6"/>
          </w:tcPr>
          <w:p w14:paraId="2F0C7B8B" w14:textId="6EB833B0"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1 variable, but </w:t>
            </w:r>
            <w:r w:rsidR="003C5FC6" w:rsidRPr="0096752D">
              <w:rPr>
                <w:rFonts w:ascii="Times New Roman" w:eastAsia="Times New Roman" w:hAnsi="Times New Roman" w:cs="Times New Roman"/>
              </w:rPr>
              <w:t xml:space="preserve">will select the entire expression using </w:t>
            </w:r>
            <w:r w:rsidRPr="0096752D">
              <w:rPr>
                <w:rFonts w:ascii="Times New Roman" w:eastAsia="Times New Roman" w:hAnsi="Times New Roman" w:cs="Times New Roman"/>
              </w:rPr>
              <w:t xml:space="preserve">addition or subtraction. </w:t>
            </w:r>
          </w:p>
        </w:tc>
      </w:tr>
    </w:tbl>
    <w:p w14:paraId="60BD3552" w14:textId="77777777" w:rsidR="00A419F9" w:rsidRPr="0096752D" w:rsidRDefault="00A419F9" w:rsidP="005F0D21">
      <w:pPr>
        <w:spacing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60A38994" w14:textId="77777777" w:rsidTr="0096752D">
        <w:trPr>
          <w:trHeight w:val="540"/>
        </w:trPr>
        <w:tc>
          <w:tcPr>
            <w:tcW w:w="9465" w:type="dxa"/>
            <w:shd w:val="clear" w:color="auto" w:fill="009CD1"/>
            <w:vAlign w:val="center"/>
          </w:tcPr>
          <w:p w14:paraId="55B37530"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M06.B-E Expressions and Equations</w:t>
            </w:r>
          </w:p>
        </w:tc>
      </w:tr>
    </w:tbl>
    <w:p w14:paraId="7CE1D61E" w14:textId="77777777" w:rsidR="00A419F9" w:rsidRPr="0096752D" w:rsidRDefault="00A419F9" w:rsidP="002C12D7">
      <w:pPr>
        <w:pStyle w:val="Style1"/>
      </w:pPr>
      <w:r w:rsidRPr="0096752D">
        <w:t>Assessment Anchor: M06.B-E.2.1</w:t>
      </w:r>
    </w:p>
    <w:p w14:paraId="7EE0378D"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Interpret and solve one-variable equations and inequalities.</w:t>
      </w:r>
    </w:p>
    <w:p w14:paraId="7AC029C2" w14:textId="1FDF2E9B" w:rsidR="00A419F9" w:rsidRPr="0096752D" w:rsidRDefault="00D94659" w:rsidP="002C12D7">
      <w:pPr>
        <w:pStyle w:val="Style1"/>
      </w:pPr>
      <w:r>
        <w:t xml:space="preserve">      </w:t>
      </w:r>
      <w:r w:rsidR="00A419F9" w:rsidRPr="0096752D">
        <w:t>Eligible Content: M06.B-E.2.1.3</w:t>
      </w:r>
    </w:p>
    <w:p w14:paraId="390EFC53"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Solve real-world and mathematical problems by writing and solving equations of the form x + p = q and px = q for cases in which p, q, and x are all non-negative rational numbers. </w:t>
      </w:r>
    </w:p>
    <w:p w14:paraId="0EF2D7F1"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2C23D876" w14:textId="77777777" w:rsidTr="0096752D">
        <w:trPr>
          <w:trHeight w:hRule="exact" w:val="264"/>
        </w:trPr>
        <w:tc>
          <w:tcPr>
            <w:tcW w:w="8275" w:type="dxa"/>
            <w:shd w:val="clear" w:color="auto" w:fill="009CD1"/>
          </w:tcPr>
          <w:p w14:paraId="1552FF96"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43C414A9" w14:textId="77777777" w:rsidTr="0096752D">
        <w:trPr>
          <w:trHeight w:hRule="exact" w:val="576"/>
        </w:trPr>
        <w:tc>
          <w:tcPr>
            <w:tcW w:w="8275" w:type="dxa"/>
            <w:vAlign w:val="center"/>
          </w:tcPr>
          <w:p w14:paraId="7633FED4" w14:textId="77777777" w:rsidR="00A419F9" w:rsidRPr="0096752D" w:rsidRDefault="00A419F9" w:rsidP="005F0D21">
            <w:pPr>
              <w:widowControl w:val="0"/>
              <w:spacing w:after="0" w:line="240" w:lineRule="auto"/>
              <w:ind w:left="103" w:right="365"/>
              <w:rPr>
                <w:rFonts w:ascii="Times New Roman" w:eastAsia="Times New Roman" w:hAnsi="Times New Roman" w:cs="Times New Roman"/>
                <w:bCs/>
              </w:rPr>
            </w:pPr>
            <w:commentRangeStart w:id="38"/>
            <w:r w:rsidRPr="0096752D">
              <w:rPr>
                <w:rFonts w:ascii="Times New Roman" w:eastAsia="Times New Roman" w:hAnsi="Times New Roman" w:cs="Times New Roman"/>
                <w:b/>
              </w:rPr>
              <w:t>M06BE2.1.3a</w:t>
            </w:r>
            <w:commentRangeEnd w:id="38"/>
            <w:r w:rsidRPr="0096752D">
              <w:rPr>
                <w:rFonts w:ascii="Calibri" w:eastAsia="Calibri" w:hAnsi="Calibri" w:cs="Times New Roman"/>
              </w:rPr>
              <w:commentReference w:id="38"/>
            </w:r>
            <w:r w:rsidRPr="0096752D">
              <w:rPr>
                <w:rFonts w:ascii="Times New Roman" w:eastAsia="Times New Roman" w:hAnsi="Times New Roman" w:cs="Times New Roman"/>
              </w:rPr>
              <w:t xml:space="preserve"> </w:t>
            </w:r>
            <w:r w:rsidRPr="0096752D">
              <w:rPr>
                <w:rFonts w:ascii="Times New Roman" w:eastAsia="Times New Roman" w:hAnsi="Times New Roman" w:cs="Times New Roman"/>
                <w:bCs/>
              </w:rPr>
              <w:t>Use a 1-step algebraic expression to solve a real-world problem involving addition or subtraction of whole numbers</w:t>
            </w:r>
            <w:r w:rsidRPr="0096752D">
              <w:rPr>
                <w:rFonts w:ascii="Times New Roman" w:eastAsia="Times New Roman" w:hAnsi="Times New Roman" w:cs="Times New Roman"/>
                <w:b/>
                <w:bCs/>
              </w:rPr>
              <w:t xml:space="preserve"> </w:t>
            </w:r>
          </w:p>
        </w:tc>
      </w:tr>
    </w:tbl>
    <w:p w14:paraId="545964CB"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3EC31722" w14:textId="77777777" w:rsidTr="0096752D">
        <w:trPr>
          <w:trHeight w:hRule="exact" w:val="264"/>
        </w:trPr>
        <w:tc>
          <w:tcPr>
            <w:tcW w:w="8276" w:type="dxa"/>
            <w:gridSpan w:val="2"/>
            <w:shd w:val="clear" w:color="auto" w:fill="009CD1"/>
          </w:tcPr>
          <w:p w14:paraId="047CB1F1"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131D3D6F" w14:textId="77777777" w:rsidTr="0096752D">
        <w:trPr>
          <w:trHeight w:hRule="exact" w:val="516"/>
        </w:trPr>
        <w:tc>
          <w:tcPr>
            <w:tcW w:w="8276" w:type="dxa"/>
            <w:gridSpan w:val="2"/>
            <w:shd w:val="clear" w:color="auto" w:fill="DEEAF6"/>
          </w:tcPr>
          <w:p w14:paraId="5D5B501C"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t>
            </w:r>
            <w:commentRangeStart w:id="39"/>
            <w:r w:rsidRPr="0096752D">
              <w:rPr>
                <w:rFonts w:ascii="Times New Roman" w:eastAsia="Times New Roman" w:hAnsi="Times New Roman" w:cs="Times New Roman"/>
              </w:rPr>
              <w:t>will solve</w:t>
            </w:r>
            <w:commentRangeEnd w:id="39"/>
            <w:r w:rsidRPr="0096752D">
              <w:rPr>
                <w:rFonts w:ascii="Calibri" w:eastAsia="Calibri" w:hAnsi="Calibri" w:cs="Times New Roman"/>
              </w:rPr>
              <w:commentReference w:id="39"/>
            </w:r>
            <w:r w:rsidRPr="0096752D">
              <w:rPr>
                <w:rFonts w:ascii="Times New Roman" w:eastAsia="Times New Roman" w:hAnsi="Times New Roman" w:cs="Times New Roman"/>
              </w:rPr>
              <w:t xml:space="preserve"> a 1-step algebraic expression using addition or subtraction in a real-world context. </w:t>
            </w:r>
          </w:p>
        </w:tc>
      </w:tr>
      <w:tr w:rsidR="00A419F9" w:rsidRPr="0096752D" w14:paraId="69473D76" w14:textId="77777777" w:rsidTr="0096752D">
        <w:trPr>
          <w:trHeight w:hRule="exact" w:val="262"/>
        </w:trPr>
        <w:tc>
          <w:tcPr>
            <w:tcW w:w="8276" w:type="dxa"/>
            <w:gridSpan w:val="2"/>
            <w:shd w:val="clear" w:color="auto" w:fill="009CD1"/>
          </w:tcPr>
          <w:p w14:paraId="63CA7715"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color w:val="CBC3C5"/>
              </w:rPr>
            </w:pPr>
            <w:r w:rsidRPr="0096752D">
              <w:rPr>
                <w:rFonts w:ascii="Arial" w:eastAsia="Times New Roman" w:hAnsi="Times New Roman" w:cs="Times New Roman"/>
                <w:color w:val="FFFFFF"/>
              </w:rPr>
              <w:t>Tier Guidelines</w:t>
            </w:r>
            <w:r w:rsidRPr="0096752D">
              <w:rPr>
                <w:rFonts w:ascii="Arial" w:eastAsia="Times New Roman" w:hAnsi="Times New Roman" w:cs="Times New Roman"/>
                <w:color w:val="FFFFFF"/>
              </w:rPr>
              <w:tab/>
            </w:r>
          </w:p>
        </w:tc>
      </w:tr>
      <w:tr w:rsidR="00A419F9" w:rsidRPr="0096752D" w14:paraId="5F13A821" w14:textId="77777777" w:rsidTr="0096752D">
        <w:trPr>
          <w:trHeight w:hRule="exact" w:val="264"/>
        </w:trPr>
        <w:tc>
          <w:tcPr>
            <w:tcW w:w="4138" w:type="dxa"/>
            <w:shd w:val="clear" w:color="auto" w:fill="009CD1"/>
          </w:tcPr>
          <w:p w14:paraId="6D0DDA17"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477498B8"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122B9459" w14:textId="77777777" w:rsidTr="0096752D">
        <w:trPr>
          <w:trHeight w:hRule="exact" w:val="622"/>
        </w:trPr>
        <w:tc>
          <w:tcPr>
            <w:tcW w:w="4138" w:type="dxa"/>
            <w:shd w:val="clear" w:color="auto" w:fill="DEEAF6"/>
          </w:tcPr>
          <w:p w14:paraId="1025D94D"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c>
          <w:tcPr>
            <w:tcW w:w="4138" w:type="dxa"/>
            <w:shd w:val="clear" w:color="auto" w:fill="DEEAF6"/>
          </w:tcPr>
          <w:p w14:paraId="170E1440"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sidDel="00FF453D">
              <w:rPr>
                <w:rFonts w:ascii="Times New Roman" w:eastAsia="Times New Roman" w:hAnsi="Times New Roman" w:cs="Times New Roman"/>
              </w:rPr>
              <w:t>u</w:t>
            </w:r>
            <w:del w:id="40" w:author="Lynda Lupp" w:date="2018-11-16T13:07:00Z">
              <w:r w:rsidRPr="0096752D" w:rsidDel="00FF453D">
                <w:rPr>
                  <w:rFonts w:ascii="Times New Roman" w:eastAsia="Times New Roman" w:hAnsi="Times New Roman" w:cs="Times New Roman"/>
                </w:rPr>
                <w:delText xml:space="preserve">sing a </w:delText>
              </w:r>
              <w:commentRangeStart w:id="41"/>
              <w:r w:rsidRPr="0096752D" w:rsidDel="00FF453D">
                <w:rPr>
                  <w:rFonts w:ascii="Times New Roman" w:eastAsia="Times New Roman" w:hAnsi="Times New Roman" w:cs="Times New Roman"/>
                </w:rPr>
                <w:delText>calculator</w:delText>
              </w:r>
            </w:del>
            <w:commentRangeEnd w:id="41"/>
            <w:r w:rsidRPr="0096752D">
              <w:rPr>
                <w:rFonts w:ascii="Calibri" w:eastAsia="Calibri" w:hAnsi="Calibri" w:cs="Times New Roman"/>
              </w:rPr>
              <w:commentReference w:id="41"/>
            </w:r>
            <w:r w:rsidRPr="0096752D">
              <w:rPr>
                <w:rFonts w:ascii="Times New Roman" w:eastAsia="Times New Roman" w:hAnsi="Times New Roman" w:cs="Times New Roman"/>
              </w:rPr>
              <w:t xml:space="preserve">. </w:t>
            </w:r>
          </w:p>
        </w:tc>
      </w:tr>
    </w:tbl>
    <w:p w14:paraId="2CE6DD8B" w14:textId="77777777" w:rsidR="00A419F9" w:rsidRPr="0096752D" w:rsidRDefault="00A419F9" w:rsidP="005F0D21">
      <w:pPr>
        <w:spacing w:before="120" w:after="120" w:line="240" w:lineRule="auto"/>
        <w:rPr>
          <w:rFonts w:ascii="Arial" w:eastAsia="Calibri" w:hAnsi="Calibri" w:cs="Times New Roman"/>
        </w:rPr>
      </w:pPr>
    </w:p>
    <w:p w14:paraId="2FCDF4B7" w14:textId="77777777" w:rsidR="00A419F9" w:rsidRPr="0096752D" w:rsidRDefault="00A419F9" w:rsidP="005F0D21">
      <w:pPr>
        <w:spacing w:before="120" w:after="120" w:line="240" w:lineRule="auto"/>
        <w:rPr>
          <w:rFonts w:ascii="Arial" w:eastAsia="Calibri" w:hAnsi="Calibri" w:cs="Times New Roman"/>
        </w:rPr>
      </w:pPr>
    </w:p>
    <w:p w14:paraId="0B31D472" w14:textId="77777777" w:rsidR="00A419F9" w:rsidRPr="0096752D" w:rsidRDefault="00A419F9"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1EE1492F" w14:textId="77777777" w:rsidTr="0096752D">
        <w:trPr>
          <w:trHeight w:val="540"/>
        </w:trPr>
        <w:tc>
          <w:tcPr>
            <w:tcW w:w="9465" w:type="dxa"/>
            <w:shd w:val="clear" w:color="auto" w:fill="009CD1"/>
            <w:vAlign w:val="center"/>
          </w:tcPr>
          <w:p w14:paraId="11AFC33A"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M06.B-E Expressions and Equations</w:t>
            </w:r>
          </w:p>
        </w:tc>
      </w:tr>
    </w:tbl>
    <w:p w14:paraId="43C163FE" w14:textId="77777777" w:rsidR="00A419F9" w:rsidRPr="0096752D" w:rsidRDefault="00A419F9" w:rsidP="002C12D7">
      <w:pPr>
        <w:pStyle w:val="Style1"/>
      </w:pPr>
      <w:r w:rsidRPr="0096752D">
        <w:t>Assessment Anchor: M06.B-E.3.1</w:t>
      </w:r>
    </w:p>
    <w:p w14:paraId="6D25F1E5"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Represent and analyze quantitative relationships between dependent and independent variables.</w:t>
      </w:r>
    </w:p>
    <w:p w14:paraId="63BDCA3C" w14:textId="2457EAD0" w:rsidR="00A419F9" w:rsidRPr="0096752D" w:rsidRDefault="00D94659" w:rsidP="002C12D7">
      <w:pPr>
        <w:pStyle w:val="Style1"/>
      </w:pPr>
      <w:r>
        <w:t xml:space="preserve">      </w:t>
      </w:r>
      <w:r w:rsidR="00A419F9" w:rsidRPr="0096752D">
        <w:t>Eligible Content: M06.B-E.3.1.1</w:t>
      </w:r>
    </w:p>
    <w:p w14:paraId="03045D4E"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Write an equation to express the relationship between the dependent and independent variables. </w:t>
      </w:r>
    </w:p>
    <w:p w14:paraId="597C3654"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In a problem involving motion at a constant speed of 65 units, write the equation d = 65t to represent the relationship between distance and time. </w:t>
      </w:r>
    </w:p>
    <w:p w14:paraId="0D3D08D1"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6E5ADDB5" w14:textId="77777777" w:rsidTr="0096752D">
        <w:trPr>
          <w:trHeight w:hRule="exact" w:val="264"/>
        </w:trPr>
        <w:tc>
          <w:tcPr>
            <w:tcW w:w="8275" w:type="dxa"/>
            <w:shd w:val="clear" w:color="auto" w:fill="009CD1"/>
          </w:tcPr>
          <w:p w14:paraId="7987EB4D"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0ADF50C1" w14:textId="77777777" w:rsidTr="0096752D">
        <w:trPr>
          <w:trHeight w:hRule="exact" w:val="288"/>
        </w:trPr>
        <w:tc>
          <w:tcPr>
            <w:tcW w:w="8275" w:type="dxa"/>
            <w:vAlign w:val="center"/>
          </w:tcPr>
          <w:p w14:paraId="2EF868F5" w14:textId="77777777" w:rsidR="00A419F9" w:rsidRPr="0096752D" w:rsidRDefault="00A419F9" w:rsidP="005F0D21">
            <w:pPr>
              <w:widowControl w:val="0"/>
              <w:spacing w:after="0" w:line="240" w:lineRule="auto"/>
              <w:ind w:left="103" w:right="365"/>
              <w:rPr>
                <w:rFonts w:ascii="Times New Roman" w:eastAsia="Times New Roman" w:hAnsi="Times New Roman" w:cs="Times New Roman"/>
                <w:bCs/>
              </w:rPr>
            </w:pPr>
            <w:r w:rsidRPr="0096752D">
              <w:rPr>
                <w:rFonts w:ascii="Times New Roman" w:eastAsia="Times New Roman" w:hAnsi="Times New Roman" w:cs="Times New Roman"/>
                <w:b/>
              </w:rPr>
              <w:t>M06BE3.1.1a</w:t>
            </w:r>
            <w:r w:rsidRPr="0096752D">
              <w:rPr>
                <w:rFonts w:ascii="Times New Roman" w:eastAsia="Times New Roman" w:hAnsi="Times New Roman" w:cs="Times New Roman"/>
              </w:rPr>
              <w:t xml:space="preserve"> </w:t>
            </w:r>
            <w:r w:rsidRPr="0096752D">
              <w:rPr>
                <w:rFonts w:ascii="Times New Roman" w:eastAsia="Times New Roman" w:hAnsi="Times New Roman" w:cs="Times New Roman"/>
                <w:bCs/>
              </w:rPr>
              <w:t>Identify the relationship between two variables in an equation</w:t>
            </w:r>
            <w:r w:rsidRPr="0096752D">
              <w:rPr>
                <w:rFonts w:ascii="Times New Roman" w:eastAsia="Times New Roman" w:hAnsi="Times New Roman" w:cs="Times New Roman"/>
                <w:b/>
                <w:bCs/>
              </w:rPr>
              <w:t xml:space="preserve"> </w:t>
            </w:r>
          </w:p>
        </w:tc>
      </w:tr>
    </w:tbl>
    <w:p w14:paraId="3429B61C"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7FC8E1EB" w14:textId="77777777" w:rsidTr="0096752D">
        <w:trPr>
          <w:trHeight w:hRule="exact" w:val="264"/>
        </w:trPr>
        <w:tc>
          <w:tcPr>
            <w:tcW w:w="8276" w:type="dxa"/>
            <w:gridSpan w:val="2"/>
            <w:shd w:val="clear" w:color="auto" w:fill="009CD1"/>
          </w:tcPr>
          <w:p w14:paraId="3F3C1A47"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230B9B28" w14:textId="77777777" w:rsidTr="0096752D">
        <w:trPr>
          <w:trHeight w:hRule="exact" w:val="516"/>
        </w:trPr>
        <w:tc>
          <w:tcPr>
            <w:tcW w:w="8276" w:type="dxa"/>
            <w:gridSpan w:val="2"/>
            <w:shd w:val="clear" w:color="auto" w:fill="DEEAF6"/>
          </w:tcPr>
          <w:p w14:paraId="588FE330"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the relationship between x and y using a table and pictorial representations. </w:t>
            </w:r>
          </w:p>
        </w:tc>
      </w:tr>
      <w:tr w:rsidR="00A419F9" w:rsidRPr="0096752D" w14:paraId="72569551" w14:textId="77777777" w:rsidTr="0096752D">
        <w:trPr>
          <w:trHeight w:hRule="exact" w:val="262"/>
        </w:trPr>
        <w:tc>
          <w:tcPr>
            <w:tcW w:w="8276" w:type="dxa"/>
            <w:gridSpan w:val="2"/>
            <w:shd w:val="clear" w:color="auto" w:fill="009CD1"/>
          </w:tcPr>
          <w:p w14:paraId="0F4C0488" w14:textId="77777777" w:rsidR="00A419F9" w:rsidRPr="0096752D" w:rsidRDefault="00A419F9" w:rsidP="00D94659">
            <w:pPr>
              <w:pStyle w:val="Style2"/>
              <w:rPr>
                <w:color w:val="CBC3C5"/>
              </w:rPr>
            </w:pPr>
            <w:r w:rsidRPr="0096752D">
              <w:t>Tier Guidelines</w:t>
            </w:r>
            <w:r w:rsidRPr="0096752D">
              <w:tab/>
            </w:r>
          </w:p>
        </w:tc>
      </w:tr>
      <w:tr w:rsidR="00A419F9" w:rsidRPr="0096752D" w14:paraId="3A9079C0" w14:textId="77777777" w:rsidTr="0096752D">
        <w:trPr>
          <w:trHeight w:hRule="exact" w:val="264"/>
        </w:trPr>
        <w:tc>
          <w:tcPr>
            <w:tcW w:w="4138" w:type="dxa"/>
            <w:shd w:val="clear" w:color="auto" w:fill="009CD1"/>
          </w:tcPr>
          <w:p w14:paraId="7EAB424D"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0B1B8A2C"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2DA8F029" w14:textId="77777777" w:rsidTr="0096752D">
        <w:trPr>
          <w:trHeight w:hRule="exact" w:val="1135"/>
        </w:trPr>
        <w:tc>
          <w:tcPr>
            <w:tcW w:w="4138" w:type="dxa"/>
            <w:shd w:val="clear" w:color="auto" w:fill="DEEAF6"/>
          </w:tcPr>
          <w:p w14:paraId="539B8454"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Choose the answer that shows the relationship between x and y as presented in the table. Table and answer choices in pictorial form.</w:t>
            </w:r>
          </w:p>
        </w:tc>
        <w:tc>
          <w:tcPr>
            <w:tcW w:w="4138" w:type="dxa"/>
            <w:shd w:val="clear" w:color="auto" w:fill="DEEAF6"/>
          </w:tcPr>
          <w:p w14:paraId="10307298"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Choose the answer that shows the relationship between x and y. May or may not use pictorial representations. </w:t>
            </w:r>
          </w:p>
        </w:tc>
      </w:tr>
    </w:tbl>
    <w:p w14:paraId="45121E8D" w14:textId="77777777" w:rsidR="00A419F9" w:rsidRPr="0096752D" w:rsidRDefault="00A419F9"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7C76B219" w14:textId="77777777" w:rsidTr="0096752D">
        <w:trPr>
          <w:trHeight w:val="540"/>
        </w:trPr>
        <w:tc>
          <w:tcPr>
            <w:tcW w:w="9465" w:type="dxa"/>
            <w:shd w:val="clear" w:color="auto" w:fill="009CD1"/>
            <w:vAlign w:val="center"/>
          </w:tcPr>
          <w:p w14:paraId="632ACFE7"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M06.C-G Geometry</w:t>
            </w:r>
          </w:p>
        </w:tc>
      </w:tr>
    </w:tbl>
    <w:p w14:paraId="709B5979" w14:textId="77777777" w:rsidR="00A419F9" w:rsidRPr="0096752D" w:rsidRDefault="00A419F9" w:rsidP="002C12D7">
      <w:pPr>
        <w:pStyle w:val="Style1"/>
      </w:pPr>
      <w:r w:rsidRPr="0096752D">
        <w:t>Assessment Anchor: M06.C-G.1.1</w:t>
      </w:r>
    </w:p>
    <w:p w14:paraId="12C4627B"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Solve real-world and mathematical problems involving area, surface area, and volume.</w:t>
      </w:r>
    </w:p>
    <w:p w14:paraId="1302D557" w14:textId="09352E1B" w:rsidR="00A419F9" w:rsidRPr="0096752D" w:rsidRDefault="00D94659" w:rsidP="002C12D7">
      <w:pPr>
        <w:pStyle w:val="Style1"/>
      </w:pPr>
      <w:r>
        <w:t xml:space="preserve">      </w:t>
      </w:r>
      <w:r w:rsidR="00A419F9" w:rsidRPr="0096752D">
        <w:t xml:space="preserve">Eligible Content: M06.C-G.1.1.1 </w:t>
      </w:r>
    </w:p>
    <w:p w14:paraId="6EBF171C"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Determine the area of triangles and special quadrilaterals (i.e., square, rectangle, parallelogram, rhombus, and trapezoid). Formulas will be provided. </w:t>
      </w:r>
    </w:p>
    <w:p w14:paraId="33E68954"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6401F706" w14:textId="77777777" w:rsidTr="0096752D">
        <w:trPr>
          <w:trHeight w:hRule="exact" w:val="264"/>
        </w:trPr>
        <w:tc>
          <w:tcPr>
            <w:tcW w:w="8275" w:type="dxa"/>
            <w:shd w:val="clear" w:color="auto" w:fill="009CD1"/>
          </w:tcPr>
          <w:p w14:paraId="2E2F349B"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3BCE3C5A" w14:textId="77777777" w:rsidTr="0096752D">
        <w:trPr>
          <w:trHeight w:hRule="exact" w:val="288"/>
        </w:trPr>
        <w:tc>
          <w:tcPr>
            <w:tcW w:w="8275" w:type="dxa"/>
            <w:vAlign w:val="center"/>
          </w:tcPr>
          <w:p w14:paraId="3A6E7D6B" w14:textId="77777777" w:rsidR="00A419F9" w:rsidRPr="0096752D" w:rsidRDefault="00A419F9" w:rsidP="005F0D21">
            <w:pPr>
              <w:widowControl w:val="0"/>
              <w:spacing w:after="0" w:line="240" w:lineRule="auto"/>
              <w:ind w:left="103" w:right="365"/>
              <w:rPr>
                <w:rFonts w:ascii="Times New Roman" w:eastAsia="Times New Roman" w:hAnsi="Times New Roman" w:cs="Times New Roman"/>
                <w:bCs/>
              </w:rPr>
            </w:pPr>
            <w:r w:rsidRPr="0096752D">
              <w:rPr>
                <w:rFonts w:ascii="Times New Roman" w:eastAsia="Times New Roman" w:hAnsi="Times New Roman" w:cs="Times New Roman"/>
                <w:b/>
              </w:rPr>
              <w:t>M06CG1.1.1a</w:t>
            </w:r>
            <w:r w:rsidRPr="0096752D">
              <w:rPr>
                <w:rFonts w:ascii="Times New Roman" w:eastAsia="Times New Roman" w:hAnsi="Times New Roman" w:cs="Times New Roman"/>
              </w:rPr>
              <w:t xml:space="preserve"> </w:t>
            </w:r>
            <w:r w:rsidRPr="0096752D">
              <w:rPr>
                <w:rFonts w:ascii="Times New Roman" w:eastAsia="Times New Roman" w:hAnsi="Times New Roman" w:cs="Times New Roman"/>
                <w:bCs/>
              </w:rPr>
              <w:t>Find the area of a quadrilateral given the dimensions</w:t>
            </w:r>
            <w:r w:rsidRPr="0096752D">
              <w:rPr>
                <w:rFonts w:ascii="Times New Roman" w:eastAsia="Times New Roman" w:hAnsi="Times New Roman" w:cs="Times New Roman"/>
                <w:b/>
                <w:bCs/>
              </w:rPr>
              <w:t xml:space="preserve"> </w:t>
            </w:r>
          </w:p>
        </w:tc>
      </w:tr>
    </w:tbl>
    <w:p w14:paraId="71EE114C"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7740AC96" w14:textId="77777777" w:rsidTr="0096752D">
        <w:trPr>
          <w:trHeight w:hRule="exact" w:val="264"/>
        </w:trPr>
        <w:tc>
          <w:tcPr>
            <w:tcW w:w="8276" w:type="dxa"/>
            <w:gridSpan w:val="2"/>
            <w:shd w:val="clear" w:color="auto" w:fill="009CD1"/>
          </w:tcPr>
          <w:p w14:paraId="551A912F"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6CC220D3" w14:textId="77777777" w:rsidTr="00D94659">
        <w:trPr>
          <w:trHeight w:hRule="exact" w:val="343"/>
        </w:trPr>
        <w:tc>
          <w:tcPr>
            <w:tcW w:w="8276" w:type="dxa"/>
            <w:gridSpan w:val="2"/>
            <w:shd w:val="clear" w:color="auto" w:fill="DEEAF6"/>
          </w:tcPr>
          <w:p w14:paraId="0729E1A5"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calculate area of squares and rectangles using the dimensions. </w:t>
            </w:r>
          </w:p>
        </w:tc>
      </w:tr>
      <w:tr w:rsidR="00A419F9" w:rsidRPr="0096752D" w14:paraId="2D38E808" w14:textId="77777777" w:rsidTr="0096752D">
        <w:trPr>
          <w:trHeight w:hRule="exact" w:val="262"/>
        </w:trPr>
        <w:tc>
          <w:tcPr>
            <w:tcW w:w="8276" w:type="dxa"/>
            <w:gridSpan w:val="2"/>
            <w:shd w:val="clear" w:color="auto" w:fill="009CD1"/>
          </w:tcPr>
          <w:p w14:paraId="6E722D18" w14:textId="77777777" w:rsidR="00A419F9" w:rsidRPr="0096752D" w:rsidRDefault="00A419F9" w:rsidP="00D94659">
            <w:pPr>
              <w:pStyle w:val="Style2"/>
              <w:rPr>
                <w:color w:val="CBC3C5"/>
              </w:rPr>
            </w:pPr>
            <w:r w:rsidRPr="0096752D">
              <w:t>Tier Guidelines</w:t>
            </w:r>
            <w:r w:rsidRPr="0096752D">
              <w:tab/>
            </w:r>
          </w:p>
        </w:tc>
      </w:tr>
      <w:tr w:rsidR="00A419F9" w:rsidRPr="0096752D" w14:paraId="65BB647C" w14:textId="77777777" w:rsidTr="0096752D">
        <w:trPr>
          <w:trHeight w:hRule="exact" w:val="264"/>
        </w:trPr>
        <w:tc>
          <w:tcPr>
            <w:tcW w:w="4138" w:type="dxa"/>
            <w:shd w:val="clear" w:color="auto" w:fill="009CD1"/>
          </w:tcPr>
          <w:p w14:paraId="7B2A4D8D"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20EE017A"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72DA3737" w14:textId="77777777" w:rsidTr="00D94659">
        <w:trPr>
          <w:trHeight w:hRule="exact" w:val="640"/>
        </w:trPr>
        <w:tc>
          <w:tcPr>
            <w:tcW w:w="4138" w:type="dxa"/>
            <w:shd w:val="clear" w:color="auto" w:fill="DEEAF6"/>
          </w:tcPr>
          <w:p w14:paraId="610AC79B"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Length and width of rectangle will be presented with picture support (grid).</w:t>
            </w:r>
          </w:p>
        </w:tc>
        <w:tc>
          <w:tcPr>
            <w:tcW w:w="4138" w:type="dxa"/>
            <w:shd w:val="clear" w:color="auto" w:fill="DEEAF6"/>
          </w:tcPr>
          <w:p w14:paraId="759867FC" w14:textId="77777777" w:rsidR="00A419F9" w:rsidRPr="0096752D" w:rsidRDefault="00A419F9" w:rsidP="005F0D21">
            <w:pPr>
              <w:widowControl w:val="0"/>
              <w:spacing w:after="0" w:line="240" w:lineRule="auto"/>
              <w:ind w:right="559"/>
              <w:rPr>
                <w:rFonts w:ascii="Times New Roman" w:eastAsia="Times New Roman" w:hAnsi="Times New Roman" w:cs="Times New Roman"/>
              </w:rPr>
            </w:pPr>
            <w:r w:rsidRPr="0096752D">
              <w:rPr>
                <w:rFonts w:ascii="Times New Roman" w:eastAsia="Times New Roman" w:hAnsi="Times New Roman" w:cs="Times New Roman"/>
              </w:rPr>
              <w:t xml:space="preserve"> Formula will be given.</w:t>
            </w:r>
          </w:p>
        </w:tc>
      </w:tr>
    </w:tbl>
    <w:p w14:paraId="38851ECF" w14:textId="77777777" w:rsidR="00A419F9" w:rsidRPr="0096752D" w:rsidRDefault="00A419F9"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05E86C23" w14:textId="77777777" w:rsidTr="0096752D">
        <w:trPr>
          <w:trHeight w:val="540"/>
        </w:trPr>
        <w:tc>
          <w:tcPr>
            <w:tcW w:w="9465" w:type="dxa"/>
            <w:shd w:val="clear" w:color="auto" w:fill="009CD1"/>
            <w:vAlign w:val="center"/>
          </w:tcPr>
          <w:p w14:paraId="65FBBF57"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M06.C-G Geometry</w:t>
            </w:r>
          </w:p>
        </w:tc>
      </w:tr>
    </w:tbl>
    <w:p w14:paraId="40893409" w14:textId="77777777" w:rsidR="00A419F9" w:rsidRPr="0096752D" w:rsidRDefault="00A419F9" w:rsidP="002C12D7">
      <w:pPr>
        <w:pStyle w:val="Style1"/>
      </w:pPr>
      <w:r w:rsidRPr="0096752D">
        <w:t>Assessment Anchor: M06.C-G.1.1</w:t>
      </w:r>
    </w:p>
    <w:p w14:paraId="6A9E1562"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Solve real-world and mathematical problems involving area, surface area, and volume.</w:t>
      </w:r>
    </w:p>
    <w:p w14:paraId="4DA741D1" w14:textId="7A5E9FE7" w:rsidR="00A419F9" w:rsidRPr="0096752D" w:rsidRDefault="00D94659" w:rsidP="002C12D7">
      <w:pPr>
        <w:pStyle w:val="Style1"/>
      </w:pPr>
      <w:r>
        <w:t xml:space="preserve">      </w:t>
      </w:r>
      <w:r w:rsidR="00A419F9" w:rsidRPr="0096752D">
        <w:t xml:space="preserve">Eligible Content: M06.C-G.1.1.3 </w:t>
      </w:r>
    </w:p>
    <w:p w14:paraId="2494DA60"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Determine the volume of right rectangular prisms with fractional edge lengths. Formulas will be provided. </w:t>
      </w:r>
    </w:p>
    <w:p w14:paraId="7D8A5A7B"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7A87E713" w14:textId="77777777" w:rsidTr="0096752D">
        <w:trPr>
          <w:trHeight w:hRule="exact" w:val="264"/>
        </w:trPr>
        <w:tc>
          <w:tcPr>
            <w:tcW w:w="8275" w:type="dxa"/>
            <w:shd w:val="clear" w:color="auto" w:fill="009CD1"/>
          </w:tcPr>
          <w:p w14:paraId="3FBE1712"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2DA12D9F" w14:textId="77777777" w:rsidTr="0096752D">
        <w:trPr>
          <w:trHeight w:hRule="exact" w:val="576"/>
        </w:trPr>
        <w:tc>
          <w:tcPr>
            <w:tcW w:w="8275" w:type="dxa"/>
            <w:vAlign w:val="center"/>
          </w:tcPr>
          <w:p w14:paraId="4AB8C66D" w14:textId="77777777" w:rsidR="00A419F9" w:rsidRPr="0096752D" w:rsidRDefault="00A419F9" w:rsidP="005F0D21">
            <w:pPr>
              <w:widowControl w:val="0"/>
              <w:spacing w:after="0" w:line="240" w:lineRule="auto"/>
              <w:ind w:left="103" w:right="365"/>
              <w:rPr>
                <w:rFonts w:ascii="Times New Roman" w:eastAsia="Times New Roman" w:hAnsi="Times New Roman" w:cs="Times New Roman"/>
                <w:bCs/>
              </w:rPr>
            </w:pPr>
            <w:r w:rsidRPr="0096752D">
              <w:rPr>
                <w:rFonts w:ascii="Times New Roman" w:eastAsia="Times New Roman" w:hAnsi="Times New Roman" w:cs="Times New Roman"/>
                <w:b/>
              </w:rPr>
              <w:t>M06CG1.1.3a</w:t>
            </w:r>
            <w:r w:rsidRPr="0096752D">
              <w:rPr>
                <w:rFonts w:ascii="Times New Roman" w:eastAsia="Times New Roman" w:hAnsi="Times New Roman" w:cs="Times New Roman"/>
              </w:rPr>
              <w:t xml:space="preserve"> </w:t>
            </w:r>
            <w:r w:rsidRPr="0096752D">
              <w:rPr>
                <w:rFonts w:ascii="Times New Roman" w:eastAsia="Times New Roman" w:hAnsi="Times New Roman" w:cs="Times New Roman"/>
                <w:bCs/>
              </w:rPr>
              <w:t>Solve a real-world problem involving volume using unit cubes or multiplication</w:t>
            </w:r>
            <w:r w:rsidRPr="0096752D">
              <w:rPr>
                <w:rFonts w:ascii="Times New Roman" w:eastAsia="Times New Roman" w:hAnsi="Times New Roman" w:cs="Times New Roman"/>
                <w:b/>
                <w:bCs/>
              </w:rPr>
              <w:t xml:space="preserve"> </w:t>
            </w:r>
          </w:p>
        </w:tc>
      </w:tr>
    </w:tbl>
    <w:p w14:paraId="1B60076D"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6505FA95" w14:textId="77777777" w:rsidTr="0096752D">
        <w:trPr>
          <w:trHeight w:hRule="exact" w:val="264"/>
        </w:trPr>
        <w:tc>
          <w:tcPr>
            <w:tcW w:w="8276" w:type="dxa"/>
            <w:gridSpan w:val="2"/>
            <w:shd w:val="clear" w:color="auto" w:fill="009CD1"/>
          </w:tcPr>
          <w:p w14:paraId="4E09B232"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758AE97B" w14:textId="77777777" w:rsidTr="00D94659">
        <w:trPr>
          <w:trHeight w:hRule="exact" w:val="361"/>
        </w:trPr>
        <w:tc>
          <w:tcPr>
            <w:tcW w:w="8276" w:type="dxa"/>
            <w:gridSpan w:val="2"/>
            <w:shd w:val="clear" w:color="auto" w:fill="DEEAF6"/>
          </w:tcPr>
          <w:p w14:paraId="316B1ED7"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determine the volume of a box using unit cubes or multiplication. </w:t>
            </w:r>
          </w:p>
        </w:tc>
      </w:tr>
      <w:tr w:rsidR="00A419F9" w:rsidRPr="0096752D" w14:paraId="4D770F0F" w14:textId="77777777" w:rsidTr="0096752D">
        <w:trPr>
          <w:trHeight w:hRule="exact" w:val="262"/>
        </w:trPr>
        <w:tc>
          <w:tcPr>
            <w:tcW w:w="8276" w:type="dxa"/>
            <w:gridSpan w:val="2"/>
            <w:shd w:val="clear" w:color="auto" w:fill="009CD1"/>
          </w:tcPr>
          <w:p w14:paraId="6D2C098B" w14:textId="77777777" w:rsidR="00A419F9" w:rsidRPr="0096752D" w:rsidRDefault="00A419F9" w:rsidP="00D94659">
            <w:pPr>
              <w:pStyle w:val="Style2"/>
              <w:rPr>
                <w:color w:val="CBC3C5"/>
              </w:rPr>
            </w:pPr>
            <w:r w:rsidRPr="0096752D">
              <w:t>Tier Guidelines</w:t>
            </w:r>
            <w:r w:rsidRPr="0096752D">
              <w:tab/>
            </w:r>
          </w:p>
        </w:tc>
      </w:tr>
      <w:tr w:rsidR="00A419F9" w:rsidRPr="0096752D" w14:paraId="120F8132" w14:textId="77777777" w:rsidTr="0096752D">
        <w:trPr>
          <w:trHeight w:hRule="exact" w:val="264"/>
        </w:trPr>
        <w:tc>
          <w:tcPr>
            <w:tcW w:w="4138" w:type="dxa"/>
            <w:shd w:val="clear" w:color="auto" w:fill="009CD1"/>
          </w:tcPr>
          <w:p w14:paraId="6B898C23"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16D204D1"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0238A7C7" w14:textId="77777777" w:rsidTr="0096752D">
        <w:trPr>
          <w:trHeight w:hRule="exact" w:val="829"/>
        </w:trPr>
        <w:tc>
          <w:tcPr>
            <w:tcW w:w="4138" w:type="dxa"/>
            <w:shd w:val="clear" w:color="auto" w:fill="DEEAF6"/>
          </w:tcPr>
          <w:p w14:paraId="77DC28A3"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Choose the number of cubes needed to fill the box.  Students will be given more cubes than needed to fill the box.</w:t>
            </w:r>
          </w:p>
        </w:tc>
        <w:tc>
          <w:tcPr>
            <w:tcW w:w="4138" w:type="dxa"/>
            <w:shd w:val="clear" w:color="auto" w:fill="DEEAF6"/>
          </w:tcPr>
          <w:p w14:paraId="540FEE5F"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Use multiplication to find the volume of a box. </w:t>
            </w:r>
          </w:p>
        </w:tc>
      </w:tr>
    </w:tbl>
    <w:p w14:paraId="68BE6D1F" w14:textId="77777777" w:rsidR="00A419F9" w:rsidRPr="0096752D" w:rsidRDefault="00A419F9"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2C370A93" w14:textId="77777777" w:rsidTr="0096752D">
        <w:trPr>
          <w:trHeight w:val="540"/>
        </w:trPr>
        <w:tc>
          <w:tcPr>
            <w:tcW w:w="9465" w:type="dxa"/>
            <w:shd w:val="clear" w:color="auto" w:fill="009CD1"/>
            <w:vAlign w:val="center"/>
          </w:tcPr>
          <w:p w14:paraId="75AA9585"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Calibri" w:cs="Times New Roman"/>
              </w:rPr>
              <w:br w:type="page"/>
            </w:r>
            <w:r w:rsidRPr="0096752D">
              <w:rPr>
                <w:rFonts w:ascii="Arial" w:eastAsia="Calibri" w:hAnsi="Arial" w:cs="Arial"/>
                <w:b/>
                <w:color w:val="FFFFFF"/>
              </w:rPr>
              <w:t>Reporting Category: M06.C-G Geometry</w:t>
            </w:r>
          </w:p>
        </w:tc>
      </w:tr>
    </w:tbl>
    <w:p w14:paraId="569D7B99" w14:textId="77777777" w:rsidR="00A419F9" w:rsidRPr="0096752D" w:rsidRDefault="00A419F9" w:rsidP="002C12D7">
      <w:pPr>
        <w:pStyle w:val="Style1"/>
      </w:pPr>
      <w:r w:rsidRPr="0096752D">
        <w:t>Assessment Anchor: M06.C-G.1.1</w:t>
      </w:r>
    </w:p>
    <w:p w14:paraId="729B8062"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Solve real-world and mathematical problems involving area, surface area, and volume.</w:t>
      </w:r>
    </w:p>
    <w:p w14:paraId="52992DB4" w14:textId="360008B0" w:rsidR="00A419F9" w:rsidRPr="0096752D" w:rsidRDefault="00D94659" w:rsidP="002C12D7">
      <w:pPr>
        <w:pStyle w:val="Style1"/>
      </w:pPr>
      <w:r>
        <w:t xml:space="preserve">     </w:t>
      </w:r>
      <w:r w:rsidR="00A419F9" w:rsidRPr="0096752D">
        <w:t xml:space="preserve">Eligible Content: M06.C-G.1.1.5 </w:t>
      </w:r>
    </w:p>
    <w:p w14:paraId="597B4734"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Represent three-dimensional figures using nets made of rectangles and triangles. </w:t>
      </w:r>
    </w:p>
    <w:p w14:paraId="6967768C"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2C14F9C0" w14:textId="77777777" w:rsidTr="0096752D">
        <w:trPr>
          <w:trHeight w:hRule="exact" w:val="264"/>
        </w:trPr>
        <w:tc>
          <w:tcPr>
            <w:tcW w:w="8275" w:type="dxa"/>
            <w:shd w:val="clear" w:color="auto" w:fill="009CD1"/>
          </w:tcPr>
          <w:p w14:paraId="413BBED6"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03C751F3" w14:textId="77777777" w:rsidTr="0096752D">
        <w:trPr>
          <w:trHeight w:hRule="exact" w:val="288"/>
        </w:trPr>
        <w:tc>
          <w:tcPr>
            <w:tcW w:w="8275" w:type="dxa"/>
            <w:vAlign w:val="center"/>
          </w:tcPr>
          <w:p w14:paraId="3BBE04B4" w14:textId="77777777" w:rsidR="00A419F9" w:rsidRPr="0096752D" w:rsidRDefault="00A419F9" w:rsidP="005F0D21">
            <w:pPr>
              <w:widowControl w:val="0"/>
              <w:spacing w:after="0" w:line="240" w:lineRule="auto"/>
              <w:ind w:left="103" w:right="365"/>
              <w:rPr>
                <w:rFonts w:ascii="Times New Roman" w:eastAsia="Times New Roman" w:hAnsi="Times New Roman" w:cs="Times New Roman"/>
                <w:bCs/>
              </w:rPr>
            </w:pPr>
            <w:r w:rsidRPr="0096752D">
              <w:rPr>
                <w:rFonts w:ascii="Times New Roman" w:eastAsia="Times New Roman" w:hAnsi="Times New Roman" w:cs="Times New Roman"/>
                <w:b/>
              </w:rPr>
              <w:t>M06CG1.1.5a</w:t>
            </w:r>
            <w:r w:rsidRPr="0096752D">
              <w:rPr>
                <w:rFonts w:ascii="Times New Roman" w:eastAsia="Times New Roman" w:hAnsi="Times New Roman" w:cs="Times New Roman"/>
              </w:rPr>
              <w:t xml:space="preserve"> </w:t>
            </w:r>
            <w:r w:rsidRPr="0096752D">
              <w:rPr>
                <w:rFonts w:ascii="Times New Roman" w:eastAsia="Times New Roman" w:hAnsi="Times New Roman" w:cs="Times New Roman"/>
                <w:bCs/>
              </w:rPr>
              <w:t xml:space="preserve">Classify three-dimensional figures </w:t>
            </w:r>
          </w:p>
        </w:tc>
      </w:tr>
    </w:tbl>
    <w:p w14:paraId="109F819D"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69F984BF" w14:textId="77777777" w:rsidTr="0096752D">
        <w:trPr>
          <w:trHeight w:hRule="exact" w:val="264"/>
        </w:trPr>
        <w:tc>
          <w:tcPr>
            <w:tcW w:w="8276" w:type="dxa"/>
            <w:gridSpan w:val="2"/>
            <w:shd w:val="clear" w:color="auto" w:fill="009CD1"/>
          </w:tcPr>
          <w:p w14:paraId="523C2F90"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0B619A40" w14:textId="77777777" w:rsidTr="0096752D">
        <w:trPr>
          <w:trHeight w:hRule="exact" w:val="388"/>
        </w:trPr>
        <w:tc>
          <w:tcPr>
            <w:tcW w:w="8276" w:type="dxa"/>
            <w:gridSpan w:val="2"/>
            <w:shd w:val="clear" w:color="auto" w:fill="DEEAF6"/>
          </w:tcPr>
          <w:p w14:paraId="246680A2"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the characteristics of 3-dimensional figures. </w:t>
            </w:r>
          </w:p>
        </w:tc>
      </w:tr>
      <w:tr w:rsidR="00A419F9" w:rsidRPr="0096752D" w14:paraId="2685D240" w14:textId="77777777" w:rsidTr="0096752D">
        <w:trPr>
          <w:trHeight w:hRule="exact" w:val="262"/>
        </w:trPr>
        <w:tc>
          <w:tcPr>
            <w:tcW w:w="8276" w:type="dxa"/>
            <w:gridSpan w:val="2"/>
            <w:shd w:val="clear" w:color="auto" w:fill="009CD1"/>
          </w:tcPr>
          <w:p w14:paraId="3A674318" w14:textId="77777777" w:rsidR="00A419F9" w:rsidRPr="0096752D" w:rsidRDefault="00A419F9" w:rsidP="00D94659">
            <w:pPr>
              <w:pStyle w:val="Style2"/>
              <w:rPr>
                <w:color w:val="CBC3C5"/>
              </w:rPr>
            </w:pPr>
            <w:r w:rsidRPr="0096752D">
              <w:t>Tier Guidelines</w:t>
            </w:r>
            <w:r w:rsidRPr="0096752D">
              <w:tab/>
            </w:r>
          </w:p>
        </w:tc>
      </w:tr>
      <w:tr w:rsidR="00A419F9" w:rsidRPr="0096752D" w14:paraId="6FB33AFD" w14:textId="77777777" w:rsidTr="0096752D">
        <w:trPr>
          <w:trHeight w:hRule="exact" w:val="264"/>
        </w:trPr>
        <w:tc>
          <w:tcPr>
            <w:tcW w:w="4138" w:type="dxa"/>
            <w:shd w:val="clear" w:color="auto" w:fill="009CD1"/>
          </w:tcPr>
          <w:p w14:paraId="76DFB59E"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7F475C77"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04EF9318" w14:textId="77777777" w:rsidTr="00D94659">
        <w:trPr>
          <w:trHeight w:hRule="exact" w:val="1081"/>
        </w:trPr>
        <w:tc>
          <w:tcPr>
            <w:tcW w:w="4138" w:type="dxa"/>
            <w:shd w:val="clear" w:color="auto" w:fill="DEEAF6"/>
          </w:tcPr>
          <w:p w14:paraId="49EADC31" w14:textId="77777777" w:rsidR="00A419F9" w:rsidRPr="0096752D" w:rsidRDefault="00A419F9" w:rsidP="005F0D21">
            <w:pPr>
              <w:widowControl w:val="0"/>
              <w:spacing w:after="0" w:line="240" w:lineRule="auto"/>
              <w:ind w:left="103" w:right="223"/>
              <w:rPr>
                <w:rFonts w:ascii="Times New Roman" w:eastAsia="Times New Roman" w:hAnsi="Times New Roman" w:cs="Times New Roman"/>
              </w:rPr>
            </w:pPr>
            <w:r w:rsidRPr="0096752D">
              <w:rPr>
                <w:rFonts w:ascii="Times New Roman" w:eastAsia="Times New Roman" w:hAnsi="Times New Roman" w:cs="Times New Roman"/>
              </w:rPr>
              <w:t>Limited to determining the shape of the faces and base of cubes, square pyramids, cones, and rectangular prisms</w:t>
            </w:r>
          </w:p>
        </w:tc>
        <w:tc>
          <w:tcPr>
            <w:tcW w:w="4138" w:type="dxa"/>
            <w:shd w:val="clear" w:color="auto" w:fill="DEEAF6"/>
          </w:tcPr>
          <w:p w14:paraId="520E2D60" w14:textId="77777777" w:rsidR="00A419F9" w:rsidRPr="0096752D" w:rsidRDefault="00A419F9" w:rsidP="005F0D21">
            <w:pPr>
              <w:widowControl w:val="0"/>
              <w:spacing w:after="0" w:line="240" w:lineRule="auto"/>
              <w:ind w:left="103" w:right="222"/>
              <w:rPr>
                <w:rFonts w:ascii="Times New Roman" w:eastAsia="Times New Roman" w:hAnsi="Times New Roman" w:cs="Times New Roman"/>
              </w:rPr>
            </w:pPr>
            <w:r w:rsidRPr="0096752D">
              <w:rPr>
                <w:rFonts w:ascii="Times New Roman" w:eastAsia="Times New Roman" w:hAnsi="Times New Roman" w:cs="Times New Roman"/>
              </w:rPr>
              <w:t>Limited to determining the shape of the faces and base of  Tier 1 figures plus cylinders, triangular prisms, and hemispheres</w:t>
            </w:r>
          </w:p>
        </w:tc>
      </w:tr>
    </w:tbl>
    <w:p w14:paraId="75EAC3AD" w14:textId="77777777" w:rsidR="00A419F9" w:rsidRPr="0096752D" w:rsidRDefault="00A419F9"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2238293B" w14:textId="77777777" w:rsidTr="0096752D">
        <w:trPr>
          <w:trHeight w:val="540"/>
        </w:trPr>
        <w:tc>
          <w:tcPr>
            <w:tcW w:w="9465" w:type="dxa"/>
            <w:shd w:val="clear" w:color="auto" w:fill="009CD1"/>
            <w:vAlign w:val="center"/>
          </w:tcPr>
          <w:p w14:paraId="4A61BA62"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M06.D-S Statistics and Probability</w:t>
            </w:r>
          </w:p>
        </w:tc>
      </w:tr>
    </w:tbl>
    <w:p w14:paraId="5F9277ED" w14:textId="77777777" w:rsidR="00A419F9" w:rsidRPr="0096752D" w:rsidRDefault="00A419F9" w:rsidP="002C12D7">
      <w:pPr>
        <w:pStyle w:val="Style1"/>
      </w:pPr>
      <w:r w:rsidRPr="0096752D">
        <w:t>Assessment Anchor: M06.D-S.1.1</w:t>
      </w:r>
    </w:p>
    <w:p w14:paraId="110FA17B"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Demonstrate understanding of statistical variability by summarizing and describing distributions.</w:t>
      </w:r>
    </w:p>
    <w:p w14:paraId="1FB2B21E" w14:textId="319C9381" w:rsidR="00A419F9" w:rsidRPr="0096752D" w:rsidRDefault="00D94659" w:rsidP="002C12D7">
      <w:pPr>
        <w:pStyle w:val="Style1"/>
      </w:pPr>
      <w:r>
        <w:t xml:space="preserve">     </w:t>
      </w:r>
      <w:r w:rsidR="00A419F9" w:rsidRPr="0096752D">
        <w:t>Eligible Content: M06.D-S.1.1.2</w:t>
      </w:r>
    </w:p>
    <w:p w14:paraId="2567F8D9"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Determine quantitative measures of center (e.g., median, mean, mode) and variability (e.g., range, interquartile range, mean absolute deviation). </w:t>
      </w:r>
    </w:p>
    <w:p w14:paraId="20C26F68"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3DC69687" w14:textId="77777777" w:rsidTr="0096752D">
        <w:trPr>
          <w:trHeight w:hRule="exact" w:val="264"/>
        </w:trPr>
        <w:tc>
          <w:tcPr>
            <w:tcW w:w="8275" w:type="dxa"/>
            <w:shd w:val="clear" w:color="auto" w:fill="009CD1"/>
          </w:tcPr>
          <w:p w14:paraId="5E38A2B3"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6564CA53" w14:textId="77777777" w:rsidTr="0096752D">
        <w:trPr>
          <w:trHeight w:hRule="exact" w:val="288"/>
        </w:trPr>
        <w:tc>
          <w:tcPr>
            <w:tcW w:w="8275" w:type="dxa"/>
            <w:vAlign w:val="center"/>
          </w:tcPr>
          <w:p w14:paraId="0689894C" w14:textId="77777777" w:rsidR="00A419F9" w:rsidRPr="0096752D" w:rsidRDefault="00A419F9" w:rsidP="005F0D21">
            <w:pPr>
              <w:widowControl w:val="0"/>
              <w:spacing w:after="0" w:line="240" w:lineRule="auto"/>
              <w:ind w:left="103" w:right="365"/>
              <w:rPr>
                <w:rFonts w:ascii="Times New Roman" w:eastAsia="Times New Roman" w:hAnsi="Times New Roman" w:cs="Times New Roman"/>
                <w:bCs/>
              </w:rPr>
            </w:pPr>
            <w:r w:rsidRPr="0096752D">
              <w:rPr>
                <w:rFonts w:ascii="Times New Roman" w:eastAsia="Times New Roman" w:hAnsi="Times New Roman" w:cs="Times New Roman"/>
                <w:b/>
              </w:rPr>
              <w:t>M06DS1.1.2a</w:t>
            </w:r>
            <w:r w:rsidRPr="0096752D">
              <w:rPr>
                <w:rFonts w:ascii="Times New Roman" w:eastAsia="Times New Roman" w:hAnsi="Times New Roman" w:cs="Times New Roman"/>
              </w:rPr>
              <w:t xml:space="preserve"> </w:t>
            </w:r>
            <w:r w:rsidRPr="0096752D">
              <w:rPr>
                <w:rFonts w:ascii="Times New Roman" w:eastAsia="Times New Roman" w:hAnsi="Times New Roman" w:cs="Times New Roman"/>
                <w:bCs/>
              </w:rPr>
              <w:t>Identify measures of central tendency (mean, median, mode)</w:t>
            </w:r>
            <w:r w:rsidRPr="0096752D">
              <w:rPr>
                <w:rFonts w:ascii="Times New Roman" w:eastAsia="Times New Roman" w:hAnsi="Times New Roman" w:cs="Times New Roman"/>
                <w:b/>
                <w:bCs/>
              </w:rPr>
              <w:t xml:space="preserve"> </w:t>
            </w:r>
          </w:p>
        </w:tc>
      </w:tr>
    </w:tbl>
    <w:p w14:paraId="66B2C850"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7D9277F9" w14:textId="77777777" w:rsidTr="0096752D">
        <w:trPr>
          <w:trHeight w:hRule="exact" w:val="264"/>
        </w:trPr>
        <w:tc>
          <w:tcPr>
            <w:tcW w:w="8276" w:type="dxa"/>
            <w:gridSpan w:val="2"/>
            <w:shd w:val="clear" w:color="auto" w:fill="009CD1"/>
          </w:tcPr>
          <w:p w14:paraId="73BB900F"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73A6CC7D" w14:textId="77777777" w:rsidTr="0096752D">
        <w:trPr>
          <w:trHeight w:hRule="exact" w:val="361"/>
        </w:trPr>
        <w:tc>
          <w:tcPr>
            <w:tcW w:w="8276" w:type="dxa"/>
            <w:gridSpan w:val="2"/>
            <w:shd w:val="clear" w:color="auto" w:fill="DEEAF6"/>
          </w:tcPr>
          <w:p w14:paraId="77117447"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identify the central tendency of a dataset.</w:t>
            </w:r>
          </w:p>
        </w:tc>
      </w:tr>
      <w:tr w:rsidR="00A419F9" w:rsidRPr="0096752D" w14:paraId="50338879" w14:textId="77777777" w:rsidTr="0096752D">
        <w:trPr>
          <w:trHeight w:hRule="exact" w:val="262"/>
        </w:trPr>
        <w:tc>
          <w:tcPr>
            <w:tcW w:w="8276" w:type="dxa"/>
            <w:gridSpan w:val="2"/>
            <w:shd w:val="clear" w:color="auto" w:fill="009CD1"/>
          </w:tcPr>
          <w:p w14:paraId="60FFCB9F" w14:textId="77777777" w:rsidR="00A419F9" w:rsidRPr="0096752D" w:rsidRDefault="00A419F9" w:rsidP="00D94659">
            <w:pPr>
              <w:pStyle w:val="Style2"/>
              <w:rPr>
                <w:color w:val="CBC3C5"/>
              </w:rPr>
            </w:pPr>
            <w:r w:rsidRPr="0096752D">
              <w:t>Tier Guidelines</w:t>
            </w:r>
            <w:r w:rsidRPr="0096752D">
              <w:tab/>
            </w:r>
          </w:p>
        </w:tc>
      </w:tr>
      <w:tr w:rsidR="00A419F9" w:rsidRPr="0096752D" w14:paraId="19D9360A" w14:textId="77777777" w:rsidTr="0096752D">
        <w:trPr>
          <w:trHeight w:hRule="exact" w:val="264"/>
        </w:trPr>
        <w:tc>
          <w:tcPr>
            <w:tcW w:w="4138" w:type="dxa"/>
            <w:shd w:val="clear" w:color="auto" w:fill="009CD1"/>
          </w:tcPr>
          <w:p w14:paraId="64077182"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0C9A631E"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473EFCBE" w14:textId="77777777" w:rsidTr="0096752D">
        <w:trPr>
          <w:trHeight w:hRule="exact" w:val="1099"/>
        </w:trPr>
        <w:tc>
          <w:tcPr>
            <w:tcW w:w="4138" w:type="dxa"/>
            <w:shd w:val="clear" w:color="auto" w:fill="DEEAF6"/>
          </w:tcPr>
          <w:p w14:paraId="3CFAE3B1"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median and mode with  3 data points</w:t>
            </w:r>
          </w:p>
        </w:tc>
        <w:tc>
          <w:tcPr>
            <w:tcW w:w="4138" w:type="dxa"/>
            <w:shd w:val="clear" w:color="auto" w:fill="DEEAF6"/>
          </w:tcPr>
          <w:p w14:paraId="7FFDD0C4"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Can be any of the measures of central tendency, but limited to ≤ 5 data points. Median limited to odd number of elements only.</w:t>
            </w:r>
          </w:p>
        </w:tc>
      </w:tr>
    </w:tbl>
    <w:p w14:paraId="5672E382" w14:textId="77777777" w:rsidR="00A419F9" w:rsidRPr="0096752D" w:rsidRDefault="00A419F9" w:rsidP="005F0D21">
      <w:pPr>
        <w:spacing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517F569D" w14:textId="77777777" w:rsidTr="0096752D">
        <w:trPr>
          <w:trHeight w:val="540"/>
        </w:trPr>
        <w:tc>
          <w:tcPr>
            <w:tcW w:w="9465" w:type="dxa"/>
            <w:shd w:val="clear" w:color="auto" w:fill="009CD1"/>
            <w:vAlign w:val="center"/>
          </w:tcPr>
          <w:p w14:paraId="108ECDF1"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M06.D-S Statistics and Probability</w:t>
            </w:r>
          </w:p>
        </w:tc>
      </w:tr>
    </w:tbl>
    <w:p w14:paraId="1D2AAA7E" w14:textId="77777777" w:rsidR="00A419F9" w:rsidRPr="0096752D" w:rsidRDefault="00A419F9" w:rsidP="002C12D7">
      <w:pPr>
        <w:pStyle w:val="Style1"/>
      </w:pPr>
      <w:r w:rsidRPr="0096752D">
        <w:t>Assessment Anchor: M06.D-S.1.1</w:t>
      </w:r>
    </w:p>
    <w:p w14:paraId="08DB5501"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Demonstrate understanding of statistical variability by summarizing and describing distributions.</w:t>
      </w:r>
    </w:p>
    <w:p w14:paraId="6158C7CD" w14:textId="34E117C3" w:rsidR="00A419F9" w:rsidRPr="0096752D" w:rsidRDefault="00D94659" w:rsidP="002C12D7">
      <w:pPr>
        <w:pStyle w:val="Style1"/>
      </w:pPr>
      <w:r>
        <w:t xml:space="preserve">      </w:t>
      </w:r>
      <w:r w:rsidR="00A419F9" w:rsidRPr="0096752D">
        <w:t>Eligible Content: M06.D-S.1.1.3</w:t>
      </w:r>
    </w:p>
    <w:p w14:paraId="25F5E568"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Describe any overall pattern and any deviations from the overall pattern with reference to the context in which the data were gathered. </w:t>
      </w:r>
    </w:p>
    <w:p w14:paraId="5CA80CE0"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27F408DD" w14:textId="77777777" w:rsidTr="0096752D">
        <w:trPr>
          <w:trHeight w:hRule="exact" w:val="264"/>
        </w:trPr>
        <w:tc>
          <w:tcPr>
            <w:tcW w:w="8275" w:type="dxa"/>
            <w:shd w:val="clear" w:color="auto" w:fill="009CD1"/>
          </w:tcPr>
          <w:p w14:paraId="3602E410"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4BF7B5BD" w14:textId="77777777" w:rsidTr="0096752D">
        <w:trPr>
          <w:trHeight w:hRule="exact" w:val="288"/>
        </w:trPr>
        <w:tc>
          <w:tcPr>
            <w:tcW w:w="8275" w:type="dxa"/>
            <w:vAlign w:val="center"/>
          </w:tcPr>
          <w:p w14:paraId="5804D1F6" w14:textId="77777777" w:rsidR="00A419F9" w:rsidRPr="0096752D" w:rsidRDefault="00A419F9" w:rsidP="005F0D21">
            <w:pPr>
              <w:widowControl w:val="0"/>
              <w:spacing w:after="0" w:line="240" w:lineRule="auto"/>
              <w:ind w:left="103" w:right="365"/>
              <w:rPr>
                <w:rFonts w:ascii="Times New Roman" w:eastAsia="Times New Roman" w:hAnsi="Times New Roman" w:cs="Times New Roman"/>
                <w:bCs/>
              </w:rPr>
            </w:pPr>
            <w:r w:rsidRPr="0096752D">
              <w:rPr>
                <w:rFonts w:ascii="Times New Roman" w:eastAsia="Times New Roman" w:hAnsi="Times New Roman" w:cs="Times New Roman"/>
                <w:b/>
              </w:rPr>
              <w:t>M06DS1.1.3a</w:t>
            </w:r>
            <w:r w:rsidRPr="0096752D">
              <w:rPr>
                <w:rFonts w:ascii="Times New Roman" w:eastAsia="Times New Roman" w:hAnsi="Times New Roman" w:cs="Times New Roman"/>
              </w:rPr>
              <w:t xml:space="preserve"> </w:t>
            </w:r>
            <w:r w:rsidRPr="0096752D">
              <w:rPr>
                <w:rFonts w:ascii="Times New Roman" w:eastAsia="Times New Roman" w:hAnsi="Times New Roman" w:cs="Times New Roman"/>
                <w:bCs/>
              </w:rPr>
              <w:t>Compare points in a line plot, histogram, or on a number line</w:t>
            </w:r>
          </w:p>
        </w:tc>
      </w:tr>
    </w:tbl>
    <w:p w14:paraId="7903F8A9"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21BD2829" w14:textId="77777777" w:rsidTr="0096752D">
        <w:trPr>
          <w:trHeight w:hRule="exact" w:val="264"/>
        </w:trPr>
        <w:tc>
          <w:tcPr>
            <w:tcW w:w="8276" w:type="dxa"/>
            <w:gridSpan w:val="2"/>
            <w:shd w:val="clear" w:color="auto" w:fill="009CD1"/>
          </w:tcPr>
          <w:p w14:paraId="286765E7"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3AFB7812" w14:textId="77777777" w:rsidTr="00D94659">
        <w:trPr>
          <w:trHeight w:hRule="exact" w:val="343"/>
        </w:trPr>
        <w:tc>
          <w:tcPr>
            <w:tcW w:w="8276" w:type="dxa"/>
            <w:gridSpan w:val="2"/>
            <w:shd w:val="clear" w:color="auto" w:fill="DEEAF6"/>
          </w:tcPr>
          <w:p w14:paraId="70BA6D2E"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compare and contrast the position of two points on a graph or number line. </w:t>
            </w:r>
          </w:p>
        </w:tc>
      </w:tr>
      <w:tr w:rsidR="00A419F9" w:rsidRPr="0096752D" w14:paraId="3B64C800" w14:textId="77777777" w:rsidTr="0096752D">
        <w:trPr>
          <w:trHeight w:hRule="exact" w:val="262"/>
        </w:trPr>
        <w:tc>
          <w:tcPr>
            <w:tcW w:w="8276" w:type="dxa"/>
            <w:gridSpan w:val="2"/>
            <w:shd w:val="clear" w:color="auto" w:fill="009CD1"/>
          </w:tcPr>
          <w:p w14:paraId="5C3A15D7"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color w:val="CBC3C5"/>
              </w:rPr>
            </w:pPr>
            <w:r w:rsidRPr="0096752D">
              <w:rPr>
                <w:rFonts w:ascii="Arial" w:eastAsia="Times New Roman" w:hAnsi="Times New Roman" w:cs="Times New Roman"/>
                <w:color w:val="FFFFFF"/>
              </w:rPr>
              <w:t>Tier Guidelines</w:t>
            </w:r>
            <w:r w:rsidRPr="0096752D">
              <w:rPr>
                <w:rFonts w:ascii="Arial" w:eastAsia="Times New Roman" w:hAnsi="Times New Roman" w:cs="Times New Roman"/>
                <w:color w:val="FFFFFF"/>
              </w:rPr>
              <w:tab/>
            </w:r>
          </w:p>
        </w:tc>
      </w:tr>
      <w:tr w:rsidR="00A419F9" w:rsidRPr="0096752D" w14:paraId="1F2BD34E" w14:textId="77777777" w:rsidTr="0096752D">
        <w:trPr>
          <w:trHeight w:hRule="exact" w:val="264"/>
        </w:trPr>
        <w:tc>
          <w:tcPr>
            <w:tcW w:w="4138" w:type="dxa"/>
            <w:shd w:val="clear" w:color="auto" w:fill="009CD1"/>
          </w:tcPr>
          <w:p w14:paraId="24597B3F"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17D9F229"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338E0D5B" w14:textId="77777777" w:rsidTr="00D94659">
        <w:trPr>
          <w:trHeight w:hRule="exact" w:val="550"/>
        </w:trPr>
        <w:tc>
          <w:tcPr>
            <w:tcW w:w="4138" w:type="dxa"/>
            <w:shd w:val="clear" w:color="auto" w:fill="DEEAF6"/>
          </w:tcPr>
          <w:p w14:paraId="6F562AF4"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Axes are limited to 5 with increments of 1. Limited to ≤ 3 data points.</w:t>
            </w:r>
          </w:p>
        </w:tc>
        <w:tc>
          <w:tcPr>
            <w:tcW w:w="4138" w:type="dxa"/>
            <w:shd w:val="clear" w:color="auto" w:fill="DEEAF6"/>
          </w:tcPr>
          <w:p w14:paraId="57BAC7C1"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Axes are limited to 10 with increments of 1 or 2. Limited to ≤ 5 data points</w:t>
            </w:r>
          </w:p>
        </w:tc>
      </w:tr>
    </w:tbl>
    <w:p w14:paraId="6231F97B" w14:textId="77777777" w:rsidR="00D94659" w:rsidRDefault="00D94659" w:rsidP="005F0D21">
      <w:pPr>
        <w:spacing w:before="120" w:after="120" w:line="240" w:lineRule="auto"/>
        <w:rPr>
          <w:rFonts w:ascii="Arial" w:eastAsia="Calibri" w:hAnsi="Calibri" w:cs="Times New Roman"/>
        </w:rPr>
        <w:sectPr w:rsidR="00D94659" w:rsidSect="00FB6F97">
          <w:pgSz w:w="12240" w:h="15840"/>
          <w:pgMar w:top="1440" w:right="1440" w:bottom="1440" w:left="1440" w:header="720" w:footer="720" w:gutter="0"/>
          <w:cols w:space="720"/>
          <w:docGrid w:linePitch="360"/>
        </w:sectPr>
      </w:pPr>
    </w:p>
    <w:p w14:paraId="776CAD71" w14:textId="2FA164D3" w:rsidR="00A419F9" w:rsidRDefault="00A419F9" w:rsidP="00D94659">
      <w:pPr>
        <w:pStyle w:val="Heading1"/>
        <w:spacing w:before="0"/>
        <w:rPr>
          <w:rFonts w:ascii="Arial" w:hAnsi="Arial" w:cs="Arial"/>
          <w:b/>
        </w:rPr>
      </w:pPr>
      <w:bookmarkStart w:id="42" w:name="_Toc13212359"/>
      <w:r w:rsidRPr="00D94659">
        <w:rPr>
          <w:rFonts w:ascii="Arial" w:hAnsi="Arial" w:cs="Arial"/>
          <w:b/>
        </w:rPr>
        <w:t>Grade 7</w:t>
      </w:r>
      <w:bookmarkEnd w:id="42"/>
    </w:p>
    <w:p w14:paraId="5DA5B02B" w14:textId="77777777" w:rsidR="00D94659" w:rsidRPr="00D94659" w:rsidRDefault="00D94659" w:rsidP="00D94659">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798B96A3" w14:textId="77777777" w:rsidTr="0096752D">
        <w:trPr>
          <w:trHeight w:val="540"/>
        </w:trPr>
        <w:tc>
          <w:tcPr>
            <w:tcW w:w="9465" w:type="dxa"/>
            <w:shd w:val="clear" w:color="auto" w:fill="009CD1"/>
            <w:vAlign w:val="center"/>
          </w:tcPr>
          <w:p w14:paraId="1F46C8A1"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M07.A-N The Number System</w:t>
            </w:r>
          </w:p>
        </w:tc>
      </w:tr>
    </w:tbl>
    <w:p w14:paraId="7B1ED65C" w14:textId="77777777" w:rsidR="00A419F9" w:rsidRPr="0096752D" w:rsidRDefault="00A419F9" w:rsidP="002C12D7">
      <w:pPr>
        <w:pStyle w:val="Style1"/>
      </w:pPr>
      <w:r w:rsidRPr="0096752D">
        <w:t>Assessment Anchor: M07.A-N.1.1</w:t>
      </w:r>
    </w:p>
    <w:p w14:paraId="69127E08"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Apply and extend previous understandings of operations to add, subtract, multiply, and divide rational numbers.</w:t>
      </w:r>
    </w:p>
    <w:p w14:paraId="0579E76E" w14:textId="30244222" w:rsidR="00A419F9" w:rsidRPr="0096752D" w:rsidRDefault="00D94659" w:rsidP="002C12D7">
      <w:pPr>
        <w:pStyle w:val="Style1"/>
      </w:pPr>
      <w:r>
        <w:t xml:space="preserve">     </w:t>
      </w:r>
      <w:r w:rsidR="00A419F9" w:rsidRPr="0096752D">
        <w:t>Eligible Content: M07.A-N.1.1.1</w:t>
      </w:r>
    </w:p>
    <w:p w14:paraId="30B0175E"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Apply properties of operations to add and subtract rational numbers, including real-world contexts. </w:t>
      </w:r>
    </w:p>
    <w:p w14:paraId="53E7094B"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30FA7602" w14:textId="77777777" w:rsidTr="0096752D">
        <w:trPr>
          <w:trHeight w:hRule="exact" w:val="264"/>
        </w:trPr>
        <w:tc>
          <w:tcPr>
            <w:tcW w:w="8275" w:type="dxa"/>
            <w:shd w:val="clear" w:color="auto" w:fill="009CD1"/>
          </w:tcPr>
          <w:p w14:paraId="615C6779"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485DD6DA" w14:textId="77777777" w:rsidTr="0096752D">
        <w:trPr>
          <w:trHeight w:hRule="exact" w:val="576"/>
        </w:trPr>
        <w:tc>
          <w:tcPr>
            <w:tcW w:w="8275" w:type="dxa"/>
            <w:vAlign w:val="center"/>
          </w:tcPr>
          <w:p w14:paraId="138DF788"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M07AN1.1.1a </w:t>
            </w:r>
            <w:r w:rsidRPr="0096752D">
              <w:rPr>
                <w:rFonts w:ascii="Times New Roman" w:eastAsia="Times New Roman" w:hAnsi="Times New Roman" w:cs="Times New Roman"/>
                <w:bCs/>
              </w:rPr>
              <w:t>Solve a 1-step addition or subtraction problem with fractions, decimals, or positive/negative integers</w:t>
            </w:r>
          </w:p>
        </w:tc>
      </w:tr>
    </w:tbl>
    <w:p w14:paraId="530836BF"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2C69FDDF" w14:textId="77777777" w:rsidTr="0096752D">
        <w:trPr>
          <w:trHeight w:hRule="exact" w:val="264"/>
        </w:trPr>
        <w:tc>
          <w:tcPr>
            <w:tcW w:w="8276" w:type="dxa"/>
            <w:gridSpan w:val="2"/>
            <w:shd w:val="clear" w:color="auto" w:fill="009CD1"/>
          </w:tcPr>
          <w:p w14:paraId="7D291726"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3BA48F67" w14:textId="77777777" w:rsidTr="0096752D">
        <w:trPr>
          <w:trHeight w:hRule="exact" w:val="613"/>
        </w:trPr>
        <w:tc>
          <w:tcPr>
            <w:tcW w:w="8276" w:type="dxa"/>
            <w:gridSpan w:val="2"/>
            <w:shd w:val="clear" w:color="auto" w:fill="DEEAF6"/>
          </w:tcPr>
          <w:p w14:paraId="793D3198"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solve a 1-step addition or subtraction problem with fractions, decimals, or positive and negative integers. </w:t>
            </w:r>
          </w:p>
        </w:tc>
      </w:tr>
      <w:tr w:rsidR="00A419F9" w:rsidRPr="0096752D" w14:paraId="27C71B00" w14:textId="77777777" w:rsidTr="0096752D">
        <w:trPr>
          <w:trHeight w:hRule="exact" w:val="262"/>
        </w:trPr>
        <w:tc>
          <w:tcPr>
            <w:tcW w:w="8276" w:type="dxa"/>
            <w:gridSpan w:val="2"/>
            <w:shd w:val="clear" w:color="auto" w:fill="009CD1"/>
          </w:tcPr>
          <w:p w14:paraId="331E2D92" w14:textId="77777777" w:rsidR="00A419F9" w:rsidRPr="0096752D" w:rsidRDefault="00A419F9" w:rsidP="00D94659">
            <w:pPr>
              <w:pStyle w:val="Style2"/>
              <w:rPr>
                <w:color w:val="CBC3C5"/>
              </w:rPr>
            </w:pPr>
            <w:r w:rsidRPr="0096752D">
              <w:t>Tier Guidelines</w:t>
            </w:r>
            <w:r w:rsidRPr="0096752D">
              <w:tab/>
            </w:r>
          </w:p>
        </w:tc>
      </w:tr>
      <w:tr w:rsidR="00A419F9" w:rsidRPr="0096752D" w14:paraId="4C5D2A42" w14:textId="77777777" w:rsidTr="0096752D">
        <w:trPr>
          <w:trHeight w:hRule="exact" w:val="264"/>
        </w:trPr>
        <w:tc>
          <w:tcPr>
            <w:tcW w:w="4138" w:type="dxa"/>
            <w:shd w:val="clear" w:color="auto" w:fill="009CD1"/>
          </w:tcPr>
          <w:p w14:paraId="1C638420"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30D09126"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1B0317E5" w14:textId="77777777" w:rsidTr="0096752D">
        <w:trPr>
          <w:trHeight w:hRule="exact" w:val="1567"/>
        </w:trPr>
        <w:tc>
          <w:tcPr>
            <w:tcW w:w="4138" w:type="dxa"/>
            <w:shd w:val="clear" w:color="auto" w:fill="DEEAF6"/>
          </w:tcPr>
          <w:p w14:paraId="2D2AFC72" w14:textId="574CB76B" w:rsidR="00A419F9" w:rsidRPr="0096752D" w:rsidRDefault="00A419F9" w:rsidP="005F0D21">
            <w:pPr>
              <w:widowControl w:val="0"/>
              <w:spacing w:after="0" w:line="240" w:lineRule="auto"/>
              <w:ind w:left="103" w:right="133"/>
              <w:rPr>
                <w:rFonts w:ascii="Times New Roman" w:eastAsia="Times New Roman" w:hAnsi="Times New Roman" w:cs="Times New Roman"/>
              </w:rPr>
            </w:pPr>
            <w:r w:rsidRPr="0096752D">
              <w:rPr>
                <w:rFonts w:ascii="Times New Roman" w:eastAsia="Times New Roman" w:hAnsi="Times New Roman" w:cs="Times New Roman"/>
              </w:rPr>
              <w:t>Limited to fractions with common denominators of 2, 3, and 4. Integers are limited to the range of -5 to +5 and tasks involving negative integers should be addition only. Decimals are limited to tenths place.</w:t>
            </w:r>
          </w:p>
        </w:tc>
        <w:tc>
          <w:tcPr>
            <w:tcW w:w="4138" w:type="dxa"/>
            <w:shd w:val="clear" w:color="auto" w:fill="DEEAF6"/>
          </w:tcPr>
          <w:p w14:paraId="65236C6A" w14:textId="77777777" w:rsidR="00A419F9" w:rsidRPr="0096752D" w:rsidRDefault="00A419F9" w:rsidP="005F0D21">
            <w:pPr>
              <w:widowControl w:val="0"/>
              <w:spacing w:after="0" w:line="240" w:lineRule="auto"/>
              <w:ind w:left="103" w:right="222"/>
              <w:rPr>
                <w:rFonts w:ascii="Times New Roman" w:eastAsia="Times New Roman" w:hAnsi="Times New Roman" w:cs="Times New Roman"/>
              </w:rPr>
            </w:pPr>
            <w:r w:rsidRPr="0096752D">
              <w:rPr>
                <w:rFonts w:ascii="Times New Roman" w:eastAsia="Times New Roman" w:hAnsi="Times New Roman" w:cs="Times New Roman"/>
              </w:rPr>
              <w:t>Limited to fractions with common denominators of 2, 3, 4, 5 and 10. Integers are limited to the range of -10 to +10 and tasks involving negative integers should be addition only. Decimals limited to hundredths place.</w:t>
            </w:r>
          </w:p>
        </w:tc>
      </w:tr>
    </w:tbl>
    <w:p w14:paraId="1F46DC3B" w14:textId="77777777" w:rsidR="00A419F9" w:rsidRPr="0096752D" w:rsidRDefault="00A419F9" w:rsidP="00D94659">
      <w:pPr>
        <w:spacing w:after="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27A1B96A" w14:textId="77777777" w:rsidTr="0096752D">
        <w:trPr>
          <w:trHeight w:val="540"/>
        </w:trPr>
        <w:tc>
          <w:tcPr>
            <w:tcW w:w="9465" w:type="dxa"/>
            <w:shd w:val="clear" w:color="auto" w:fill="009CD1"/>
            <w:vAlign w:val="center"/>
          </w:tcPr>
          <w:p w14:paraId="7C7B776E"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M07.A-N The Number System</w:t>
            </w:r>
          </w:p>
        </w:tc>
      </w:tr>
    </w:tbl>
    <w:p w14:paraId="0252D421" w14:textId="77777777" w:rsidR="00A419F9" w:rsidRPr="0096752D" w:rsidRDefault="00A419F9" w:rsidP="002C12D7">
      <w:pPr>
        <w:pStyle w:val="Style1"/>
      </w:pPr>
      <w:r w:rsidRPr="0096752D">
        <w:t>Assessment Anchor: M07.A-N.1.1</w:t>
      </w:r>
    </w:p>
    <w:p w14:paraId="3EA0A771"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Apply and extend previous understandings of operations to add, subtract, multiply, and divide rational numbers.</w:t>
      </w:r>
    </w:p>
    <w:p w14:paraId="34446F66" w14:textId="01391255" w:rsidR="00A419F9" w:rsidRPr="0096752D" w:rsidRDefault="00D94659" w:rsidP="002C12D7">
      <w:pPr>
        <w:pStyle w:val="Style1"/>
      </w:pPr>
      <w:r>
        <w:t xml:space="preserve">      </w:t>
      </w:r>
      <w:r w:rsidR="00A419F9" w:rsidRPr="0096752D">
        <w:t>Eligible Content: M07.A-N.1.1.2</w:t>
      </w:r>
    </w:p>
    <w:p w14:paraId="40726243"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Represent addition and subtraction on a horizontal or vertical number line. </w:t>
      </w:r>
    </w:p>
    <w:p w14:paraId="7F3085BE"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0C295C07" w14:textId="77777777" w:rsidTr="0096752D">
        <w:trPr>
          <w:trHeight w:hRule="exact" w:val="264"/>
        </w:trPr>
        <w:tc>
          <w:tcPr>
            <w:tcW w:w="8275" w:type="dxa"/>
            <w:shd w:val="clear" w:color="auto" w:fill="009CD1"/>
          </w:tcPr>
          <w:p w14:paraId="0387CF53"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322B366A" w14:textId="77777777" w:rsidTr="0096752D">
        <w:trPr>
          <w:trHeight w:hRule="exact" w:val="288"/>
        </w:trPr>
        <w:tc>
          <w:tcPr>
            <w:tcW w:w="8275" w:type="dxa"/>
            <w:vAlign w:val="center"/>
          </w:tcPr>
          <w:p w14:paraId="29BC26DA"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M07AN1.1.2a </w:t>
            </w:r>
            <w:r w:rsidRPr="0096752D">
              <w:rPr>
                <w:rFonts w:ascii="Times New Roman" w:eastAsia="Times New Roman" w:hAnsi="Times New Roman" w:cs="Times New Roman"/>
                <w:bCs/>
              </w:rPr>
              <w:t>Identify the difference between two numbers on the number line</w:t>
            </w:r>
          </w:p>
        </w:tc>
      </w:tr>
    </w:tbl>
    <w:p w14:paraId="3ED34358"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A419F9" w:rsidRPr="0096752D" w14:paraId="1A703552" w14:textId="77777777" w:rsidTr="00A419F9">
        <w:trPr>
          <w:gridBefore w:val="1"/>
          <w:wBefore w:w="1205" w:type="dxa"/>
          <w:trHeight w:hRule="exact" w:val="264"/>
        </w:trPr>
        <w:tc>
          <w:tcPr>
            <w:tcW w:w="8276" w:type="dxa"/>
            <w:gridSpan w:val="3"/>
            <w:shd w:val="clear" w:color="auto" w:fill="009CD1"/>
          </w:tcPr>
          <w:p w14:paraId="49CB61B5"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50F89A13" w14:textId="77777777" w:rsidTr="00D94659">
        <w:trPr>
          <w:gridBefore w:val="1"/>
          <w:wBefore w:w="1205" w:type="dxa"/>
          <w:trHeight w:hRule="exact" w:val="307"/>
        </w:trPr>
        <w:tc>
          <w:tcPr>
            <w:tcW w:w="8276" w:type="dxa"/>
            <w:gridSpan w:val="3"/>
            <w:shd w:val="clear" w:color="auto" w:fill="DEEAF6"/>
          </w:tcPr>
          <w:p w14:paraId="5DBA5916"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find the distance between two numbers using a number line. </w:t>
            </w:r>
          </w:p>
        </w:tc>
      </w:tr>
      <w:tr w:rsidR="00A419F9" w:rsidRPr="0096752D" w14:paraId="4A39BB85" w14:textId="77777777" w:rsidTr="00A419F9">
        <w:trPr>
          <w:gridBefore w:val="1"/>
          <w:wBefore w:w="1205" w:type="dxa"/>
          <w:trHeight w:hRule="exact" w:val="262"/>
        </w:trPr>
        <w:tc>
          <w:tcPr>
            <w:tcW w:w="8276" w:type="dxa"/>
            <w:gridSpan w:val="3"/>
            <w:shd w:val="clear" w:color="auto" w:fill="009CD1"/>
          </w:tcPr>
          <w:p w14:paraId="6C3BB91F"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color w:val="CBC3C5"/>
              </w:rPr>
            </w:pPr>
            <w:r w:rsidRPr="0096752D">
              <w:rPr>
                <w:rFonts w:ascii="Arial" w:eastAsia="Times New Roman" w:hAnsi="Times New Roman" w:cs="Times New Roman"/>
                <w:color w:val="FFFFFF"/>
              </w:rPr>
              <w:t>Tier Guidelines</w:t>
            </w:r>
            <w:r w:rsidRPr="0096752D">
              <w:rPr>
                <w:rFonts w:ascii="Arial" w:eastAsia="Times New Roman" w:hAnsi="Times New Roman" w:cs="Times New Roman"/>
                <w:color w:val="FFFFFF"/>
              </w:rPr>
              <w:tab/>
            </w:r>
          </w:p>
        </w:tc>
      </w:tr>
      <w:tr w:rsidR="00A419F9" w:rsidRPr="0096752D" w14:paraId="2A7FE7F7" w14:textId="77777777" w:rsidTr="00A419F9">
        <w:trPr>
          <w:gridBefore w:val="1"/>
          <w:wBefore w:w="1205" w:type="dxa"/>
          <w:trHeight w:hRule="exact" w:val="264"/>
        </w:trPr>
        <w:tc>
          <w:tcPr>
            <w:tcW w:w="4138" w:type="dxa"/>
            <w:shd w:val="clear" w:color="auto" w:fill="009CD1"/>
          </w:tcPr>
          <w:p w14:paraId="23DBAE77"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gridSpan w:val="2"/>
            <w:shd w:val="clear" w:color="auto" w:fill="009CD1"/>
          </w:tcPr>
          <w:p w14:paraId="3DC0DA35"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411F93E4" w14:textId="77777777" w:rsidTr="00A419F9">
        <w:trPr>
          <w:gridBefore w:val="1"/>
          <w:wBefore w:w="1205" w:type="dxa"/>
          <w:trHeight w:hRule="exact" w:val="397"/>
        </w:trPr>
        <w:tc>
          <w:tcPr>
            <w:tcW w:w="4138" w:type="dxa"/>
            <w:shd w:val="clear" w:color="auto" w:fill="DEEAF6"/>
          </w:tcPr>
          <w:p w14:paraId="07F2B7DD" w14:textId="77777777" w:rsidR="00A419F9" w:rsidRPr="0096752D" w:rsidRDefault="00A419F9" w:rsidP="005F0D21">
            <w:pPr>
              <w:widowControl w:val="0"/>
              <w:spacing w:after="0" w:line="240" w:lineRule="auto"/>
              <w:ind w:left="103" w:right="42"/>
              <w:rPr>
                <w:rFonts w:ascii="Times New Roman" w:eastAsia="Times New Roman" w:hAnsi="Times New Roman" w:cs="Times New Roman"/>
              </w:rPr>
            </w:pPr>
            <w:r w:rsidRPr="0096752D">
              <w:rPr>
                <w:rFonts w:ascii="Times New Roman" w:eastAsia="Times New Roman" w:hAnsi="Times New Roman" w:cs="Times New Roman"/>
              </w:rPr>
              <w:t>Limited to a number line that spans -3 to +3.</w:t>
            </w:r>
          </w:p>
        </w:tc>
        <w:tc>
          <w:tcPr>
            <w:tcW w:w="4138" w:type="dxa"/>
            <w:gridSpan w:val="2"/>
            <w:shd w:val="clear" w:color="auto" w:fill="DEEAF6"/>
          </w:tcPr>
          <w:p w14:paraId="0584578E" w14:textId="638DE60B" w:rsidR="00FB6F97" w:rsidRDefault="00A419F9" w:rsidP="005F0D21">
            <w:pPr>
              <w:widowControl w:val="0"/>
              <w:spacing w:after="0" w:line="240" w:lineRule="auto"/>
              <w:ind w:left="103" w:right="-138"/>
              <w:rPr>
                <w:rFonts w:ascii="Times New Roman" w:eastAsia="Times New Roman" w:hAnsi="Times New Roman" w:cs="Times New Roman"/>
              </w:rPr>
            </w:pPr>
            <w:r w:rsidRPr="0096752D">
              <w:rPr>
                <w:rFonts w:ascii="Times New Roman" w:eastAsia="Times New Roman" w:hAnsi="Times New Roman" w:cs="Times New Roman"/>
              </w:rPr>
              <w:t>Limited to a number line that spans -5 to +5.</w:t>
            </w:r>
          </w:p>
          <w:p w14:paraId="55BF15A0" w14:textId="77777777" w:rsidR="00A419F9" w:rsidRPr="00FB6F97" w:rsidRDefault="00A419F9" w:rsidP="00FB6F97">
            <w:pPr>
              <w:jc w:val="right"/>
              <w:rPr>
                <w:rFonts w:ascii="Times New Roman" w:eastAsia="Times New Roman" w:hAnsi="Times New Roman" w:cs="Times New Roman"/>
              </w:rPr>
            </w:pPr>
          </w:p>
        </w:tc>
      </w:tr>
      <w:tr w:rsidR="00A419F9" w:rsidRPr="0096752D" w14:paraId="58929408" w14:textId="77777777" w:rsidTr="00A419F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009CD1"/>
            <w:vAlign w:val="center"/>
          </w:tcPr>
          <w:p w14:paraId="1161309C"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M07.A-N The Number System</w:t>
            </w:r>
          </w:p>
        </w:tc>
      </w:tr>
    </w:tbl>
    <w:p w14:paraId="0A45DC10" w14:textId="77777777" w:rsidR="00A419F9" w:rsidRPr="0096752D" w:rsidRDefault="00A419F9" w:rsidP="002C12D7">
      <w:pPr>
        <w:pStyle w:val="Style1"/>
      </w:pPr>
      <w:r w:rsidRPr="0096752D">
        <w:t>Assessment Anchor: M07.A-N.1.1</w:t>
      </w:r>
    </w:p>
    <w:p w14:paraId="35180D88"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Apply and extend previous understandings of operations to add, subtract, multiply, and divide rational numbers.</w:t>
      </w:r>
    </w:p>
    <w:p w14:paraId="76CBEB53" w14:textId="463A8FF5" w:rsidR="00A419F9" w:rsidRPr="0096752D" w:rsidRDefault="00D94659" w:rsidP="002C12D7">
      <w:pPr>
        <w:pStyle w:val="Style1"/>
      </w:pPr>
      <w:r>
        <w:t xml:space="preserve">      </w:t>
      </w:r>
      <w:r w:rsidR="00A419F9" w:rsidRPr="0096752D">
        <w:t>Eligible Content: M07.A-N.1.1.3</w:t>
      </w:r>
    </w:p>
    <w:p w14:paraId="080FD5F4"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Apply properties of operations to multiply and divide rational numbers, including real-world contexts; demonstrate that the decimal form of a rational number terminates or eventually repeats. </w:t>
      </w:r>
    </w:p>
    <w:p w14:paraId="628F9C6C"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14FE5C1D" w14:textId="77777777" w:rsidTr="0096752D">
        <w:trPr>
          <w:trHeight w:hRule="exact" w:val="264"/>
        </w:trPr>
        <w:tc>
          <w:tcPr>
            <w:tcW w:w="8275" w:type="dxa"/>
            <w:shd w:val="clear" w:color="auto" w:fill="009CD1"/>
          </w:tcPr>
          <w:p w14:paraId="3A70D093"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64E79762" w14:textId="77777777" w:rsidTr="0096752D">
        <w:trPr>
          <w:trHeight w:hRule="exact" w:val="576"/>
        </w:trPr>
        <w:tc>
          <w:tcPr>
            <w:tcW w:w="8275" w:type="dxa"/>
            <w:vAlign w:val="center"/>
          </w:tcPr>
          <w:p w14:paraId="7D208DA9"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M07AN1.1.3a </w:t>
            </w:r>
            <w:r w:rsidRPr="0096752D">
              <w:rPr>
                <w:rFonts w:ascii="Times New Roman" w:eastAsia="Times New Roman" w:hAnsi="Times New Roman" w:cs="Times New Roman"/>
                <w:bCs/>
              </w:rPr>
              <w:t xml:space="preserve">Solve a multiplication or division problem with positive/negative rational numbers </w:t>
            </w:r>
          </w:p>
        </w:tc>
      </w:tr>
    </w:tbl>
    <w:p w14:paraId="23A788B5"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0BD909AE" w14:textId="77777777" w:rsidTr="0096752D">
        <w:trPr>
          <w:trHeight w:hRule="exact" w:val="264"/>
        </w:trPr>
        <w:tc>
          <w:tcPr>
            <w:tcW w:w="8276" w:type="dxa"/>
            <w:gridSpan w:val="2"/>
            <w:shd w:val="clear" w:color="auto" w:fill="009CD1"/>
          </w:tcPr>
          <w:p w14:paraId="6D345620"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7C20D46A" w14:textId="77777777" w:rsidTr="0096752D">
        <w:trPr>
          <w:trHeight w:hRule="exact" w:val="622"/>
        </w:trPr>
        <w:tc>
          <w:tcPr>
            <w:tcW w:w="8276" w:type="dxa"/>
            <w:gridSpan w:val="2"/>
            <w:shd w:val="clear" w:color="auto" w:fill="DEEAF6"/>
          </w:tcPr>
          <w:p w14:paraId="20551C06"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solve a 1-step multiplication or division problem involving positive or negative rational numbers.</w:t>
            </w:r>
          </w:p>
        </w:tc>
      </w:tr>
      <w:tr w:rsidR="00A419F9" w:rsidRPr="0096752D" w14:paraId="1A044251" w14:textId="77777777" w:rsidTr="0096752D">
        <w:trPr>
          <w:trHeight w:hRule="exact" w:val="262"/>
        </w:trPr>
        <w:tc>
          <w:tcPr>
            <w:tcW w:w="8276" w:type="dxa"/>
            <w:gridSpan w:val="2"/>
            <w:shd w:val="clear" w:color="auto" w:fill="009CD1"/>
          </w:tcPr>
          <w:p w14:paraId="1281D63B" w14:textId="77777777" w:rsidR="00A419F9" w:rsidRPr="0096752D" w:rsidRDefault="00A419F9" w:rsidP="00D94659">
            <w:pPr>
              <w:pStyle w:val="Style2"/>
              <w:rPr>
                <w:color w:val="CBC3C5"/>
              </w:rPr>
            </w:pPr>
            <w:r w:rsidRPr="0096752D">
              <w:t>Tier Guidelines</w:t>
            </w:r>
            <w:r w:rsidRPr="0096752D">
              <w:tab/>
            </w:r>
          </w:p>
        </w:tc>
      </w:tr>
      <w:tr w:rsidR="00A419F9" w:rsidRPr="0096752D" w14:paraId="13081E4F" w14:textId="77777777" w:rsidTr="0096752D">
        <w:trPr>
          <w:trHeight w:hRule="exact" w:val="264"/>
        </w:trPr>
        <w:tc>
          <w:tcPr>
            <w:tcW w:w="4138" w:type="dxa"/>
            <w:shd w:val="clear" w:color="auto" w:fill="009CD1"/>
          </w:tcPr>
          <w:p w14:paraId="3070EFB3"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77A86A6F"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6F666968" w14:textId="77777777" w:rsidTr="00D94659">
        <w:trPr>
          <w:trHeight w:hRule="exact" w:val="847"/>
        </w:trPr>
        <w:tc>
          <w:tcPr>
            <w:tcW w:w="4138" w:type="dxa"/>
            <w:shd w:val="clear" w:color="auto" w:fill="DEEAF6"/>
          </w:tcPr>
          <w:p w14:paraId="397F8B73"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Limited to multiplication of positive numbers and fractions only.  </w:t>
            </w:r>
          </w:p>
        </w:tc>
        <w:tc>
          <w:tcPr>
            <w:tcW w:w="4138" w:type="dxa"/>
            <w:shd w:val="clear" w:color="auto" w:fill="DEEAF6"/>
          </w:tcPr>
          <w:p w14:paraId="6D1590F1"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Multiplication is not limited, but division is limited to positive whole numbers without remainders. </w:t>
            </w:r>
          </w:p>
        </w:tc>
      </w:tr>
    </w:tbl>
    <w:p w14:paraId="185618B3" w14:textId="77777777" w:rsidR="00A419F9" w:rsidRPr="0096752D" w:rsidRDefault="00A419F9" w:rsidP="00D94659">
      <w:pPr>
        <w:spacing w:after="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6ADE7EF4" w14:textId="77777777" w:rsidTr="0096752D">
        <w:trPr>
          <w:trHeight w:val="540"/>
        </w:trPr>
        <w:tc>
          <w:tcPr>
            <w:tcW w:w="9465" w:type="dxa"/>
            <w:shd w:val="clear" w:color="auto" w:fill="009CD1"/>
            <w:vAlign w:val="center"/>
          </w:tcPr>
          <w:p w14:paraId="39FE465F"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 A-R Ratios and Proportional Relationships</w:t>
            </w:r>
          </w:p>
        </w:tc>
      </w:tr>
    </w:tbl>
    <w:p w14:paraId="74B94BAD" w14:textId="77777777" w:rsidR="00A419F9" w:rsidRPr="0096752D" w:rsidRDefault="00A419F9" w:rsidP="002C12D7">
      <w:pPr>
        <w:pStyle w:val="Style1"/>
      </w:pPr>
      <w:r w:rsidRPr="0096752D">
        <w:t>Assessment Anchor: M07.A-R.1.1</w:t>
      </w:r>
    </w:p>
    <w:p w14:paraId="03992190"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Demonstrate an understanding of proportional relationships.</w:t>
      </w:r>
    </w:p>
    <w:p w14:paraId="0ED1B343" w14:textId="6505C16C" w:rsidR="00A419F9" w:rsidRPr="0096752D" w:rsidRDefault="00D94659" w:rsidP="002C12D7">
      <w:pPr>
        <w:pStyle w:val="Style1"/>
      </w:pPr>
      <w:r>
        <w:t xml:space="preserve">     </w:t>
      </w:r>
      <w:r w:rsidR="00A419F9" w:rsidRPr="0096752D">
        <w:t>Eligible Content: M07.A-R.1.1.1</w:t>
      </w:r>
    </w:p>
    <w:p w14:paraId="1DD6CD5C"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Compute unit rates associated with ratios of fractions, including ratios of lengths, areas, and other quantities measured in like or different units. </w:t>
      </w:r>
    </w:p>
    <w:p w14:paraId="549108DB"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If a person walks 1/2 mile in each 1/4 hour, compute the unit rate as the complex fraction 1/2 / 1/4 miles per hour, equivalently 2 miles per hour. </w:t>
      </w:r>
    </w:p>
    <w:p w14:paraId="5B0D8981"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741AFC64" w14:textId="77777777" w:rsidTr="0096752D">
        <w:trPr>
          <w:trHeight w:hRule="exact" w:val="264"/>
        </w:trPr>
        <w:tc>
          <w:tcPr>
            <w:tcW w:w="8275" w:type="dxa"/>
            <w:shd w:val="clear" w:color="auto" w:fill="009CD1"/>
          </w:tcPr>
          <w:p w14:paraId="316112CC"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3188A244" w14:textId="77777777" w:rsidTr="0096752D">
        <w:trPr>
          <w:trHeight w:hRule="exact" w:val="288"/>
        </w:trPr>
        <w:tc>
          <w:tcPr>
            <w:tcW w:w="8275" w:type="dxa"/>
            <w:vAlign w:val="center"/>
          </w:tcPr>
          <w:p w14:paraId="4A5171D4"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M07AR1.1.1a </w:t>
            </w:r>
            <w:r w:rsidRPr="0096752D">
              <w:rPr>
                <w:rFonts w:ascii="Times New Roman" w:eastAsia="Times New Roman" w:hAnsi="Times New Roman" w:cs="Times New Roman"/>
                <w:bCs/>
              </w:rPr>
              <w:t>Find the unit rate in a real-world problem</w:t>
            </w:r>
            <w:r w:rsidRPr="0096752D">
              <w:rPr>
                <w:rFonts w:ascii="Times New Roman" w:eastAsia="Times New Roman" w:hAnsi="Times New Roman" w:cs="Times New Roman"/>
                <w:b/>
                <w:bCs/>
              </w:rPr>
              <w:t xml:space="preserve"> </w:t>
            </w:r>
          </w:p>
        </w:tc>
      </w:tr>
    </w:tbl>
    <w:p w14:paraId="61C5D2C8"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577494EC" w14:textId="77777777" w:rsidTr="00D94659">
        <w:trPr>
          <w:trHeight w:hRule="exact" w:val="264"/>
        </w:trPr>
        <w:tc>
          <w:tcPr>
            <w:tcW w:w="8276" w:type="dxa"/>
            <w:gridSpan w:val="2"/>
            <w:shd w:val="clear" w:color="auto" w:fill="009CD1"/>
          </w:tcPr>
          <w:p w14:paraId="7D3438D1"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4DD06EBA" w14:textId="77777777" w:rsidTr="00D94659">
        <w:trPr>
          <w:trHeight w:hRule="exact" w:val="307"/>
        </w:trPr>
        <w:tc>
          <w:tcPr>
            <w:tcW w:w="8276" w:type="dxa"/>
            <w:gridSpan w:val="2"/>
            <w:shd w:val="clear" w:color="auto" w:fill="DEEAF6"/>
          </w:tcPr>
          <w:p w14:paraId="2E820A43"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the unit rate given a real-world context or math story. </w:t>
            </w:r>
          </w:p>
        </w:tc>
      </w:tr>
      <w:tr w:rsidR="00A419F9" w:rsidRPr="0096752D" w14:paraId="0FD86537" w14:textId="77777777" w:rsidTr="00D94659">
        <w:trPr>
          <w:trHeight w:hRule="exact" w:val="262"/>
        </w:trPr>
        <w:tc>
          <w:tcPr>
            <w:tcW w:w="8276" w:type="dxa"/>
            <w:gridSpan w:val="2"/>
            <w:shd w:val="clear" w:color="auto" w:fill="009CD1"/>
          </w:tcPr>
          <w:p w14:paraId="5034ACDC" w14:textId="77777777" w:rsidR="00A419F9" w:rsidRPr="0096752D" w:rsidRDefault="00A419F9" w:rsidP="00D94659">
            <w:pPr>
              <w:pStyle w:val="Style2"/>
              <w:rPr>
                <w:color w:val="CBC3C5"/>
              </w:rPr>
            </w:pPr>
            <w:r w:rsidRPr="0096752D">
              <w:t>Tier Guidelines</w:t>
            </w:r>
            <w:r w:rsidRPr="0096752D">
              <w:tab/>
            </w:r>
          </w:p>
        </w:tc>
      </w:tr>
      <w:tr w:rsidR="00A419F9" w:rsidRPr="0096752D" w14:paraId="662E2806" w14:textId="77777777" w:rsidTr="00D94659">
        <w:trPr>
          <w:trHeight w:hRule="exact" w:val="264"/>
        </w:trPr>
        <w:tc>
          <w:tcPr>
            <w:tcW w:w="4138" w:type="dxa"/>
            <w:shd w:val="clear" w:color="auto" w:fill="009CD1"/>
          </w:tcPr>
          <w:p w14:paraId="7BAFBB08"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1FA709C2"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4467A10A" w14:textId="77777777" w:rsidTr="00D94659">
        <w:trPr>
          <w:trHeight w:hRule="exact" w:val="523"/>
        </w:trPr>
        <w:tc>
          <w:tcPr>
            <w:tcW w:w="4138" w:type="dxa"/>
            <w:shd w:val="clear" w:color="auto" w:fill="DEEAF6"/>
          </w:tcPr>
          <w:p w14:paraId="13C25223" w14:textId="77777777" w:rsidR="00A419F9" w:rsidRPr="0096752D" w:rsidRDefault="00A419F9" w:rsidP="005F0D21">
            <w:pPr>
              <w:widowControl w:val="0"/>
              <w:spacing w:after="0" w:line="240" w:lineRule="auto"/>
              <w:ind w:left="103" w:right="133"/>
              <w:rPr>
                <w:rFonts w:ascii="Times New Roman" w:eastAsia="Times New Roman" w:hAnsi="Times New Roman" w:cs="Times New Roman"/>
              </w:rPr>
            </w:pPr>
            <w:r w:rsidRPr="0096752D">
              <w:rPr>
                <w:rFonts w:ascii="Times New Roman" w:eastAsia="Times New Roman" w:hAnsi="Times New Roman" w:cs="Times New Roman"/>
              </w:rPr>
              <w:t>Identify the unit rate given in a table.</w:t>
            </w:r>
          </w:p>
        </w:tc>
        <w:tc>
          <w:tcPr>
            <w:tcW w:w="4138" w:type="dxa"/>
            <w:shd w:val="clear" w:color="auto" w:fill="DEEAF6"/>
          </w:tcPr>
          <w:p w14:paraId="20D5C808" w14:textId="77777777" w:rsidR="00A419F9" w:rsidRPr="0096752D" w:rsidRDefault="00A419F9" w:rsidP="005F0D21">
            <w:pPr>
              <w:widowControl w:val="0"/>
              <w:spacing w:after="0" w:line="240" w:lineRule="auto"/>
              <w:ind w:left="103" w:right="132"/>
              <w:rPr>
                <w:rFonts w:ascii="Times New Roman" w:eastAsia="Times New Roman" w:hAnsi="Times New Roman" w:cs="Times New Roman"/>
              </w:rPr>
            </w:pPr>
            <w:r w:rsidRPr="0096752D">
              <w:rPr>
                <w:rFonts w:ascii="Times New Roman" w:eastAsia="Times New Roman" w:hAnsi="Times New Roman" w:cs="Times New Roman"/>
              </w:rPr>
              <w:t>Identify the missing unit rate from a table.</w:t>
            </w:r>
          </w:p>
        </w:tc>
      </w:tr>
    </w:tbl>
    <w:p w14:paraId="14B57C10" w14:textId="77777777" w:rsidR="00D94659" w:rsidRDefault="00D94659"/>
    <w:tbl>
      <w:tblPr>
        <w:tblW w:w="9465"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65"/>
      </w:tblGrid>
      <w:tr w:rsidR="00A419F9" w:rsidRPr="0096752D" w14:paraId="3B6F9601" w14:textId="77777777" w:rsidTr="00D94659">
        <w:trPr>
          <w:trHeight w:val="540"/>
        </w:trPr>
        <w:tc>
          <w:tcPr>
            <w:tcW w:w="9465" w:type="dxa"/>
            <w:shd w:val="clear" w:color="auto" w:fill="009CD1"/>
            <w:vAlign w:val="center"/>
          </w:tcPr>
          <w:p w14:paraId="66DCB098"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 A-R Ratios and Proportional Relationships</w:t>
            </w:r>
          </w:p>
        </w:tc>
      </w:tr>
    </w:tbl>
    <w:p w14:paraId="42DA7596" w14:textId="77777777" w:rsidR="00A419F9" w:rsidRPr="0096752D" w:rsidRDefault="00A419F9" w:rsidP="002C12D7">
      <w:pPr>
        <w:pStyle w:val="Style1"/>
      </w:pPr>
      <w:r w:rsidRPr="0096752D">
        <w:t>Assessment Anchor: M07.A-R.1.1</w:t>
      </w:r>
    </w:p>
    <w:p w14:paraId="51DDD16F"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Demonstrate an understanding of proportional relationships.</w:t>
      </w:r>
    </w:p>
    <w:p w14:paraId="509E4B4C" w14:textId="288C0BAF" w:rsidR="00A419F9" w:rsidRPr="0096752D" w:rsidRDefault="00D94659" w:rsidP="002C12D7">
      <w:pPr>
        <w:pStyle w:val="Style1"/>
      </w:pPr>
      <w:r>
        <w:t xml:space="preserve">     </w:t>
      </w:r>
      <w:r w:rsidR="00A419F9" w:rsidRPr="0096752D">
        <w:t>Eligible Content: M07.A-R.1.1.3</w:t>
      </w:r>
    </w:p>
    <w:p w14:paraId="63BB83B7"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Identify the constant of proportionality (unit rate) in tables, graphs, equations, diagrams, and verbal descriptions of proportional relationships. </w:t>
      </w:r>
    </w:p>
    <w:p w14:paraId="7065498F" w14:textId="77777777" w:rsidR="00A419F9" w:rsidRPr="0096752D" w:rsidRDefault="00A419F9" w:rsidP="005F0D21">
      <w:pPr>
        <w:widowControl w:val="0"/>
        <w:autoSpaceDE w:val="0"/>
        <w:autoSpaceDN w:val="0"/>
        <w:adjustRightInd w:val="0"/>
        <w:spacing w:after="0" w:line="240" w:lineRule="auto"/>
        <w:ind w:left="360" w:right="259" w:hanging="14"/>
        <w:rPr>
          <w:rFonts w:ascii="Arial" w:eastAsia="Times New Roman" w:hAnsi="Times New Roman" w:cs="Times New Roman"/>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0E48C875" w14:textId="77777777" w:rsidTr="0096752D">
        <w:trPr>
          <w:trHeight w:hRule="exact" w:val="264"/>
        </w:trPr>
        <w:tc>
          <w:tcPr>
            <w:tcW w:w="8275" w:type="dxa"/>
            <w:shd w:val="clear" w:color="auto" w:fill="009CD1"/>
          </w:tcPr>
          <w:p w14:paraId="78C3E583"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1B24B839" w14:textId="77777777" w:rsidTr="0096752D">
        <w:trPr>
          <w:trHeight w:hRule="exact" w:val="288"/>
        </w:trPr>
        <w:tc>
          <w:tcPr>
            <w:tcW w:w="8275" w:type="dxa"/>
            <w:vAlign w:val="center"/>
          </w:tcPr>
          <w:p w14:paraId="193ED958" w14:textId="77777777" w:rsidR="00A419F9" w:rsidRPr="0096752D" w:rsidRDefault="00A419F9" w:rsidP="005F0D21">
            <w:pPr>
              <w:widowControl w:val="0"/>
              <w:spacing w:after="0" w:line="240" w:lineRule="auto"/>
              <w:ind w:left="103" w:right="365"/>
              <w:rPr>
                <w:rFonts w:ascii="Times New Roman" w:eastAsia="Times New Roman" w:hAnsi="Times New Roman" w:cs="Times New Roman"/>
              </w:rPr>
            </w:pPr>
            <w:r w:rsidRPr="0096752D">
              <w:rPr>
                <w:rFonts w:ascii="Times New Roman" w:eastAsia="Times New Roman" w:hAnsi="Times New Roman" w:cs="Times New Roman"/>
                <w:b/>
              </w:rPr>
              <w:t xml:space="preserve">M07AR1.1.3a </w:t>
            </w:r>
            <w:r w:rsidRPr="0096752D">
              <w:rPr>
                <w:rFonts w:ascii="Times New Roman" w:eastAsia="Times New Roman" w:hAnsi="Times New Roman" w:cs="Times New Roman"/>
                <w:bCs/>
              </w:rPr>
              <w:t>Represent a proportional relationship on a line graph</w:t>
            </w:r>
            <w:r w:rsidRPr="0096752D">
              <w:rPr>
                <w:rFonts w:ascii="Times New Roman" w:eastAsia="Times New Roman" w:hAnsi="Times New Roman" w:cs="Times New Roman"/>
                <w:b/>
                <w:bCs/>
              </w:rPr>
              <w:t xml:space="preserve"> </w:t>
            </w:r>
          </w:p>
        </w:tc>
      </w:tr>
    </w:tbl>
    <w:p w14:paraId="6ABC1F79"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620EF537" w14:textId="77777777" w:rsidTr="00A419F9">
        <w:trPr>
          <w:trHeight w:hRule="exact" w:val="264"/>
        </w:trPr>
        <w:tc>
          <w:tcPr>
            <w:tcW w:w="8276" w:type="dxa"/>
            <w:gridSpan w:val="2"/>
            <w:shd w:val="clear" w:color="auto" w:fill="009CD1"/>
          </w:tcPr>
          <w:p w14:paraId="4E104AB6"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6C17A5D2" w14:textId="77777777" w:rsidTr="00D94659">
        <w:trPr>
          <w:trHeight w:hRule="exact" w:val="379"/>
        </w:trPr>
        <w:tc>
          <w:tcPr>
            <w:tcW w:w="8276" w:type="dxa"/>
            <w:gridSpan w:val="2"/>
            <w:shd w:val="clear" w:color="auto" w:fill="DEEAF6"/>
          </w:tcPr>
          <w:p w14:paraId="72E23BA9"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a relationship displayed on a graph as proportional or linear. </w:t>
            </w:r>
          </w:p>
        </w:tc>
      </w:tr>
      <w:tr w:rsidR="00A419F9" w:rsidRPr="0096752D" w14:paraId="02B255F0" w14:textId="77777777" w:rsidTr="00A419F9">
        <w:trPr>
          <w:trHeight w:hRule="exact" w:val="262"/>
        </w:trPr>
        <w:tc>
          <w:tcPr>
            <w:tcW w:w="8276" w:type="dxa"/>
            <w:gridSpan w:val="2"/>
            <w:shd w:val="clear" w:color="auto" w:fill="009CD1"/>
          </w:tcPr>
          <w:p w14:paraId="62416AFD" w14:textId="77777777" w:rsidR="00A419F9" w:rsidRPr="0096752D" w:rsidRDefault="00A419F9" w:rsidP="00D94659">
            <w:pPr>
              <w:pStyle w:val="Style2"/>
              <w:rPr>
                <w:color w:val="CBC3C5"/>
              </w:rPr>
            </w:pPr>
            <w:r w:rsidRPr="0096752D">
              <w:t>Tier Guidelines</w:t>
            </w:r>
            <w:r w:rsidRPr="0096752D">
              <w:tab/>
            </w:r>
          </w:p>
        </w:tc>
      </w:tr>
      <w:tr w:rsidR="00A419F9" w:rsidRPr="0096752D" w14:paraId="6FCA5B26" w14:textId="77777777" w:rsidTr="00A419F9">
        <w:trPr>
          <w:trHeight w:hRule="exact" w:val="264"/>
        </w:trPr>
        <w:tc>
          <w:tcPr>
            <w:tcW w:w="4138" w:type="dxa"/>
            <w:shd w:val="clear" w:color="auto" w:fill="009CD1"/>
          </w:tcPr>
          <w:p w14:paraId="0E978C7E"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66F56902"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52B3E759" w14:textId="77777777" w:rsidTr="00A419F9">
        <w:trPr>
          <w:trHeight w:hRule="exact" w:val="865"/>
        </w:trPr>
        <w:tc>
          <w:tcPr>
            <w:tcW w:w="4138" w:type="dxa"/>
            <w:shd w:val="clear" w:color="auto" w:fill="DEEAF6"/>
          </w:tcPr>
          <w:p w14:paraId="4117B073" w14:textId="77777777" w:rsidR="00A419F9" w:rsidRPr="0096752D" w:rsidRDefault="00A419F9" w:rsidP="005F0D21">
            <w:pPr>
              <w:widowControl w:val="0"/>
              <w:spacing w:after="0" w:line="240" w:lineRule="auto"/>
              <w:ind w:left="103" w:right="222"/>
              <w:rPr>
                <w:rFonts w:ascii="Times New Roman" w:eastAsia="Times New Roman" w:hAnsi="Times New Roman" w:cs="Times New Roman"/>
              </w:rPr>
            </w:pPr>
            <w:r w:rsidRPr="0096752D">
              <w:rPr>
                <w:rFonts w:ascii="Times New Roman" w:eastAsia="Times New Roman" w:hAnsi="Times New Roman" w:cs="Times New Roman"/>
              </w:rPr>
              <w:t>Scale of the axes is limited to increments of 1. Origin must be visible and line should cross y-axes or origin.</w:t>
            </w:r>
          </w:p>
        </w:tc>
        <w:tc>
          <w:tcPr>
            <w:tcW w:w="4138" w:type="dxa"/>
            <w:shd w:val="clear" w:color="auto" w:fill="DEEAF6"/>
          </w:tcPr>
          <w:p w14:paraId="44D8F821" w14:textId="77777777" w:rsidR="00A419F9" w:rsidRPr="0096752D" w:rsidRDefault="00A419F9" w:rsidP="005F0D21">
            <w:pPr>
              <w:widowControl w:val="0"/>
              <w:spacing w:after="0" w:line="240" w:lineRule="auto"/>
              <w:ind w:left="103"/>
              <w:rPr>
                <w:rFonts w:ascii="Times New Roman" w:eastAsia="Times New Roman" w:hAnsi="Times New Roman" w:cs="Times New Roman"/>
              </w:rPr>
            </w:pPr>
            <w:r w:rsidRPr="0096752D">
              <w:rPr>
                <w:rFonts w:ascii="Times New Roman" w:eastAsia="Times New Roman" w:hAnsi="Times New Roman" w:cs="Times New Roman"/>
              </w:rPr>
              <w:t>Scale of the axes is limited to increments of 1 or 2. Origin must be visible and line should cross y-axes or origin.</w:t>
            </w:r>
          </w:p>
        </w:tc>
      </w:tr>
    </w:tbl>
    <w:p w14:paraId="51357192" w14:textId="77777777" w:rsidR="00A419F9" w:rsidRPr="0096752D" w:rsidRDefault="00A419F9" w:rsidP="005F0D21">
      <w:pPr>
        <w:spacing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65"/>
      </w:tblGrid>
      <w:tr w:rsidR="00A419F9" w:rsidRPr="0096752D" w14:paraId="725F632F" w14:textId="77777777" w:rsidTr="00A419F9">
        <w:trPr>
          <w:trHeight w:val="540"/>
        </w:trPr>
        <w:tc>
          <w:tcPr>
            <w:tcW w:w="9465" w:type="dxa"/>
            <w:shd w:val="clear" w:color="auto" w:fill="009CD1"/>
            <w:vAlign w:val="center"/>
          </w:tcPr>
          <w:p w14:paraId="5ABF279C"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 A-R Ratios and Proportional Relationships</w:t>
            </w:r>
          </w:p>
        </w:tc>
      </w:tr>
    </w:tbl>
    <w:p w14:paraId="506D0845" w14:textId="77777777" w:rsidR="00A419F9" w:rsidRPr="0096752D" w:rsidRDefault="00A419F9" w:rsidP="002C12D7">
      <w:pPr>
        <w:pStyle w:val="Style1"/>
      </w:pPr>
      <w:r w:rsidRPr="0096752D">
        <w:t>Assessment Anchor: M07.A-R.1.1</w:t>
      </w:r>
    </w:p>
    <w:p w14:paraId="01E32533"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Demonstrate an understanding of proportional relationships.</w:t>
      </w:r>
    </w:p>
    <w:p w14:paraId="3CBA391A" w14:textId="5B946E81" w:rsidR="00A419F9" w:rsidRPr="0096752D" w:rsidRDefault="00D94659" w:rsidP="002C12D7">
      <w:pPr>
        <w:pStyle w:val="Style1"/>
      </w:pPr>
      <w:r>
        <w:t xml:space="preserve">     </w:t>
      </w:r>
      <w:r w:rsidR="00A419F9" w:rsidRPr="0096752D">
        <w:t>Eligible Content: M07.A-R.1.1.5</w:t>
      </w:r>
    </w:p>
    <w:p w14:paraId="4F2D7062"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Explain what a point (x, y) on the graph of a proportional relationship means in terms of the situation, with special attention to the points (0, 0) and (1, r), where r is the unit rate.</w:t>
      </w:r>
    </w:p>
    <w:p w14:paraId="51A34C48" w14:textId="77777777" w:rsidR="00A419F9" w:rsidRPr="0096752D" w:rsidRDefault="00A419F9" w:rsidP="005F0D21">
      <w:pPr>
        <w:widowControl w:val="0"/>
        <w:autoSpaceDE w:val="0"/>
        <w:autoSpaceDN w:val="0"/>
        <w:adjustRightInd w:val="0"/>
        <w:spacing w:after="0" w:line="240" w:lineRule="auto"/>
        <w:ind w:left="360" w:right="259" w:hanging="14"/>
        <w:rPr>
          <w:rFonts w:ascii="Arial" w:eastAsia="Times New Roman" w:hAnsi="Times New Roman" w:cs="Times New Roman"/>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5225819C" w14:textId="77777777" w:rsidTr="0096752D">
        <w:trPr>
          <w:trHeight w:hRule="exact" w:val="264"/>
        </w:trPr>
        <w:tc>
          <w:tcPr>
            <w:tcW w:w="8275" w:type="dxa"/>
            <w:shd w:val="clear" w:color="auto" w:fill="009CD1"/>
          </w:tcPr>
          <w:p w14:paraId="00B2459E"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46303E41" w14:textId="77777777" w:rsidTr="0096752D">
        <w:trPr>
          <w:trHeight w:hRule="exact" w:val="288"/>
        </w:trPr>
        <w:tc>
          <w:tcPr>
            <w:tcW w:w="8275" w:type="dxa"/>
            <w:vAlign w:val="center"/>
          </w:tcPr>
          <w:p w14:paraId="03EA14E5" w14:textId="77777777" w:rsidR="00A419F9" w:rsidRPr="0096752D" w:rsidRDefault="00A419F9" w:rsidP="005F0D21">
            <w:pPr>
              <w:autoSpaceDE w:val="0"/>
              <w:autoSpaceDN w:val="0"/>
              <w:adjustRightInd w:val="0"/>
              <w:spacing w:after="0" w:line="240" w:lineRule="auto"/>
              <w:ind w:left="38"/>
              <w:rPr>
                <w:rFonts w:ascii="Calibri" w:eastAsia="Calibri" w:hAnsi="Calibri" w:cs="Times New Roman"/>
              </w:rPr>
            </w:pPr>
            <w:r w:rsidRPr="0096752D">
              <w:rPr>
                <w:rFonts w:ascii="Times New Roman" w:eastAsia="Calibri" w:hAnsi="Times New Roman" w:cs="Times New Roman"/>
                <w:b/>
              </w:rPr>
              <w:t>M07AR1.1.5a</w:t>
            </w:r>
            <w:r w:rsidRPr="0096752D">
              <w:rPr>
                <w:rFonts w:ascii="Calibri" w:eastAsia="Calibri" w:hAnsi="Calibri" w:cs="Times New Roman"/>
                <w:b/>
              </w:rPr>
              <w:t xml:space="preserve"> </w:t>
            </w:r>
            <w:r w:rsidRPr="0096752D">
              <w:rPr>
                <w:rFonts w:ascii="Times New Roman" w:eastAsia="Times New Roman" w:hAnsi="Times New Roman" w:cs="Times New Roman"/>
                <w:bCs/>
              </w:rPr>
              <w:t>Interpret an ordered pair in a real-world problem</w:t>
            </w:r>
          </w:p>
        </w:tc>
      </w:tr>
    </w:tbl>
    <w:p w14:paraId="43D10BC5"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0C65B2C2" w14:textId="77777777" w:rsidTr="0096752D">
        <w:trPr>
          <w:trHeight w:hRule="exact" w:val="264"/>
        </w:trPr>
        <w:tc>
          <w:tcPr>
            <w:tcW w:w="8276" w:type="dxa"/>
            <w:gridSpan w:val="2"/>
            <w:shd w:val="clear" w:color="auto" w:fill="009CD1"/>
          </w:tcPr>
          <w:p w14:paraId="45BD5B55"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4D207B51" w14:textId="77777777" w:rsidTr="00D94659">
        <w:trPr>
          <w:trHeight w:hRule="exact" w:val="595"/>
        </w:trPr>
        <w:tc>
          <w:tcPr>
            <w:tcW w:w="8276" w:type="dxa"/>
            <w:gridSpan w:val="2"/>
            <w:shd w:val="clear" w:color="auto" w:fill="DEEAF6"/>
          </w:tcPr>
          <w:p w14:paraId="34877F04"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answer a literal question based on a proportional relationship shown as a graph.  </w:t>
            </w:r>
          </w:p>
        </w:tc>
      </w:tr>
      <w:tr w:rsidR="00A419F9" w:rsidRPr="0096752D" w14:paraId="7950041E" w14:textId="77777777" w:rsidTr="0096752D">
        <w:trPr>
          <w:trHeight w:hRule="exact" w:val="262"/>
        </w:trPr>
        <w:tc>
          <w:tcPr>
            <w:tcW w:w="8276" w:type="dxa"/>
            <w:gridSpan w:val="2"/>
            <w:shd w:val="clear" w:color="auto" w:fill="009CD1"/>
          </w:tcPr>
          <w:p w14:paraId="7227BB79" w14:textId="77777777" w:rsidR="00A419F9" w:rsidRPr="0096752D" w:rsidRDefault="00A419F9" w:rsidP="00D94659">
            <w:pPr>
              <w:pStyle w:val="Style2"/>
              <w:rPr>
                <w:color w:val="CBC3C5"/>
              </w:rPr>
            </w:pPr>
            <w:r w:rsidRPr="0096752D">
              <w:t>Tier Guidelines</w:t>
            </w:r>
            <w:r w:rsidRPr="0096752D">
              <w:tab/>
            </w:r>
          </w:p>
        </w:tc>
      </w:tr>
      <w:tr w:rsidR="00A419F9" w:rsidRPr="0096752D" w14:paraId="035B5FE3" w14:textId="77777777" w:rsidTr="0096752D">
        <w:trPr>
          <w:trHeight w:hRule="exact" w:val="264"/>
        </w:trPr>
        <w:tc>
          <w:tcPr>
            <w:tcW w:w="4138" w:type="dxa"/>
            <w:shd w:val="clear" w:color="auto" w:fill="009CD1"/>
          </w:tcPr>
          <w:p w14:paraId="0DBAFA26"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591B3209"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4FCF84A6" w14:textId="77777777" w:rsidTr="0096752D">
        <w:trPr>
          <w:trHeight w:hRule="exact" w:val="649"/>
        </w:trPr>
        <w:tc>
          <w:tcPr>
            <w:tcW w:w="4138" w:type="dxa"/>
            <w:shd w:val="clear" w:color="auto" w:fill="DEEAF6"/>
          </w:tcPr>
          <w:p w14:paraId="637A280F" w14:textId="77777777" w:rsidR="00A419F9" w:rsidRPr="0096752D" w:rsidRDefault="00A419F9" w:rsidP="005F0D21">
            <w:pPr>
              <w:widowControl w:val="0"/>
              <w:spacing w:after="0" w:line="240" w:lineRule="auto"/>
              <w:ind w:left="103" w:right="222"/>
              <w:rPr>
                <w:rFonts w:ascii="Times New Roman" w:eastAsia="Times New Roman" w:hAnsi="Times New Roman" w:cs="Times New Roman"/>
              </w:rPr>
            </w:pPr>
            <w:r w:rsidRPr="0096752D">
              <w:rPr>
                <w:rFonts w:ascii="Times New Roman" w:eastAsia="Times New Roman" w:hAnsi="Times New Roman" w:cs="Times New Roman"/>
              </w:rPr>
              <w:t xml:space="preserve">Scale of the axes is limited to increments of 1 or 2. </w:t>
            </w:r>
          </w:p>
        </w:tc>
        <w:tc>
          <w:tcPr>
            <w:tcW w:w="4138" w:type="dxa"/>
            <w:shd w:val="clear" w:color="auto" w:fill="DEEAF6"/>
          </w:tcPr>
          <w:p w14:paraId="605FA1D0"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 xml:space="preserve">Scale of the axes is limited to increments of 1, 2, or 5. </w:t>
            </w:r>
          </w:p>
        </w:tc>
      </w:tr>
    </w:tbl>
    <w:p w14:paraId="6720B735" w14:textId="0176B10F" w:rsidR="00A419F9" w:rsidRDefault="00A419F9" w:rsidP="005F0D21">
      <w:pPr>
        <w:spacing w:line="240" w:lineRule="auto"/>
        <w:rPr>
          <w:rFonts w:ascii="Arial" w:eastAsia="Calibri" w:hAnsi="Calibri" w:cs="Times New Roman"/>
        </w:rPr>
      </w:pPr>
    </w:p>
    <w:p w14:paraId="41733C8E" w14:textId="77777777" w:rsidR="00D94659" w:rsidRPr="0096752D" w:rsidRDefault="00D94659" w:rsidP="005F0D21">
      <w:pPr>
        <w:spacing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34F1A5B2" w14:textId="77777777" w:rsidTr="0096752D">
        <w:trPr>
          <w:trHeight w:val="540"/>
        </w:trPr>
        <w:tc>
          <w:tcPr>
            <w:tcW w:w="9465" w:type="dxa"/>
            <w:shd w:val="clear" w:color="auto" w:fill="009CD1"/>
            <w:vAlign w:val="center"/>
          </w:tcPr>
          <w:p w14:paraId="6D216376"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 A-R Ratios and Proportional Relationships</w:t>
            </w:r>
          </w:p>
        </w:tc>
      </w:tr>
    </w:tbl>
    <w:p w14:paraId="356E7302" w14:textId="77777777" w:rsidR="00A419F9" w:rsidRPr="0096752D" w:rsidRDefault="00A419F9" w:rsidP="002C12D7">
      <w:pPr>
        <w:pStyle w:val="Style1"/>
      </w:pPr>
      <w:r w:rsidRPr="0096752D">
        <w:t>Assessment Anchor: M07.A-R.1.1</w:t>
      </w:r>
    </w:p>
    <w:p w14:paraId="693EE94B"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Demonstrate an understanding of proportional relationships.</w:t>
      </w:r>
    </w:p>
    <w:p w14:paraId="74228CF3" w14:textId="7CB1EF02" w:rsidR="00A419F9" w:rsidRPr="0096752D" w:rsidRDefault="00D94659" w:rsidP="002C12D7">
      <w:pPr>
        <w:pStyle w:val="Style1"/>
      </w:pPr>
      <w:r>
        <w:t xml:space="preserve">     </w:t>
      </w:r>
      <w:r w:rsidR="00A419F9" w:rsidRPr="0096752D">
        <w:t>Eligible Content: M07.A-R.1.1.6</w:t>
      </w:r>
    </w:p>
    <w:p w14:paraId="6C864BDF"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Use proportional relationships to solve multi-step ratio and percent problems.</w:t>
      </w:r>
    </w:p>
    <w:p w14:paraId="7719A51E"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Examples: simple interest, tax, markups and markdowns, gratuities and commissions, fees, percent increase and decrease.</w:t>
      </w:r>
    </w:p>
    <w:p w14:paraId="12FD8C71" w14:textId="77777777" w:rsidR="00A419F9" w:rsidRPr="0096752D" w:rsidRDefault="00A419F9" w:rsidP="005F0D21">
      <w:pPr>
        <w:widowControl w:val="0"/>
        <w:autoSpaceDE w:val="0"/>
        <w:autoSpaceDN w:val="0"/>
        <w:adjustRightInd w:val="0"/>
        <w:spacing w:after="0" w:line="240" w:lineRule="auto"/>
        <w:ind w:left="360" w:right="259" w:hanging="14"/>
        <w:rPr>
          <w:rFonts w:ascii="Arial" w:eastAsia="Times New Roman" w:hAnsi="Times New Roman" w:cs="Times New Roman"/>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68FDEB9A" w14:textId="77777777" w:rsidTr="0096752D">
        <w:trPr>
          <w:trHeight w:hRule="exact" w:val="264"/>
        </w:trPr>
        <w:tc>
          <w:tcPr>
            <w:tcW w:w="8275" w:type="dxa"/>
            <w:shd w:val="clear" w:color="auto" w:fill="009CD1"/>
          </w:tcPr>
          <w:p w14:paraId="240182A6"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07B86765" w14:textId="77777777" w:rsidTr="0096752D">
        <w:trPr>
          <w:trHeight w:hRule="exact" w:val="288"/>
        </w:trPr>
        <w:tc>
          <w:tcPr>
            <w:tcW w:w="8275" w:type="dxa"/>
            <w:vAlign w:val="center"/>
          </w:tcPr>
          <w:p w14:paraId="70444FDB" w14:textId="77777777" w:rsidR="00A419F9" w:rsidRPr="0096752D" w:rsidRDefault="00A419F9" w:rsidP="005F0D21">
            <w:pPr>
              <w:autoSpaceDE w:val="0"/>
              <w:autoSpaceDN w:val="0"/>
              <w:adjustRightInd w:val="0"/>
              <w:spacing w:after="0" w:line="240" w:lineRule="auto"/>
              <w:rPr>
                <w:rFonts w:ascii="Calibri" w:eastAsia="Calibri" w:hAnsi="Calibri" w:cs="Times New Roman"/>
              </w:rPr>
            </w:pPr>
            <w:r w:rsidRPr="0096752D">
              <w:rPr>
                <w:rFonts w:ascii="Times New Roman" w:eastAsia="Calibri" w:hAnsi="Times New Roman" w:cs="Times New Roman"/>
                <w:b/>
              </w:rPr>
              <w:t>M07AR1.1.6a</w:t>
            </w:r>
            <w:r w:rsidRPr="0096752D">
              <w:rPr>
                <w:rFonts w:ascii="Calibri" w:eastAsia="Calibri" w:hAnsi="Calibri" w:cs="Times New Roman"/>
                <w:b/>
              </w:rPr>
              <w:t xml:space="preserve"> </w:t>
            </w:r>
            <w:r w:rsidRPr="0096752D">
              <w:rPr>
                <w:rFonts w:ascii="Times New Roman" w:eastAsia="Times New Roman" w:hAnsi="Times New Roman" w:cs="Times New Roman"/>
                <w:bCs/>
              </w:rPr>
              <w:t>Use percentages to solve a real-world problem</w:t>
            </w:r>
          </w:p>
        </w:tc>
      </w:tr>
    </w:tbl>
    <w:p w14:paraId="48633148"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16A4C5D1" w14:textId="77777777" w:rsidTr="0096752D">
        <w:trPr>
          <w:trHeight w:hRule="exact" w:val="264"/>
        </w:trPr>
        <w:tc>
          <w:tcPr>
            <w:tcW w:w="8276" w:type="dxa"/>
            <w:gridSpan w:val="2"/>
            <w:shd w:val="clear" w:color="auto" w:fill="009CD1"/>
          </w:tcPr>
          <w:p w14:paraId="20667BB6"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6E427593" w14:textId="77777777" w:rsidTr="0096752D">
        <w:trPr>
          <w:trHeight w:hRule="exact" w:val="325"/>
        </w:trPr>
        <w:tc>
          <w:tcPr>
            <w:tcW w:w="8276" w:type="dxa"/>
            <w:gridSpan w:val="2"/>
            <w:shd w:val="clear" w:color="auto" w:fill="DEEAF6"/>
          </w:tcPr>
          <w:p w14:paraId="4A45AE74"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use percentages to solve a real-world problem.</w:t>
            </w:r>
          </w:p>
        </w:tc>
      </w:tr>
      <w:tr w:rsidR="00A419F9" w:rsidRPr="0096752D" w14:paraId="149F34DA" w14:textId="77777777" w:rsidTr="0096752D">
        <w:trPr>
          <w:trHeight w:hRule="exact" w:val="262"/>
        </w:trPr>
        <w:tc>
          <w:tcPr>
            <w:tcW w:w="8276" w:type="dxa"/>
            <w:gridSpan w:val="2"/>
            <w:shd w:val="clear" w:color="auto" w:fill="009CD1"/>
          </w:tcPr>
          <w:p w14:paraId="06A575A7" w14:textId="77777777" w:rsidR="00A419F9" w:rsidRPr="0096752D" w:rsidRDefault="00A419F9" w:rsidP="00D94659">
            <w:pPr>
              <w:pStyle w:val="Style2"/>
              <w:rPr>
                <w:color w:val="CBC3C5"/>
              </w:rPr>
            </w:pPr>
            <w:r w:rsidRPr="0096752D">
              <w:t>Tier Guidelines</w:t>
            </w:r>
            <w:r w:rsidRPr="0096752D">
              <w:tab/>
            </w:r>
          </w:p>
        </w:tc>
      </w:tr>
      <w:tr w:rsidR="00A419F9" w:rsidRPr="0096752D" w14:paraId="09F2FA4B" w14:textId="77777777" w:rsidTr="0096752D">
        <w:trPr>
          <w:trHeight w:hRule="exact" w:val="264"/>
        </w:trPr>
        <w:tc>
          <w:tcPr>
            <w:tcW w:w="4138" w:type="dxa"/>
            <w:shd w:val="clear" w:color="auto" w:fill="009CD1"/>
          </w:tcPr>
          <w:p w14:paraId="3ABB56FA"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40048F1C"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62D7D1E2" w14:textId="77777777" w:rsidTr="00D94659">
        <w:trPr>
          <w:trHeight w:hRule="exact" w:val="343"/>
        </w:trPr>
        <w:tc>
          <w:tcPr>
            <w:tcW w:w="4138" w:type="dxa"/>
            <w:shd w:val="clear" w:color="auto" w:fill="DEEAF6"/>
          </w:tcPr>
          <w:p w14:paraId="4978CFE9" w14:textId="77777777" w:rsidR="00A419F9" w:rsidRPr="0096752D" w:rsidRDefault="00A419F9" w:rsidP="005F0D21">
            <w:pPr>
              <w:widowControl w:val="0"/>
              <w:spacing w:after="0" w:line="240" w:lineRule="auto"/>
              <w:ind w:left="103" w:right="223"/>
              <w:rPr>
                <w:rFonts w:ascii="Times New Roman" w:eastAsia="Times New Roman" w:hAnsi="Times New Roman" w:cs="Times New Roman"/>
              </w:rPr>
            </w:pPr>
            <w:r w:rsidRPr="0096752D">
              <w:rPr>
                <w:rFonts w:ascii="Times New Roman" w:eastAsia="Times New Roman" w:hAnsi="Times New Roman" w:cs="Times New Roman"/>
              </w:rPr>
              <w:t xml:space="preserve">Percentages are limited to 50% </w:t>
            </w:r>
          </w:p>
        </w:tc>
        <w:tc>
          <w:tcPr>
            <w:tcW w:w="4138" w:type="dxa"/>
            <w:shd w:val="clear" w:color="auto" w:fill="DEEAF6"/>
          </w:tcPr>
          <w:p w14:paraId="3ACCEE1E" w14:textId="77777777" w:rsidR="00A419F9" w:rsidRPr="0096752D" w:rsidRDefault="00A419F9" w:rsidP="005F0D21">
            <w:pPr>
              <w:widowControl w:val="0"/>
              <w:spacing w:after="0" w:line="240" w:lineRule="auto"/>
              <w:ind w:left="103" w:right="132"/>
              <w:rPr>
                <w:rFonts w:ascii="Times New Roman" w:eastAsia="Times New Roman" w:hAnsi="Times New Roman" w:cs="Times New Roman"/>
              </w:rPr>
            </w:pPr>
            <w:r w:rsidRPr="0096752D">
              <w:rPr>
                <w:rFonts w:ascii="Times New Roman" w:eastAsia="Times New Roman" w:hAnsi="Times New Roman" w:cs="Times New Roman"/>
              </w:rPr>
              <w:t>Percentages are limited to 25%, and 50%</w:t>
            </w:r>
          </w:p>
        </w:tc>
      </w:tr>
    </w:tbl>
    <w:p w14:paraId="0C9BB4E7" w14:textId="084BF746" w:rsidR="00A419F9" w:rsidRDefault="00D94659" w:rsidP="00D94659">
      <w:pPr>
        <w:spacing w:after="0" w:line="240" w:lineRule="auto"/>
        <w:rPr>
          <w:rFonts w:ascii="Calibri" w:eastAsia="Calibri" w:hAnsi="Calibri" w:cs="Times New Roman"/>
        </w:rPr>
      </w:pPr>
      <w:r>
        <w:rPr>
          <w:rFonts w:ascii="Calibri" w:eastAsia="Calibri" w:hAnsi="Calibri" w:cs="Times New Roman"/>
        </w:rPr>
        <w:t xml:space="preserve"> </w:t>
      </w:r>
    </w:p>
    <w:p w14:paraId="6559FC76" w14:textId="77777777" w:rsidR="00D94659" w:rsidRPr="0096752D" w:rsidRDefault="00D94659" w:rsidP="00D94659">
      <w:pPr>
        <w:spacing w:after="0" w:line="240" w:lineRule="auto"/>
        <w:rPr>
          <w:rFonts w:ascii="Calibri"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65"/>
      </w:tblGrid>
      <w:tr w:rsidR="00A419F9" w:rsidRPr="0096752D" w14:paraId="2A3415CF" w14:textId="77777777" w:rsidTr="0096752D">
        <w:trPr>
          <w:trHeight w:val="540"/>
        </w:trPr>
        <w:tc>
          <w:tcPr>
            <w:tcW w:w="9465" w:type="dxa"/>
            <w:shd w:val="clear" w:color="auto" w:fill="009CD1"/>
            <w:vAlign w:val="center"/>
          </w:tcPr>
          <w:p w14:paraId="4C77C7AD"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M07.B-E Expressions and Equations</w:t>
            </w:r>
          </w:p>
        </w:tc>
      </w:tr>
    </w:tbl>
    <w:p w14:paraId="2B35777F" w14:textId="77777777" w:rsidR="00A419F9" w:rsidRPr="0096752D" w:rsidRDefault="00A419F9" w:rsidP="002C12D7">
      <w:pPr>
        <w:pStyle w:val="Style1"/>
      </w:pPr>
      <w:r w:rsidRPr="0096752D">
        <w:t>Assessment Anchor: M07.B-E.2.2</w:t>
      </w:r>
    </w:p>
    <w:p w14:paraId="3D36200C"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Use variables to represent quantities in a real-world or mathematical problem and construct simple equations and inequalities to solve problems. </w:t>
      </w:r>
    </w:p>
    <w:p w14:paraId="0282D4AF" w14:textId="589FF693" w:rsidR="00A419F9" w:rsidRPr="0096752D" w:rsidRDefault="00D94659" w:rsidP="002C12D7">
      <w:pPr>
        <w:pStyle w:val="Style1"/>
      </w:pPr>
      <w:r>
        <w:t xml:space="preserve">     </w:t>
      </w:r>
      <w:r w:rsidR="00A419F9" w:rsidRPr="0096752D">
        <w:t>Eligible Content: M07.B-E.2.2.1</w:t>
      </w:r>
    </w:p>
    <w:p w14:paraId="7025F4CB"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Solve word problems leading to equations of the form px + q = r and p(x + q) = r, where p, q, and r are specific rational numbers. </w:t>
      </w:r>
    </w:p>
    <w:p w14:paraId="7B2D0AED"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The perimeter of a rectangle is 54 cm. Its length is 6 cm. What is its width? </w:t>
      </w:r>
    </w:p>
    <w:p w14:paraId="0A092EB2"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4B8EABF5" w14:textId="77777777" w:rsidTr="0096752D">
        <w:trPr>
          <w:trHeight w:hRule="exact" w:val="264"/>
        </w:trPr>
        <w:tc>
          <w:tcPr>
            <w:tcW w:w="8275" w:type="dxa"/>
            <w:shd w:val="clear" w:color="auto" w:fill="009CD1"/>
          </w:tcPr>
          <w:p w14:paraId="1D511B3D"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12001818" w14:textId="77777777" w:rsidTr="0096752D">
        <w:trPr>
          <w:trHeight w:hRule="exact" w:val="864"/>
        </w:trPr>
        <w:tc>
          <w:tcPr>
            <w:tcW w:w="8275" w:type="dxa"/>
            <w:vAlign w:val="center"/>
          </w:tcPr>
          <w:p w14:paraId="3B67A3B5" w14:textId="77777777" w:rsidR="00A419F9" w:rsidRPr="0096752D" w:rsidRDefault="00A419F9" w:rsidP="005F0D21">
            <w:pPr>
              <w:autoSpaceDE w:val="0"/>
              <w:autoSpaceDN w:val="0"/>
              <w:adjustRightInd w:val="0"/>
              <w:spacing w:after="0" w:line="240" w:lineRule="auto"/>
              <w:rPr>
                <w:rFonts w:ascii="Arial" w:eastAsia="Calibri" w:hAnsi="Arial" w:cs="Arial"/>
                <w:color w:val="000000"/>
              </w:rPr>
            </w:pPr>
            <w:r w:rsidRPr="0096752D">
              <w:rPr>
                <w:rFonts w:ascii="Times New Roman" w:eastAsia="Calibri" w:hAnsi="Times New Roman" w:cs="Times New Roman"/>
                <w:b/>
                <w:bCs/>
                <w:color w:val="000000"/>
              </w:rPr>
              <w:t>M07BE2.2.1a</w:t>
            </w:r>
            <w:r w:rsidRPr="0096752D">
              <w:rPr>
                <w:rFonts w:ascii="Arial" w:eastAsia="Calibri" w:hAnsi="Arial" w:cs="Arial"/>
                <w:b/>
                <w:bCs/>
                <w:color w:val="000000"/>
              </w:rPr>
              <w:t xml:space="preserve"> </w:t>
            </w:r>
            <w:r w:rsidRPr="0096752D">
              <w:rPr>
                <w:rFonts w:ascii="Times New Roman" w:eastAsia="Calibri" w:hAnsi="Times New Roman" w:cs="Times New Roman"/>
                <w:bCs/>
                <w:color w:val="000000"/>
              </w:rPr>
              <w:t>Select an algebraic expression (equations or inequalities) using addition or subtraction of fractions, decimals, or positive/negative integers to solve a 1-step real-world problem</w:t>
            </w:r>
            <w:r w:rsidRPr="0096752D">
              <w:rPr>
                <w:rFonts w:ascii="Arial" w:eastAsia="Calibri" w:hAnsi="Arial" w:cs="Arial"/>
                <w:b/>
                <w:bCs/>
                <w:color w:val="000000"/>
              </w:rPr>
              <w:t xml:space="preserve"> </w:t>
            </w:r>
          </w:p>
        </w:tc>
      </w:tr>
    </w:tbl>
    <w:p w14:paraId="28A9132F"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270"/>
        <w:gridCol w:w="3990"/>
        <w:gridCol w:w="16"/>
      </w:tblGrid>
      <w:tr w:rsidR="00A419F9" w:rsidRPr="0096752D" w14:paraId="4CF27C44" w14:textId="77777777" w:rsidTr="00A419F9">
        <w:trPr>
          <w:gridBefore w:val="1"/>
          <w:wBefore w:w="1205" w:type="dxa"/>
          <w:trHeight w:hRule="exact" w:val="264"/>
        </w:trPr>
        <w:tc>
          <w:tcPr>
            <w:tcW w:w="8276" w:type="dxa"/>
            <w:gridSpan w:val="3"/>
            <w:shd w:val="clear" w:color="auto" w:fill="009CD1"/>
          </w:tcPr>
          <w:p w14:paraId="7951A9F8"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4FEBFB30" w14:textId="77777777" w:rsidTr="00A419F9">
        <w:trPr>
          <w:gridBefore w:val="1"/>
          <w:wBefore w:w="1205" w:type="dxa"/>
          <w:trHeight w:hRule="exact" w:val="631"/>
        </w:trPr>
        <w:tc>
          <w:tcPr>
            <w:tcW w:w="8276" w:type="dxa"/>
            <w:gridSpan w:val="3"/>
            <w:shd w:val="clear" w:color="auto" w:fill="DEEAF6"/>
          </w:tcPr>
          <w:p w14:paraId="0D960935" w14:textId="3CA614B4"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select an algebraic expression using addition or subtraction </w:t>
            </w:r>
            <w:r w:rsidR="002E1ED3" w:rsidRPr="0096752D">
              <w:rPr>
                <w:rFonts w:ascii="Times New Roman" w:eastAsia="Times New Roman" w:hAnsi="Times New Roman" w:cs="Times New Roman"/>
              </w:rPr>
              <w:t xml:space="preserve">with fractions, decimals, or positive/negative numbers </w:t>
            </w:r>
            <w:r w:rsidRPr="0096752D">
              <w:rPr>
                <w:rFonts w:ascii="Times New Roman" w:eastAsia="Times New Roman" w:hAnsi="Times New Roman" w:cs="Times New Roman"/>
              </w:rPr>
              <w:t xml:space="preserve">that will solve a 1-step real-world problem. </w:t>
            </w:r>
          </w:p>
        </w:tc>
      </w:tr>
      <w:tr w:rsidR="00A419F9" w:rsidRPr="0096752D" w14:paraId="29398039" w14:textId="77777777" w:rsidTr="00A419F9">
        <w:trPr>
          <w:gridBefore w:val="1"/>
          <w:wBefore w:w="1205" w:type="dxa"/>
          <w:trHeight w:hRule="exact" w:val="262"/>
        </w:trPr>
        <w:tc>
          <w:tcPr>
            <w:tcW w:w="8276" w:type="dxa"/>
            <w:gridSpan w:val="3"/>
            <w:shd w:val="clear" w:color="auto" w:fill="009CD1"/>
          </w:tcPr>
          <w:p w14:paraId="2B103E79" w14:textId="77777777" w:rsidR="00A419F9" w:rsidRPr="0096752D" w:rsidRDefault="00A419F9" w:rsidP="00D94659">
            <w:pPr>
              <w:pStyle w:val="Style2"/>
              <w:rPr>
                <w:color w:val="CBC3C5"/>
              </w:rPr>
            </w:pPr>
            <w:r w:rsidRPr="0096752D">
              <w:t>Tier Guidelines</w:t>
            </w:r>
            <w:r w:rsidRPr="0096752D">
              <w:tab/>
            </w:r>
          </w:p>
        </w:tc>
      </w:tr>
      <w:tr w:rsidR="00A419F9" w:rsidRPr="0096752D" w14:paraId="57959053" w14:textId="77777777" w:rsidTr="00A419F9">
        <w:trPr>
          <w:gridBefore w:val="1"/>
          <w:wBefore w:w="1205" w:type="dxa"/>
          <w:trHeight w:hRule="exact" w:val="264"/>
        </w:trPr>
        <w:tc>
          <w:tcPr>
            <w:tcW w:w="4270" w:type="dxa"/>
            <w:shd w:val="clear" w:color="auto" w:fill="009CD1"/>
          </w:tcPr>
          <w:p w14:paraId="1DF8E380"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006" w:type="dxa"/>
            <w:gridSpan w:val="2"/>
            <w:shd w:val="clear" w:color="auto" w:fill="009CD1"/>
          </w:tcPr>
          <w:p w14:paraId="703C6257"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67B8E7F5" w14:textId="77777777" w:rsidTr="00A419F9">
        <w:trPr>
          <w:gridBefore w:val="1"/>
          <w:wBefore w:w="1205" w:type="dxa"/>
          <w:trHeight w:hRule="exact" w:val="802"/>
        </w:trPr>
        <w:tc>
          <w:tcPr>
            <w:tcW w:w="4270" w:type="dxa"/>
            <w:shd w:val="clear" w:color="auto" w:fill="DEEAF6"/>
          </w:tcPr>
          <w:p w14:paraId="1FCEAF93" w14:textId="12ED5C2D" w:rsidR="00A419F9" w:rsidRPr="0096752D" w:rsidRDefault="00A419F9" w:rsidP="005F0D21">
            <w:pPr>
              <w:widowControl w:val="0"/>
              <w:spacing w:after="0" w:line="240" w:lineRule="auto"/>
              <w:ind w:left="103" w:right="43"/>
              <w:rPr>
                <w:rFonts w:ascii="Times New Roman" w:eastAsia="Times New Roman" w:hAnsi="Times New Roman" w:cs="Times New Roman"/>
              </w:rPr>
            </w:pPr>
            <w:r w:rsidRPr="0096752D">
              <w:rPr>
                <w:rFonts w:ascii="Times New Roman" w:eastAsia="Times New Roman" w:hAnsi="Times New Roman" w:cs="Times New Roman"/>
              </w:rPr>
              <w:t xml:space="preserve">Limited to </w:t>
            </w:r>
            <w:r w:rsidR="002E1ED3" w:rsidRPr="0096752D">
              <w:rPr>
                <w:rFonts w:ascii="Times New Roman" w:eastAsia="Times New Roman" w:hAnsi="Times New Roman" w:cs="Times New Roman"/>
              </w:rPr>
              <w:t xml:space="preserve">completing an expression with </w:t>
            </w:r>
            <w:r w:rsidRPr="0096752D">
              <w:rPr>
                <w:rFonts w:ascii="Times New Roman" w:eastAsia="Times New Roman" w:hAnsi="Times New Roman" w:cs="Times New Roman"/>
              </w:rPr>
              <w:t xml:space="preserve">1 variable </w:t>
            </w:r>
            <w:r w:rsidR="002E1ED3" w:rsidRPr="0096752D">
              <w:rPr>
                <w:rFonts w:ascii="Times New Roman" w:eastAsia="Times New Roman" w:hAnsi="Times New Roman" w:cs="Times New Roman"/>
              </w:rPr>
              <w:t>using addition with fractions, decimals, and positive numbers</w:t>
            </w:r>
            <w:r w:rsidRPr="0096752D">
              <w:rPr>
                <w:rFonts w:ascii="Times New Roman" w:eastAsia="Times New Roman" w:hAnsi="Times New Roman" w:cs="Times New Roman"/>
              </w:rPr>
              <w:t xml:space="preserve">. </w:t>
            </w:r>
          </w:p>
          <w:p w14:paraId="573251B3"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c>
          <w:tcPr>
            <w:tcW w:w="4006" w:type="dxa"/>
            <w:gridSpan w:val="2"/>
            <w:shd w:val="clear" w:color="auto" w:fill="DEEAF6"/>
          </w:tcPr>
          <w:p w14:paraId="40751BD1" w14:textId="6121E1EC" w:rsidR="00A419F9" w:rsidRPr="0096752D" w:rsidRDefault="002E1ED3" w:rsidP="005F0D21">
            <w:pPr>
              <w:widowControl w:val="0"/>
              <w:spacing w:after="0" w:line="240" w:lineRule="auto"/>
              <w:ind w:left="103" w:right="222"/>
              <w:rPr>
                <w:rFonts w:ascii="Times New Roman" w:eastAsia="Times New Roman" w:hAnsi="Times New Roman" w:cs="Times New Roman"/>
              </w:rPr>
            </w:pPr>
            <w:r w:rsidRPr="0096752D">
              <w:rPr>
                <w:rFonts w:ascii="Times New Roman" w:eastAsia="Times New Roman" w:hAnsi="Times New Roman" w:cs="Times New Roman"/>
              </w:rPr>
              <w:t>No additional limitations</w:t>
            </w:r>
          </w:p>
        </w:tc>
      </w:tr>
      <w:tr w:rsidR="00A419F9" w:rsidRPr="0096752D" w14:paraId="053C0E49" w14:textId="77777777" w:rsidTr="00A419F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009CD1"/>
            <w:vAlign w:val="center"/>
          </w:tcPr>
          <w:p w14:paraId="79211553"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M07.B-E Expressions and Equations</w:t>
            </w:r>
          </w:p>
        </w:tc>
      </w:tr>
    </w:tbl>
    <w:p w14:paraId="6BFCC72E" w14:textId="77777777" w:rsidR="00A419F9" w:rsidRPr="0096752D" w:rsidRDefault="00A419F9" w:rsidP="002C12D7">
      <w:pPr>
        <w:pStyle w:val="Style1"/>
      </w:pPr>
      <w:r w:rsidRPr="0096752D">
        <w:t>Assessment Anchor: M07.B-E.2.3</w:t>
      </w:r>
    </w:p>
    <w:p w14:paraId="5B72268C"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Determine the reasonableness of the answer(s) in problem- solving situations. </w:t>
      </w:r>
    </w:p>
    <w:p w14:paraId="6915F902" w14:textId="37973321" w:rsidR="00A419F9" w:rsidRPr="0096752D" w:rsidRDefault="00D94659" w:rsidP="002C12D7">
      <w:pPr>
        <w:pStyle w:val="Style1"/>
      </w:pPr>
      <w:r>
        <w:t xml:space="preserve">     </w:t>
      </w:r>
      <w:r w:rsidR="00A419F9" w:rsidRPr="0096752D">
        <w:t>Eligible Content: M07.B-E.2.3.1</w:t>
      </w:r>
    </w:p>
    <w:p w14:paraId="0AFEA59C"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Determine the reasonableness of answer(s) or interpret the solution(s) in the context of the</w:t>
      </w:r>
      <w:r w:rsidRPr="0096752D">
        <w:rPr>
          <w:rFonts w:ascii="Arial" w:eastAsia="Yu Mincho" w:hAnsi="Arial" w:cs="Arial"/>
          <w:b/>
          <w:bCs/>
          <w:i/>
          <w:iCs/>
          <w:color w:val="000000"/>
        </w:rPr>
        <w:t xml:space="preserve"> </w:t>
      </w:r>
      <w:r w:rsidRPr="0096752D">
        <w:rPr>
          <w:rFonts w:ascii="Times New Roman" w:eastAsia="Yu Mincho" w:hAnsi="Times New Roman" w:cs="Times New Roman"/>
          <w:iCs/>
        </w:rPr>
        <w:t xml:space="preserve">problem. </w:t>
      </w:r>
    </w:p>
    <w:p w14:paraId="66240A04"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If you want to place a towel bar that is 9 3/4 inches long in the center of a door that is 27 1/2 inches wide, you will need to place the bar about 9 inches from each edge; this estimate can be used as a check on the exact computation. </w:t>
      </w:r>
    </w:p>
    <w:p w14:paraId="0FA12C13" w14:textId="77777777" w:rsidR="00A419F9" w:rsidRPr="0096752D" w:rsidRDefault="00A419F9" w:rsidP="005F0D21">
      <w:pPr>
        <w:widowControl w:val="0"/>
        <w:autoSpaceDE w:val="0"/>
        <w:autoSpaceDN w:val="0"/>
        <w:adjustRightInd w:val="0"/>
        <w:spacing w:after="0" w:line="240" w:lineRule="auto"/>
        <w:ind w:left="360" w:right="259" w:hanging="14"/>
        <w:rPr>
          <w:rFonts w:ascii="Arial" w:eastAsia="Times New Roman" w:hAnsi="Times New Roman" w:cs="Times New Roman"/>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55996285" w14:textId="77777777" w:rsidTr="0096752D">
        <w:trPr>
          <w:trHeight w:hRule="exact" w:val="264"/>
        </w:trPr>
        <w:tc>
          <w:tcPr>
            <w:tcW w:w="8275" w:type="dxa"/>
            <w:shd w:val="clear" w:color="auto" w:fill="009CD1"/>
          </w:tcPr>
          <w:p w14:paraId="3524889B"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68479E1A" w14:textId="77777777" w:rsidTr="0096752D">
        <w:trPr>
          <w:trHeight w:hRule="exact" w:val="576"/>
        </w:trPr>
        <w:tc>
          <w:tcPr>
            <w:tcW w:w="8275" w:type="dxa"/>
            <w:vAlign w:val="center"/>
          </w:tcPr>
          <w:p w14:paraId="78657BB4" w14:textId="77777777" w:rsidR="00A419F9" w:rsidRPr="0096752D" w:rsidRDefault="00A419F9" w:rsidP="005F0D21">
            <w:pPr>
              <w:autoSpaceDE w:val="0"/>
              <w:autoSpaceDN w:val="0"/>
              <w:adjustRightInd w:val="0"/>
              <w:spacing w:after="0" w:line="240" w:lineRule="auto"/>
              <w:rPr>
                <w:rFonts w:ascii="Arial" w:eastAsia="Calibri" w:hAnsi="Arial" w:cs="Arial"/>
                <w:color w:val="000000"/>
              </w:rPr>
            </w:pPr>
            <w:r w:rsidRPr="0096752D">
              <w:rPr>
                <w:rFonts w:ascii="Times New Roman" w:eastAsia="Calibri" w:hAnsi="Times New Roman" w:cs="Times New Roman"/>
                <w:b/>
                <w:bCs/>
                <w:color w:val="000000"/>
              </w:rPr>
              <w:t>M07BE2.3.1a</w:t>
            </w:r>
            <w:r w:rsidRPr="0096752D">
              <w:rPr>
                <w:rFonts w:ascii="Arial" w:eastAsia="Calibri" w:hAnsi="Arial" w:cs="Arial"/>
                <w:b/>
                <w:bCs/>
                <w:color w:val="000000"/>
              </w:rPr>
              <w:t xml:space="preserve"> </w:t>
            </w:r>
            <w:r w:rsidRPr="0096752D">
              <w:rPr>
                <w:rFonts w:ascii="Times New Roman" w:eastAsia="Calibri" w:hAnsi="Times New Roman" w:cs="Times New Roman"/>
                <w:bCs/>
                <w:color w:val="000000"/>
              </w:rPr>
              <w:t>Identify a reasonable solution in the context of a problem using the four basic operations and numbers under 20</w:t>
            </w:r>
            <w:r w:rsidRPr="0096752D">
              <w:rPr>
                <w:rFonts w:ascii="Arial" w:eastAsia="Calibri" w:hAnsi="Arial" w:cs="Arial"/>
                <w:b/>
                <w:bCs/>
                <w:color w:val="000000"/>
              </w:rPr>
              <w:t xml:space="preserve"> </w:t>
            </w:r>
          </w:p>
        </w:tc>
      </w:tr>
    </w:tbl>
    <w:p w14:paraId="1E893313"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111CD413" w14:textId="77777777" w:rsidTr="0096752D">
        <w:trPr>
          <w:trHeight w:hRule="exact" w:val="264"/>
        </w:trPr>
        <w:tc>
          <w:tcPr>
            <w:tcW w:w="8276" w:type="dxa"/>
            <w:gridSpan w:val="2"/>
            <w:shd w:val="clear" w:color="auto" w:fill="009CD1"/>
          </w:tcPr>
          <w:p w14:paraId="10791B66"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2586EA31" w14:textId="77777777" w:rsidTr="0096752D">
        <w:trPr>
          <w:trHeight w:hRule="exact" w:val="289"/>
        </w:trPr>
        <w:tc>
          <w:tcPr>
            <w:tcW w:w="8276" w:type="dxa"/>
            <w:gridSpan w:val="2"/>
            <w:shd w:val="clear" w:color="auto" w:fill="DEEAF6"/>
          </w:tcPr>
          <w:p w14:paraId="1A00A356"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a reasonable solution to a problem using any of the 4 operations. </w:t>
            </w:r>
          </w:p>
        </w:tc>
      </w:tr>
      <w:tr w:rsidR="00A419F9" w:rsidRPr="0096752D" w14:paraId="175A18CC" w14:textId="77777777" w:rsidTr="0096752D">
        <w:trPr>
          <w:trHeight w:hRule="exact" w:val="262"/>
        </w:trPr>
        <w:tc>
          <w:tcPr>
            <w:tcW w:w="8276" w:type="dxa"/>
            <w:gridSpan w:val="2"/>
            <w:shd w:val="clear" w:color="auto" w:fill="009CD1"/>
          </w:tcPr>
          <w:p w14:paraId="43D32C5F" w14:textId="77777777" w:rsidR="00A419F9" w:rsidRPr="0096752D" w:rsidRDefault="00A419F9" w:rsidP="00D94659">
            <w:pPr>
              <w:pStyle w:val="Style2"/>
              <w:rPr>
                <w:color w:val="CBC3C5"/>
              </w:rPr>
            </w:pPr>
            <w:r w:rsidRPr="0096752D">
              <w:t>Tier Guidelines</w:t>
            </w:r>
            <w:r w:rsidRPr="0096752D">
              <w:tab/>
            </w:r>
          </w:p>
        </w:tc>
      </w:tr>
      <w:tr w:rsidR="00A419F9" w:rsidRPr="0096752D" w14:paraId="1D16D8E0" w14:textId="77777777" w:rsidTr="0096752D">
        <w:trPr>
          <w:trHeight w:hRule="exact" w:val="264"/>
        </w:trPr>
        <w:tc>
          <w:tcPr>
            <w:tcW w:w="4138" w:type="dxa"/>
            <w:shd w:val="clear" w:color="auto" w:fill="009CD1"/>
          </w:tcPr>
          <w:p w14:paraId="76760D3E"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29E6FA23"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3F8ED085" w14:textId="77777777" w:rsidTr="0096752D">
        <w:trPr>
          <w:trHeight w:hRule="exact" w:val="271"/>
        </w:trPr>
        <w:tc>
          <w:tcPr>
            <w:tcW w:w="4138" w:type="dxa"/>
            <w:shd w:val="clear" w:color="auto" w:fill="DEEAF6"/>
          </w:tcPr>
          <w:p w14:paraId="108AB9C8"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totals up to 10.</w:t>
            </w:r>
          </w:p>
        </w:tc>
        <w:tc>
          <w:tcPr>
            <w:tcW w:w="4138" w:type="dxa"/>
            <w:shd w:val="clear" w:color="auto" w:fill="DEEAF6"/>
          </w:tcPr>
          <w:p w14:paraId="3505EE2C"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totals up to 20.</w:t>
            </w:r>
          </w:p>
        </w:tc>
      </w:tr>
    </w:tbl>
    <w:p w14:paraId="20BF473D" w14:textId="77777777" w:rsidR="00A419F9" w:rsidRPr="0096752D" w:rsidRDefault="00A419F9" w:rsidP="005F0D21">
      <w:pPr>
        <w:spacing w:line="240" w:lineRule="auto"/>
        <w:rPr>
          <w:rFonts w:ascii="Calibri"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65"/>
      </w:tblGrid>
      <w:tr w:rsidR="00A419F9" w:rsidRPr="0096752D" w14:paraId="2E482BAA" w14:textId="77777777" w:rsidTr="0096752D">
        <w:trPr>
          <w:trHeight w:val="540"/>
        </w:trPr>
        <w:tc>
          <w:tcPr>
            <w:tcW w:w="9465" w:type="dxa"/>
            <w:shd w:val="clear" w:color="auto" w:fill="009CD1"/>
            <w:vAlign w:val="center"/>
          </w:tcPr>
          <w:p w14:paraId="5C11B48B"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M07.C-G Geometry</w:t>
            </w:r>
          </w:p>
        </w:tc>
      </w:tr>
    </w:tbl>
    <w:p w14:paraId="21BFD334" w14:textId="77777777" w:rsidR="00A419F9" w:rsidRPr="0096752D" w:rsidRDefault="00A419F9" w:rsidP="002C12D7">
      <w:pPr>
        <w:pStyle w:val="Style1"/>
      </w:pPr>
      <w:r w:rsidRPr="0096752D">
        <w:t>Assessment Anchor: M07.C-G.1.1</w:t>
      </w:r>
    </w:p>
    <w:p w14:paraId="57163F71"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Describe and apply properties of geometric figures. </w:t>
      </w:r>
    </w:p>
    <w:p w14:paraId="2EA83BA1" w14:textId="569F81C1" w:rsidR="00A419F9" w:rsidRPr="0096752D" w:rsidRDefault="00D94659" w:rsidP="002C12D7">
      <w:pPr>
        <w:pStyle w:val="Style1"/>
      </w:pPr>
      <w:r>
        <w:t xml:space="preserve">     </w:t>
      </w:r>
      <w:r w:rsidR="00A419F9" w:rsidRPr="0096752D">
        <w:t>Eligible Content: M07.C-G.1.1.1</w:t>
      </w:r>
    </w:p>
    <w:p w14:paraId="07046D01"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Solve problems involving scale drawings of geometric figures, including finding length and area. </w:t>
      </w:r>
    </w:p>
    <w:p w14:paraId="6F348878" w14:textId="77777777" w:rsidR="00A419F9" w:rsidRPr="0096752D" w:rsidRDefault="00A419F9" w:rsidP="005F0D21">
      <w:pPr>
        <w:widowControl w:val="0"/>
        <w:autoSpaceDE w:val="0"/>
        <w:autoSpaceDN w:val="0"/>
        <w:adjustRightInd w:val="0"/>
        <w:spacing w:after="0" w:line="240" w:lineRule="auto"/>
        <w:ind w:left="360" w:right="259" w:hanging="14"/>
        <w:rPr>
          <w:rFonts w:ascii="Arial" w:eastAsia="Times New Roman" w:hAnsi="Times New Roman" w:cs="Times New Roman"/>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1A98516F" w14:textId="77777777" w:rsidTr="0096752D">
        <w:trPr>
          <w:trHeight w:hRule="exact" w:val="264"/>
        </w:trPr>
        <w:tc>
          <w:tcPr>
            <w:tcW w:w="8275" w:type="dxa"/>
            <w:shd w:val="clear" w:color="auto" w:fill="009CD1"/>
          </w:tcPr>
          <w:p w14:paraId="4D64442D"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16B8C2E9" w14:textId="77777777" w:rsidTr="0096752D">
        <w:trPr>
          <w:trHeight w:hRule="exact" w:val="288"/>
        </w:trPr>
        <w:tc>
          <w:tcPr>
            <w:tcW w:w="8275" w:type="dxa"/>
            <w:vAlign w:val="center"/>
          </w:tcPr>
          <w:p w14:paraId="6078D60E" w14:textId="77777777" w:rsidR="00A419F9" w:rsidRPr="0096752D" w:rsidRDefault="00A419F9" w:rsidP="005F0D21">
            <w:pPr>
              <w:autoSpaceDE w:val="0"/>
              <w:autoSpaceDN w:val="0"/>
              <w:adjustRightInd w:val="0"/>
              <w:spacing w:after="0" w:line="240" w:lineRule="auto"/>
              <w:rPr>
                <w:rFonts w:ascii="Arial" w:eastAsia="Calibri" w:hAnsi="Arial" w:cs="Arial"/>
                <w:color w:val="000000"/>
              </w:rPr>
            </w:pPr>
            <w:r w:rsidRPr="0096752D">
              <w:rPr>
                <w:rFonts w:ascii="Times New Roman" w:eastAsia="Calibri" w:hAnsi="Times New Roman" w:cs="Times New Roman"/>
                <w:b/>
                <w:bCs/>
                <w:color w:val="000000"/>
              </w:rPr>
              <w:t>M07CG1.1.1a</w:t>
            </w:r>
            <w:r w:rsidRPr="0096752D">
              <w:rPr>
                <w:rFonts w:ascii="Arial" w:eastAsia="Calibri" w:hAnsi="Arial" w:cs="Arial"/>
                <w:b/>
                <w:bCs/>
                <w:color w:val="000000"/>
              </w:rPr>
              <w:t xml:space="preserve"> </w:t>
            </w:r>
            <w:r w:rsidRPr="0096752D">
              <w:rPr>
                <w:rFonts w:ascii="Times New Roman" w:eastAsia="Calibri" w:hAnsi="Times New Roman" w:cs="Times New Roman"/>
                <w:bCs/>
                <w:color w:val="000000"/>
              </w:rPr>
              <w:t>Solve a 1-step real-world problem related to scaling</w:t>
            </w:r>
            <w:r w:rsidRPr="0096752D">
              <w:rPr>
                <w:rFonts w:ascii="Arial" w:eastAsia="Calibri" w:hAnsi="Arial" w:cs="Arial"/>
                <w:b/>
                <w:bCs/>
                <w:color w:val="000000"/>
              </w:rPr>
              <w:t xml:space="preserve"> </w:t>
            </w:r>
          </w:p>
        </w:tc>
      </w:tr>
    </w:tbl>
    <w:p w14:paraId="491A26BB"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18E408E5" w14:textId="77777777" w:rsidTr="0096752D">
        <w:trPr>
          <w:trHeight w:hRule="exact" w:val="264"/>
        </w:trPr>
        <w:tc>
          <w:tcPr>
            <w:tcW w:w="8276" w:type="dxa"/>
            <w:gridSpan w:val="2"/>
            <w:shd w:val="clear" w:color="auto" w:fill="009CD1"/>
          </w:tcPr>
          <w:p w14:paraId="0B4CB5B8"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563A85F6" w14:textId="77777777" w:rsidTr="00D94659">
        <w:trPr>
          <w:trHeight w:hRule="exact" w:val="397"/>
        </w:trPr>
        <w:tc>
          <w:tcPr>
            <w:tcW w:w="8276" w:type="dxa"/>
            <w:gridSpan w:val="2"/>
            <w:shd w:val="clear" w:color="auto" w:fill="DEEAF6"/>
          </w:tcPr>
          <w:p w14:paraId="7F3603BE"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the object(s) that matches a specific scaling factor ( </w:t>
            </w:r>
            <w:commentRangeStart w:id="43"/>
            <w:r w:rsidRPr="0096752D">
              <w:rPr>
                <w:rFonts w:ascii="Times New Roman" w:eastAsia="Times New Roman" w:hAnsi="Times New Roman" w:cs="Times New Roman"/>
              </w:rPr>
              <w:t>size</w:t>
            </w:r>
            <w:commentRangeEnd w:id="43"/>
            <w:r w:rsidRPr="0096752D">
              <w:rPr>
                <w:rFonts w:ascii="Calibri" w:eastAsia="Calibri" w:hAnsi="Calibri" w:cs="Times New Roman"/>
              </w:rPr>
              <w:commentReference w:id="43"/>
            </w:r>
            <w:r w:rsidRPr="0096752D">
              <w:rPr>
                <w:rFonts w:ascii="Times New Roman" w:eastAsia="Times New Roman" w:hAnsi="Times New Roman" w:cs="Times New Roman"/>
              </w:rPr>
              <w:t xml:space="preserve">). </w:t>
            </w:r>
          </w:p>
        </w:tc>
      </w:tr>
      <w:tr w:rsidR="00A419F9" w:rsidRPr="0096752D" w14:paraId="7FE7B121" w14:textId="77777777" w:rsidTr="0096752D">
        <w:trPr>
          <w:trHeight w:hRule="exact" w:val="262"/>
        </w:trPr>
        <w:tc>
          <w:tcPr>
            <w:tcW w:w="8276" w:type="dxa"/>
            <w:gridSpan w:val="2"/>
            <w:shd w:val="clear" w:color="auto" w:fill="009CD1"/>
          </w:tcPr>
          <w:p w14:paraId="1E32049D"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color w:val="CBC3C5"/>
              </w:rPr>
            </w:pPr>
            <w:r w:rsidRPr="0096752D">
              <w:rPr>
                <w:rFonts w:ascii="Arial" w:eastAsia="Times New Roman" w:hAnsi="Times New Roman" w:cs="Times New Roman"/>
                <w:color w:val="FFFFFF"/>
              </w:rPr>
              <w:t>Tier Guidelines</w:t>
            </w:r>
            <w:r w:rsidRPr="0096752D">
              <w:rPr>
                <w:rFonts w:ascii="Arial" w:eastAsia="Times New Roman" w:hAnsi="Times New Roman" w:cs="Times New Roman"/>
                <w:color w:val="FFFFFF"/>
              </w:rPr>
              <w:tab/>
            </w:r>
          </w:p>
        </w:tc>
      </w:tr>
      <w:tr w:rsidR="00A419F9" w:rsidRPr="0096752D" w14:paraId="4374D334" w14:textId="77777777" w:rsidTr="0096752D">
        <w:trPr>
          <w:trHeight w:hRule="exact" w:val="264"/>
        </w:trPr>
        <w:tc>
          <w:tcPr>
            <w:tcW w:w="4138" w:type="dxa"/>
            <w:shd w:val="clear" w:color="auto" w:fill="009CD1"/>
          </w:tcPr>
          <w:p w14:paraId="768344BB"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24F0C2FB"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530FF017" w14:textId="77777777" w:rsidTr="0096752D">
        <w:trPr>
          <w:trHeight w:hRule="exact" w:val="516"/>
        </w:trPr>
        <w:tc>
          <w:tcPr>
            <w:tcW w:w="4138" w:type="dxa"/>
            <w:shd w:val="clear" w:color="auto" w:fill="DEEAF6"/>
          </w:tcPr>
          <w:p w14:paraId="73D73852"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c>
          <w:tcPr>
            <w:tcW w:w="4138" w:type="dxa"/>
            <w:shd w:val="clear" w:color="auto" w:fill="DEEAF6"/>
          </w:tcPr>
          <w:p w14:paraId="2298981A"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r>
    </w:tbl>
    <w:p w14:paraId="257A899C" w14:textId="725EE982" w:rsidR="00A419F9" w:rsidRDefault="00A419F9" w:rsidP="005F0D21">
      <w:pPr>
        <w:spacing w:before="120" w:after="120" w:line="240" w:lineRule="auto"/>
        <w:rPr>
          <w:rFonts w:ascii="Arial" w:eastAsia="Calibri" w:hAnsi="Calibri" w:cs="Times New Roman"/>
        </w:rPr>
      </w:pPr>
    </w:p>
    <w:p w14:paraId="3E31036F" w14:textId="1AC7E4F5" w:rsidR="0076444D" w:rsidRDefault="0076444D" w:rsidP="005F0D21">
      <w:pPr>
        <w:spacing w:before="120" w:after="120" w:line="240" w:lineRule="auto"/>
        <w:rPr>
          <w:rFonts w:ascii="Arial" w:eastAsia="Calibri" w:hAnsi="Calibri" w:cs="Times New Roman"/>
        </w:rPr>
      </w:pPr>
    </w:p>
    <w:p w14:paraId="01A7460D" w14:textId="77777777" w:rsidR="0076444D" w:rsidRPr="0096752D" w:rsidRDefault="0076444D"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6F3B048F" w14:textId="77777777" w:rsidTr="0096752D">
        <w:trPr>
          <w:trHeight w:val="540"/>
        </w:trPr>
        <w:tc>
          <w:tcPr>
            <w:tcW w:w="9465" w:type="dxa"/>
            <w:shd w:val="clear" w:color="auto" w:fill="009CD1"/>
            <w:vAlign w:val="center"/>
          </w:tcPr>
          <w:p w14:paraId="68FDE4AF"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M07.C-G Geometry</w:t>
            </w:r>
          </w:p>
        </w:tc>
      </w:tr>
    </w:tbl>
    <w:p w14:paraId="462ACCDF" w14:textId="77777777" w:rsidR="00A419F9" w:rsidRPr="0096752D" w:rsidRDefault="00A419F9" w:rsidP="002C12D7">
      <w:pPr>
        <w:pStyle w:val="Style1"/>
      </w:pPr>
      <w:r w:rsidRPr="0096752D">
        <w:t>Assessment Anchor: M07.C-G.1.1</w:t>
      </w:r>
    </w:p>
    <w:p w14:paraId="730268A4"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Describe and apply properties of geometric figures. </w:t>
      </w:r>
    </w:p>
    <w:p w14:paraId="35748ED1" w14:textId="7E7F473C" w:rsidR="00A419F9" w:rsidRPr="0096752D" w:rsidRDefault="0076444D" w:rsidP="002C12D7">
      <w:pPr>
        <w:pStyle w:val="Style1"/>
      </w:pPr>
      <w:r>
        <w:t xml:space="preserve">     </w:t>
      </w:r>
      <w:r w:rsidR="00A419F9" w:rsidRPr="0096752D">
        <w:t>Eligible Content: M07.C-G.1.1.2</w:t>
      </w:r>
    </w:p>
    <w:p w14:paraId="5397C4B0"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Identify or describe the properties of all types of triangles based on angle and side measures. </w:t>
      </w:r>
    </w:p>
    <w:p w14:paraId="006168D6" w14:textId="77777777" w:rsidR="00A419F9" w:rsidRPr="0096752D" w:rsidRDefault="00A419F9" w:rsidP="005F0D21">
      <w:pPr>
        <w:widowControl w:val="0"/>
        <w:autoSpaceDE w:val="0"/>
        <w:autoSpaceDN w:val="0"/>
        <w:adjustRightInd w:val="0"/>
        <w:spacing w:after="0" w:line="240" w:lineRule="auto"/>
        <w:ind w:left="360" w:right="259" w:hanging="14"/>
        <w:rPr>
          <w:rFonts w:ascii="Arial" w:eastAsia="Times New Roman" w:hAnsi="Times New Roman" w:cs="Times New Roman"/>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6CB15C56" w14:textId="77777777" w:rsidTr="0096752D">
        <w:trPr>
          <w:trHeight w:hRule="exact" w:val="264"/>
        </w:trPr>
        <w:tc>
          <w:tcPr>
            <w:tcW w:w="8275" w:type="dxa"/>
            <w:shd w:val="clear" w:color="auto" w:fill="009CD1"/>
          </w:tcPr>
          <w:p w14:paraId="33FF8580"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341A6021" w14:textId="77777777" w:rsidTr="0096752D">
        <w:trPr>
          <w:trHeight w:hRule="exact" w:val="288"/>
        </w:trPr>
        <w:tc>
          <w:tcPr>
            <w:tcW w:w="8275" w:type="dxa"/>
            <w:vAlign w:val="center"/>
          </w:tcPr>
          <w:p w14:paraId="6B30397D" w14:textId="77777777" w:rsidR="00A419F9" w:rsidRPr="0096752D" w:rsidRDefault="00A419F9" w:rsidP="005F0D21">
            <w:pPr>
              <w:autoSpaceDE w:val="0"/>
              <w:autoSpaceDN w:val="0"/>
              <w:adjustRightInd w:val="0"/>
              <w:spacing w:after="0" w:line="240" w:lineRule="auto"/>
              <w:rPr>
                <w:rFonts w:ascii="Arial" w:eastAsia="Calibri" w:hAnsi="Arial" w:cs="Arial"/>
                <w:color w:val="000000"/>
              </w:rPr>
            </w:pPr>
            <w:r w:rsidRPr="0096752D">
              <w:rPr>
                <w:rFonts w:ascii="Times New Roman" w:eastAsia="Calibri" w:hAnsi="Times New Roman" w:cs="Times New Roman"/>
                <w:b/>
                <w:bCs/>
                <w:color w:val="000000"/>
              </w:rPr>
              <w:t>M07CG1.1.2a</w:t>
            </w:r>
            <w:r w:rsidRPr="0096752D">
              <w:rPr>
                <w:rFonts w:ascii="Arial" w:eastAsia="Calibri" w:hAnsi="Arial" w:cs="Arial"/>
                <w:b/>
                <w:bCs/>
                <w:color w:val="000000"/>
              </w:rPr>
              <w:t xml:space="preserve"> </w:t>
            </w:r>
            <w:r w:rsidRPr="0096752D">
              <w:rPr>
                <w:rFonts w:ascii="Times New Roman" w:eastAsia="Calibri" w:hAnsi="Times New Roman" w:cs="Times New Roman"/>
                <w:bCs/>
                <w:color w:val="000000"/>
              </w:rPr>
              <w:t>Identify the properties of a right triangle</w:t>
            </w:r>
            <w:r w:rsidRPr="0096752D">
              <w:rPr>
                <w:rFonts w:ascii="Arial" w:eastAsia="Calibri" w:hAnsi="Arial" w:cs="Arial"/>
                <w:b/>
                <w:bCs/>
                <w:color w:val="000000"/>
              </w:rPr>
              <w:t xml:space="preserve"> </w:t>
            </w:r>
          </w:p>
        </w:tc>
      </w:tr>
    </w:tbl>
    <w:p w14:paraId="72E6A53B"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48C49419" w14:textId="77777777" w:rsidTr="0096752D">
        <w:trPr>
          <w:trHeight w:hRule="exact" w:val="264"/>
        </w:trPr>
        <w:tc>
          <w:tcPr>
            <w:tcW w:w="8276" w:type="dxa"/>
            <w:gridSpan w:val="2"/>
            <w:shd w:val="clear" w:color="auto" w:fill="009CD1"/>
          </w:tcPr>
          <w:p w14:paraId="155DC112"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178BAE17" w14:textId="77777777" w:rsidTr="0076444D">
        <w:trPr>
          <w:trHeight w:hRule="exact" w:val="361"/>
        </w:trPr>
        <w:tc>
          <w:tcPr>
            <w:tcW w:w="8276" w:type="dxa"/>
            <w:gridSpan w:val="2"/>
            <w:shd w:val="clear" w:color="auto" w:fill="DEEAF6"/>
          </w:tcPr>
          <w:p w14:paraId="387264A4"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commentRangeStart w:id="44"/>
            <w:r w:rsidRPr="0096752D">
              <w:rPr>
                <w:rFonts w:ascii="Times New Roman" w:eastAsia="Times New Roman" w:hAnsi="Times New Roman" w:cs="Times New Roman"/>
              </w:rPr>
              <w:t xml:space="preserve">Students will identify parts of a right triangle. </w:t>
            </w:r>
            <w:commentRangeEnd w:id="44"/>
            <w:r w:rsidR="002E1ED3" w:rsidRPr="0096752D">
              <w:rPr>
                <w:rStyle w:val="CommentReference"/>
                <w:sz w:val="22"/>
                <w:szCs w:val="22"/>
              </w:rPr>
              <w:commentReference w:id="44"/>
            </w:r>
          </w:p>
        </w:tc>
      </w:tr>
      <w:tr w:rsidR="00A419F9" w:rsidRPr="0096752D" w14:paraId="4339B118" w14:textId="77777777" w:rsidTr="0096752D">
        <w:trPr>
          <w:trHeight w:hRule="exact" w:val="262"/>
        </w:trPr>
        <w:tc>
          <w:tcPr>
            <w:tcW w:w="8276" w:type="dxa"/>
            <w:gridSpan w:val="2"/>
            <w:shd w:val="clear" w:color="auto" w:fill="009CD1"/>
          </w:tcPr>
          <w:p w14:paraId="64A258E8"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color w:val="CBC3C5"/>
              </w:rPr>
            </w:pPr>
            <w:r w:rsidRPr="0096752D">
              <w:rPr>
                <w:rFonts w:ascii="Arial" w:eastAsia="Times New Roman" w:hAnsi="Times New Roman" w:cs="Times New Roman"/>
                <w:color w:val="FFFFFF"/>
              </w:rPr>
              <w:t>Tier Guidelines</w:t>
            </w:r>
            <w:r w:rsidRPr="0096752D">
              <w:rPr>
                <w:rFonts w:ascii="Arial" w:eastAsia="Times New Roman" w:hAnsi="Times New Roman" w:cs="Times New Roman"/>
                <w:color w:val="FFFFFF"/>
              </w:rPr>
              <w:tab/>
            </w:r>
          </w:p>
        </w:tc>
      </w:tr>
      <w:tr w:rsidR="00A419F9" w:rsidRPr="0096752D" w14:paraId="76732B33" w14:textId="77777777" w:rsidTr="0096752D">
        <w:trPr>
          <w:trHeight w:hRule="exact" w:val="264"/>
        </w:trPr>
        <w:tc>
          <w:tcPr>
            <w:tcW w:w="4138" w:type="dxa"/>
            <w:shd w:val="clear" w:color="auto" w:fill="009CD1"/>
          </w:tcPr>
          <w:p w14:paraId="174BC661"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510636DA"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4DB7F8BF" w14:textId="77777777" w:rsidTr="0096752D">
        <w:trPr>
          <w:trHeight w:hRule="exact" w:val="352"/>
        </w:trPr>
        <w:tc>
          <w:tcPr>
            <w:tcW w:w="4138" w:type="dxa"/>
            <w:shd w:val="clear" w:color="auto" w:fill="DEEAF6"/>
          </w:tcPr>
          <w:p w14:paraId="3B4D33D8"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c>
          <w:tcPr>
            <w:tcW w:w="4138" w:type="dxa"/>
            <w:shd w:val="clear" w:color="auto" w:fill="DEEAF6"/>
          </w:tcPr>
          <w:p w14:paraId="1BCACA1A" w14:textId="77777777" w:rsidR="00A419F9" w:rsidRPr="0096752D" w:rsidRDefault="00A419F9" w:rsidP="005F0D21">
            <w:pPr>
              <w:widowControl w:val="0"/>
              <w:spacing w:after="0" w:line="240" w:lineRule="auto"/>
              <w:ind w:left="103" w:right="312"/>
              <w:rPr>
                <w:rFonts w:ascii="Times New Roman" w:eastAsia="Times New Roman" w:hAnsi="Times New Roman" w:cs="Times New Roman"/>
              </w:rPr>
            </w:pPr>
          </w:p>
        </w:tc>
      </w:tr>
    </w:tbl>
    <w:p w14:paraId="17AC6C55" w14:textId="77777777" w:rsidR="00A419F9" w:rsidRPr="0096752D" w:rsidRDefault="00A419F9" w:rsidP="0076444D">
      <w:pPr>
        <w:spacing w:after="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31C6FD34" w14:textId="77777777" w:rsidTr="0096752D">
        <w:trPr>
          <w:trHeight w:val="540"/>
        </w:trPr>
        <w:tc>
          <w:tcPr>
            <w:tcW w:w="9465" w:type="dxa"/>
            <w:shd w:val="clear" w:color="auto" w:fill="009CD1"/>
            <w:vAlign w:val="center"/>
          </w:tcPr>
          <w:p w14:paraId="4CC4B7AB"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M07.C-G Geometry</w:t>
            </w:r>
          </w:p>
        </w:tc>
      </w:tr>
    </w:tbl>
    <w:p w14:paraId="39EC84D0" w14:textId="77777777" w:rsidR="00A419F9" w:rsidRPr="0096752D" w:rsidRDefault="00A419F9" w:rsidP="002C12D7">
      <w:pPr>
        <w:pStyle w:val="Style1"/>
      </w:pPr>
      <w:r w:rsidRPr="0096752D">
        <w:t>Assessment Anchor: M07.C-G.1.1</w:t>
      </w:r>
    </w:p>
    <w:p w14:paraId="41AFFFFF"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Describe and apply properties of geometric figures. </w:t>
      </w:r>
    </w:p>
    <w:p w14:paraId="532DD01F" w14:textId="23E7379A" w:rsidR="00A419F9" w:rsidRPr="0096752D" w:rsidRDefault="0076444D" w:rsidP="002C12D7">
      <w:pPr>
        <w:pStyle w:val="Style1"/>
      </w:pPr>
      <w:r>
        <w:t xml:space="preserve">     </w:t>
      </w:r>
      <w:r w:rsidR="00A419F9" w:rsidRPr="0096752D">
        <w:t>Eligible Content: M07.C-G.1.1.4</w:t>
      </w:r>
    </w:p>
    <w:p w14:paraId="1F962475"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Describe the two-dimensional figures that result from slicing three-dimensional figures. </w:t>
      </w:r>
    </w:p>
    <w:p w14:paraId="5E016542"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Example: Describe plane sections of right rectangular prisms and right rectangular pyramids.</w:t>
      </w:r>
      <w:r w:rsidRPr="0096752D">
        <w:rPr>
          <w:rFonts w:ascii="Arial" w:eastAsia="Yu Mincho" w:hAnsi="Arial" w:cs="Arial"/>
          <w:b/>
          <w:bCs/>
          <w:i/>
          <w:iCs/>
          <w:color w:val="000000"/>
        </w:rPr>
        <w:t xml:space="preserve"> </w:t>
      </w:r>
    </w:p>
    <w:p w14:paraId="064B20E6" w14:textId="77777777" w:rsidR="00A419F9" w:rsidRPr="0096752D" w:rsidRDefault="00A419F9" w:rsidP="005F0D21">
      <w:pPr>
        <w:widowControl w:val="0"/>
        <w:autoSpaceDE w:val="0"/>
        <w:autoSpaceDN w:val="0"/>
        <w:adjustRightInd w:val="0"/>
        <w:spacing w:after="0" w:line="240" w:lineRule="auto"/>
        <w:ind w:left="360" w:right="259" w:hanging="14"/>
        <w:rPr>
          <w:rFonts w:ascii="Arial" w:eastAsia="Times New Roman" w:hAnsi="Times New Roman" w:cs="Times New Roman"/>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45E66448" w14:textId="77777777" w:rsidTr="0096752D">
        <w:trPr>
          <w:trHeight w:hRule="exact" w:val="264"/>
        </w:trPr>
        <w:tc>
          <w:tcPr>
            <w:tcW w:w="8275" w:type="dxa"/>
            <w:shd w:val="clear" w:color="auto" w:fill="009CD1"/>
          </w:tcPr>
          <w:p w14:paraId="0B39DD2B"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0AA843D4" w14:textId="77777777" w:rsidTr="0096752D">
        <w:trPr>
          <w:trHeight w:hRule="exact" w:val="288"/>
        </w:trPr>
        <w:tc>
          <w:tcPr>
            <w:tcW w:w="8275" w:type="dxa"/>
            <w:vAlign w:val="center"/>
          </w:tcPr>
          <w:p w14:paraId="32A1F7B2" w14:textId="77777777" w:rsidR="00A419F9" w:rsidRPr="0096752D" w:rsidRDefault="00A419F9" w:rsidP="005F0D21">
            <w:pPr>
              <w:autoSpaceDE w:val="0"/>
              <w:autoSpaceDN w:val="0"/>
              <w:adjustRightInd w:val="0"/>
              <w:spacing w:after="0" w:line="240" w:lineRule="auto"/>
              <w:rPr>
                <w:rFonts w:ascii="Arial" w:eastAsia="Calibri" w:hAnsi="Arial" w:cs="Arial"/>
                <w:color w:val="000000"/>
              </w:rPr>
            </w:pPr>
            <w:r w:rsidRPr="0096752D">
              <w:rPr>
                <w:rFonts w:ascii="Times New Roman" w:eastAsia="Calibri" w:hAnsi="Times New Roman" w:cs="Times New Roman"/>
                <w:b/>
                <w:bCs/>
                <w:color w:val="000000"/>
              </w:rPr>
              <w:t>M07CG1.1.4a</w:t>
            </w:r>
            <w:r w:rsidRPr="0096752D">
              <w:rPr>
                <w:rFonts w:ascii="Arial" w:eastAsia="Calibri" w:hAnsi="Arial" w:cs="Arial"/>
                <w:b/>
                <w:bCs/>
                <w:color w:val="000000"/>
              </w:rPr>
              <w:t xml:space="preserve"> </w:t>
            </w:r>
            <w:r w:rsidRPr="0096752D">
              <w:rPr>
                <w:rFonts w:ascii="Times New Roman" w:eastAsia="Calibri" w:hAnsi="Times New Roman" w:cs="Times New Roman"/>
                <w:bCs/>
                <w:color w:val="000000"/>
              </w:rPr>
              <w:t>Identify a three-dimensional figure with specific attributes</w:t>
            </w:r>
            <w:r w:rsidRPr="0096752D">
              <w:rPr>
                <w:rFonts w:ascii="Arial" w:eastAsia="Calibri" w:hAnsi="Arial" w:cs="Arial"/>
                <w:b/>
                <w:bCs/>
                <w:color w:val="000000"/>
              </w:rPr>
              <w:t xml:space="preserve"> </w:t>
            </w:r>
          </w:p>
        </w:tc>
      </w:tr>
    </w:tbl>
    <w:p w14:paraId="743EDF86"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6E340167" w14:textId="77777777" w:rsidTr="0096752D">
        <w:trPr>
          <w:trHeight w:hRule="exact" w:val="264"/>
        </w:trPr>
        <w:tc>
          <w:tcPr>
            <w:tcW w:w="8276" w:type="dxa"/>
            <w:gridSpan w:val="2"/>
            <w:shd w:val="clear" w:color="auto" w:fill="009CD1"/>
          </w:tcPr>
          <w:p w14:paraId="2B120AC5"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564B6FAE" w14:textId="77777777" w:rsidTr="0096752D">
        <w:trPr>
          <w:trHeight w:hRule="exact" w:val="379"/>
        </w:trPr>
        <w:tc>
          <w:tcPr>
            <w:tcW w:w="8276" w:type="dxa"/>
            <w:gridSpan w:val="2"/>
            <w:shd w:val="clear" w:color="auto" w:fill="DEEAF6"/>
          </w:tcPr>
          <w:p w14:paraId="5C26C474"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Students will identify a 3-dimensional figure given specific attributes.</w:t>
            </w:r>
          </w:p>
        </w:tc>
      </w:tr>
      <w:tr w:rsidR="00A419F9" w:rsidRPr="0096752D" w14:paraId="02E72064" w14:textId="77777777" w:rsidTr="0096752D">
        <w:trPr>
          <w:trHeight w:hRule="exact" w:val="262"/>
        </w:trPr>
        <w:tc>
          <w:tcPr>
            <w:tcW w:w="8276" w:type="dxa"/>
            <w:gridSpan w:val="2"/>
            <w:shd w:val="clear" w:color="auto" w:fill="009CD1"/>
          </w:tcPr>
          <w:p w14:paraId="27084260"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color w:val="CBC3C5"/>
              </w:rPr>
            </w:pPr>
            <w:r w:rsidRPr="0096752D">
              <w:rPr>
                <w:rFonts w:ascii="Arial" w:eastAsia="Times New Roman" w:hAnsi="Times New Roman" w:cs="Times New Roman"/>
                <w:color w:val="FFFFFF"/>
              </w:rPr>
              <w:t>Tier Guidelines</w:t>
            </w:r>
            <w:r w:rsidRPr="0096752D">
              <w:rPr>
                <w:rFonts w:ascii="Arial" w:eastAsia="Times New Roman" w:hAnsi="Times New Roman" w:cs="Times New Roman"/>
                <w:color w:val="FFFFFF"/>
              </w:rPr>
              <w:tab/>
            </w:r>
          </w:p>
        </w:tc>
      </w:tr>
      <w:tr w:rsidR="00A419F9" w:rsidRPr="0096752D" w14:paraId="5D6FFFC0" w14:textId="77777777" w:rsidTr="0096752D">
        <w:trPr>
          <w:trHeight w:hRule="exact" w:val="264"/>
        </w:trPr>
        <w:tc>
          <w:tcPr>
            <w:tcW w:w="4138" w:type="dxa"/>
            <w:shd w:val="clear" w:color="auto" w:fill="009CD1"/>
          </w:tcPr>
          <w:p w14:paraId="77D242B0"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58555A24"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2DED1EC4" w14:textId="77777777" w:rsidTr="0076444D">
        <w:trPr>
          <w:trHeight w:hRule="exact" w:val="829"/>
        </w:trPr>
        <w:tc>
          <w:tcPr>
            <w:tcW w:w="4138" w:type="dxa"/>
            <w:shd w:val="clear" w:color="auto" w:fill="DEEAF6"/>
          </w:tcPr>
          <w:p w14:paraId="2CB35F70" w14:textId="77777777" w:rsidR="00A419F9" w:rsidRPr="0096752D" w:rsidRDefault="00A419F9" w:rsidP="005F0D21">
            <w:pPr>
              <w:widowControl w:val="0"/>
              <w:spacing w:after="0" w:line="240" w:lineRule="auto"/>
              <w:ind w:left="103" w:right="223"/>
              <w:rPr>
                <w:rFonts w:ascii="Times New Roman" w:eastAsia="Times New Roman" w:hAnsi="Times New Roman" w:cs="Times New Roman"/>
              </w:rPr>
            </w:pPr>
            <w:r w:rsidRPr="0096752D">
              <w:rPr>
                <w:rFonts w:ascii="Times New Roman" w:eastAsia="Times New Roman" w:hAnsi="Times New Roman" w:cs="Times New Roman"/>
              </w:rPr>
              <w:t>Limited to determining number of faces for cones, cubes, square pyramid, and rectangular prisms</w:t>
            </w:r>
          </w:p>
          <w:p w14:paraId="78611ABC"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p>
        </w:tc>
        <w:tc>
          <w:tcPr>
            <w:tcW w:w="4138" w:type="dxa"/>
            <w:shd w:val="clear" w:color="auto" w:fill="DEEAF6"/>
          </w:tcPr>
          <w:p w14:paraId="404B9057" w14:textId="77777777" w:rsidR="00A419F9" w:rsidRPr="0096752D" w:rsidRDefault="00A419F9" w:rsidP="005F0D21">
            <w:pPr>
              <w:widowControl w:val="0"/>
              <w:spacing w:after="0" w:line="240" w:lineRule="auto"/>
              <w:ind w:left="103" w:right="42"/>
              <w:rPr>
                <w:rFonts w:ascii="Times New Roman" w:eastAsia="Times New Roman" w:hAnsi="Times New Roman" w:cs="Times New Roman"/>
              </w:rPr>
            </w:pPr>
            <w:r w:rsidRPr="0096752D">
              <w:rPr>
                <w:rFonts w:ascii="Times New Roman" w:eastAsia="Times New Roman" w:hAnsi="Times New Roman" w:cs="Times New Roman"/>
              </w:rPr>
              <w:t>Limited to determining number of faces, edges, and vertices for Tier 1 figures plus cylinders, triangular prism, and hemisphere</w:t>
            </w:r>
          </w:p>
        </w:tc>
      </w:tr>
    </w:tbl>
    <w:p w14:paraId="7CC211C7" w14:textId="5EE69B64" w:rsidR="00A419F9" w:rsidRDefault="00A419F9" w:rsidP="005F0D21">
      <w:pPr>
        <w:spacing w:line="240" w:lineRule="auto"/>
        <w:rPr>
          <w:rFonts w:ascii="Arial" w:eastAsia="Calibri" w:hAnsi="Calibri" w:cs="Times New Roman"/>
        </w:rPr>
      </w:pPr>
    </w:p>
    <w:p w14:paraId="4FE43EF1" w14:textId="1B6FB2F2" w:rsidR="0076444D" w:rsidRDefault="0076444D" w:rsidP="005F0D21">
      <w:pPr>
        <w:spacing w:line="240" w:lineRule="auto"/>
        <w:rPr>
          <w:rFonts w:ascii="Arial" w:eastAsia="Calibri" w:hAnsi="Calibri" w:cs="Times New Roman"/>
        </w:rPr>
      </w:pPr>
    </w:p>
    <w:p w14:paraId="2730BAF1" w14:textId="4A729FD7" w:rsidR="0076444D" w:rsidRDefault="0076444D" w:rsidP="005F0D21">
      <w:pPr>
        <w:spacing w:line="240" w:lineRule="auto"/>
        <w:rPr>
          <w:rFonts w:ascii="Arial" w:eastAsia="Calibri" w:hAnsi="Calibri" w:cs="Times New Roman"/>
        </w:rPr>
      </w:pPr>
    </w:p>
    <w:p w14:paraId="2A6AC5A9" w14:textId="3CAE5158" w:rsidR="0076444D" w:rsidRDefault="0076444D" w:rsidP="005F0D21">
      <w:pPr>
        <w:spacing w:line="240" w:lineRule="auto"/>
        <w:rPr>
          <w:rFonts w:ascii="Arial" w:eastAsia="Calibri" w:hAnsi="Calibri" w:cs="Times New Roman"/>
        </w:rPr>
      </w:pPr>
    </w:p>
    <w:p w14:paraId="06735EFC" w14:textId="77777777" w:rsidR="0076444D" w:rsidRPr="0096752D" w:rsidRDefault="0076444D" w:rsidP="005F0D21">
      <w:pPr>
        <w:spacing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3CAFD4F0" w14:textId="77777777" w:rsidTr="0096752D">
        <w:trPr>
          <w:trHeight w:val="540"/>
        </w:trPr>
        <w:tc>
          <w:tcPr>
            <w:tcW w:w="9465" w:type="dxa"/>
            <w:shd w:val="clear" w:color="auto" w:fill="009CD1"/>
            <w:vAlign w:val="center"/>
          </w:tcPr>
          <w:p w14:paraId="3C30F18F"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M07.C-G Geometry</w:t>
            </w:r>
          </w:p>
        </w:tc>
      </w:tr>
    </w:tbl>
    <w:p w14:paraId="4088DACC" w14:textId="77777777" w:rsidR="00A419F9" w:rsidRPr="0096752D" w:rsidRDefault="00A419F9" w:rsidP="002C12D7">
      <w:pPr>
        <w:pStyle w:val="Style1"/>
      </w:pPr>
      <w:r w:rsidRPr="0096752D">
        <w:t>Assessment Anchor: M07.C-G.2.1</w:t>
      </w:r>
    </w:p>
    <w:p w14:paraId="5D3E9541"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Identify, use, and describe properties of angles and their measures. </w:t>
      </w:r>
    </w:p>
    <w:p w14:paraId="65FFFC59" w14:textId="228B6ADB" w:rsidR="00A419F9" w:rsidRPr="0096752D" w:rsidRDefault="0076444D" w:rsidP="002C12D7">
      <w:pPr>
        <w:pStyle w:val="Style1"/>
      </w:pPr>
      <w:r>
        <w:t xml:space="preserve">     </w:t>
      </w:r>
      <w:r w:rsidR="00A419F9" w:rsidRPr="0096752D">
        <w:t>Eligible Content: M07.C-G.2.1.1</w:t>
      </w:r>
    </w:p>
    <w:p w14:paraId="2880D1D4"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Identify and use properties of supplementary, complementary and adjacent angles in a multi- step problem to write and solve simple equations for an unknown angle in a figure. </w:t>
      </w:r>
    </w:p>
    <w:p w14:paraId="6C2651D2" w14:textId="77777777" w:rsidR="00A419F9" w:rsidRPr="0096752D" w:rsidRDefault="00A419F9" w:rsidP="005F0D21">
      <w:pPr>
        <w:widowControl w:val="0"/>
        <w:autoSpaceDE w:val="0"/>
        <w:autoSpaceDN w:val="0"/>
        <w:adjustRightInd w:val="0"/>
        <w:spacing w:after="0" w:line="240" w:lineRule="auto"/>
        <w:ind w:left="360" w:right="259" w:hanging="14"/>
        <w:rPr>
          <w:rFonts w:ascii="Arial" w:eastAsia="Times New Roman" w:hAnsi="Times New Roman" w:cs="Times New Roman"/>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343C8414" w14:textId="77777777" w:rsidTr="0096752D">
        <w:trPr>
          <w:trHeight w:hRule="exact" w:val="264"/>
        </w:trPr>
        <w:tc>
          <w:tcPr>
            <w:tcW w:w="8275" w:type="dxa"/>
            <w:shd w:val="clear" w:color="auto" w:fill="009CD1"/>
          </w:tcPr>
          <w:p w14:paraId="151DD336"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73711F79" w14:textId="77777777" w:rsidTr="0096752D">
        <w:trPr>
          <w:trHeight w:hRule="exact" w:val="288"/>
        </w:trPr>
        <w:tc>
          <w:tcPr>
            <w:tcW w:w="8275" w:type="dxa"/>
            <w:vAlign w:val="center"/>
          </w:tcPr>
          <w:p w14:paraId="10A3B55B" w14:textId="77777777" w:rsidR="00A419F9" w:rsidRPr="0096752D" w:rsidRDefault="00A419F9" w:rsidP="005F0D21">
            <w:pPr>
              <w:autoSpaceDE w:val="0"/>
              <w:autoSpaceDN w:val="0"/>
              <w:adjustRightInd w:val="0"/>
              <w:spacing w:after="0" w:line="240" w:lineRule="auto"/>
              <w:rPr>
                <w:rFonts w:ascii="Arial" w:eastAsia="Calibri" w:hAnsi="Arial" w:cs="Arial"/>
                <w:color w:val="000000"/>
              </w:rPr>
            </w:pPr>
            <w:r w:rsidRPr="0096752D">
              <w:rPr>
                <w:rFonts w:ascii="Times New Roman" w:eastAsia="Calibri" w:hAnsi="Times New Roman" w:cs="Times New Roman"/>
                <w:b/>
                <w:bCs/>
                <w:color w:val="000000"/>
              </w:rPr>
              <w:t>M07CG2.1.1a</w:t>
            </w:r>
            <w:r w:rsidRPr="0096752D">
              <w:rPr>
                <w:rFonts w:ascii="Arial" w:eastAsia="Calibri" w:hAnsi="Arial" w:cs="Arial"/>
                <w:b/>
                <w:bCs/>
                <w:color w:val="000000"/>
              </w:rPr>
              <w:t xml:space="preserve"> </w:t>
            </w:r>
            <w:r w:rsidRPr="0096752D">
              <w:rPr>
                <w:rFonts w:ascii="Times New Roman" w:eastAsia="Calibri" w:hAnsi="Times New Roman" w:cs="Times New Roman"/>
                <w:bCs/>
                <w:color w:val="000000"/>
              </w:rPr>
              <w:t>Use angle relationships to find the missing angle</w:t>
            </w:r>
            <w:r w:rsidRPr="0096752D">
              <w:rPr>
                <w:rFonts w:ascii="Arial" w:eastAsia="Calibri" w:hAnsi="Arial" w:cs="Arial"/>
                <w:b/>
                <w:bCs/>
                <w:color w:val="000000"/>
              </w:rPr>
              <w:t xml:space="preserve"> </w:t>
            </w:r>
          </w:p>
        </w:tc>
      </w:tr>
    </w:tbl>
    <w:p w14:paraId="55D166BB"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2149EEC5" w14:textId="77777777" w:rsidTr="0096752D">
        <w:trPr>
          <w:trHeight w:hRule="exact" w:val="264"/>
        </w:trPr>
        <w:tc>
          <w:tcPr>
            <w:tcW w:w="8276" w:type="dxa"/>
            <w:gridSpan w:val="2"/>
            <w:shd w:val="clear" w:color="auto" w:fill="009CD1"/>
          </w:tcPr>
          <w:p w14:paraId="5D5F04D9"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0CCD0EEC" w14:textId="77777777" w:rsidTr="0076444D">
        <w:trPr>
          <w:trHeight w:hRule="exact" w:val="559"/>
        </w:trPr>
        <w:tc>
          <w:tcPr>
            <w:tcW w:w="8276" w:type="dxa"/>
            <w:gridSpan w:val="2"/>
            <w:shd w:val="clear" w:color="auto" w:fill="DEEAF6"/>
          </w:tcPr>
          <w:p w14:paraId="2C59D1A9"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commentRangeStart w:id="45"/>
            <w:r w:rsidRPr="0096752D">
              <w:rPr>
                <w:rFonts w:ascii="Times New Roman" w:eastAsia="Times New Roman" w:hAnsi="Times New Roman" w:cs="Times New Roman"/>
              </w:rPr>
              <w:t>Students will use angle relationships to identify the measure of a missing angle that forms a straight line.</w:t>
            </w:r>
            <w:commentRangeEnd w:id="45"/>
            <w:r w:rsidRPr="0096752D">
              <w:rPr>
                <w:rFonts w:ascii="Calibri" w:eastAsia="Calibri" w:hAnsi="Calibri" w:cs="Times New Roman"/>
              </w:rPr>
              <w:commentReference w:id="45"/>
            </w:r>
          </w:p>
        </w:tc>
      </w:tr>
      <w:tr w:rsidR="00A419F9" w:rsidRPr="0096752D" w14:paraId="0277FC7F" w14:textId="77777777" w:rsidTr="0096752D">
        <w:trPr>
          <w:trHeight w:hRule="exact" w:val="262"/>
        </w:trPr>
        <w:tc>
          <w:tcPr>
            <w:tcW w:w="8276" w:type="dxa"/>
            <w:gridSpan w:val="2"/>
            <w:shd w:val="clear" w:color="auto" w:fill="009CD1"/>
          </w:tcPr>
          <w:p w14:paraId="31C23500"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color w:val="CBC3C5"/>
              </w:rPr>
            </w:pPr>
            <w:r w:rsidRPr="0096752D">
              <w:rPr>
                <w:rFonts w:ascii="Arial" w:eastAsia="Times New Roman" w:hAnsi="Times New Roman" w:cs="Times New Roman"/>
                <w:color w:val="FFFFFF"/>
              </w:rPr>
              <w:t>Tier Guidelines</w:t>
            </w:r>
            <w:r w:rsidRPr="0096752D">
              <w:rPr>
                <w:rFonts w:ascii="Arial" w:eastAsia="Times New Roman" w:hAnsi="Times New Roman" w:cs="Times New Roman"/>
                <w:color w:val="FFFFFF"/>
              </w:rPr>
              <w:tab/>
            </w:r>
          </w:p>
        </w:tc>
      </w:tr>
      <w:tr w:rsidR="00A419F9" w:rsidRPr="0096752D" w14:paraId="32F7EEAF" w14:textId="77777777" w:rsidTr="0096752D">
        <w:trPr>
          <w:trHeight w:hRule="exact" w:val="264"/>
        </w:trPr>
        <w:tc>
          <w:tcPr>
            <w:tcW w:w="4138" w:type="dxa"/>
            <w:shd w:val="clear" w:color="auto" w:fill="009CD1"/>
          </w:tcPr>
          <w:p w14:paraId="501E5027"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35F5D4F8"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01BF86F1" w14:textId="77777777" w:rsidTr="0096752D">
        <w:trPr>
          <w:trHeight w:hRule="exact" w:val="649"/>
        </w:trPr>
        <w:tc>
          <w:tcPr>
            <w:tcW w:w="4138" w:type="dxa"/>
            <w:shd w:val="clear" w:color="auto" w:fill="DEEAF6"/>
          </w:tcPr>
          <w:p w14:paraId="6C8C7914"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angles ending in 0.</w:t>
            </w:r>
          </w:p>
        </w:tc>
        <w:tc>
          <w:tcPr>
            <w:tcW w:w="4138" w:type="dxa"/>
            <w:shd w:val="clear" w:color="auto" w:fill="DEEAF6"/>
          </w:tcPr>
          <w:p w14:paraId="640DD55F"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ending to angles in 5 and 0.</w:t>
            </w:r>
          </w:p>
        </w:tc>
      </w:tr>
    </w:tbl>
    <w:p w14:paraId="4C4E0612" w14:textId="77777777" w:rsidR="00A419F9" w:rsidRPr="0096752D" w:rsidRDefault="00A419F9" w:rsidP="0076444D">
      <w:pPr>
        <w:spacing w:after="0" w:line="240" w:lineRule="auto"/>
        <w:rPr>
          <w:rFonts w:ascii="Calibri"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65"/>
      </w:tblGrid>
      <w:tr w:rsidR="00A419F9" w:rsidRPr="0096752D" w14:paraId="39582189" w14:textId="77777777" w:rsidTr="0096752D">
        <w:trPr>
          <w:trHeight w:val="540"/>
        </w:trPr>
        <w:tc>
          <w:tcPr>
            <w:tcW w:w="9465" w:type="dxa"/>
            <w:shd w:val="clear" w:color="auto" w:fill="009CD1"/>
            <w:vAlign w:val="center"/>
          </w:tcPr>
          <w:p w14:paraId="77A2BDCC"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M07.C-G Geometry</w:t>
            </w:r>
          </w:p>
        </w:tc>
      </w:tr>
    </w:tbl>
    <w:p w14:paraId="050B6A4D" w14:textId="77777777" w:rsidR="00A419F9" w:rsidRPr="0096752D" w:rsidRDefault="00A419F9" w:rsidP="002C12D7">
      <w:pPr>
        <w:pStyle w:val="Style1"/>
      </w:pPr>
      <w:r w:rsidRPr="0096752D">
        <w:t>Assessment Anchor: M07.C-G.2.2</w:t>
      </w:r>
    </w:p>
    <w:p w14:paraId="21F9C42C"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Determine circumference, area, surface area, and volume </w:t>
      </w:r>
    </w:p>
    <w:p w14:paraId="1E64D448" w14:textId="60DBF7AA" w:rsidR="00A419F9" w:rsidRPr="0096752D" w:rsidRDefault="0076444D" w:rsidP="002C12D7">
      <w:pPr>
        <w:pStyle w:val="Style1"/>
      </w:pPr>
      <w:r>
        <w:t xml:space="preserve">      </w:t>
      </w:r>
      <w:r w:rsidR="00A419F9" w:rsidRPr="0096752D">
        <w:t>Eligible Content: M07.C-G.2.2.2</w:t>
      </w:r>
    </w:p>
    <w:p w14:paraId="1D308D9F"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Solve real-world and mathematical problems involving area, volume, and surface area of two- and three-dimensional objects composed of triangles, quadrilaterals, polygons, cubes, and right prisms. Formulas will be provided. </w:t>
      </w:r>
    </w:p>
    <w:p w14:paraId="6AB5E0D4"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4D9E7435" w14:textId="77777777" w:rsidTr="0096752D">
        <w:trPr>
          <w:trHeight w:hRule="exact" w:val="264"/>
        </w:trPr>
        <w:tc>
          <w:tcPr>
            <w:tcW w:w="8275" w:type="dxa"/>
            <w:shd w:val="clear" w:color="auto" w:fill="009CD1"/>
          </w:tcPr>
          <w:p w14:paraId="5E7F1D93"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007CC104" w14:textId="77777777" w:rsidTr="0096752D">
        <w:trPr>
          <w:trHeight w:hRule="exact" w:val="576"/>
        </w:trPr>
        <w:tc>
          <w:tcPr>
            <w:tcW w:w="8275" w:type="dxa"/>
            <w:vAlign w:val="center"/>
          </w:tcPr>
          <w:p w14:paraId="52DCECFE" w14:textId="77777777" w:rsidR="00A419F9" w:rsidRPr="0096752D" w:rsidRDefault="00A419F9" w:rsidP="005F0D21">
            <w:pPr>
              <w:autoSpaceDE w:val="0"/>
              <w:autoSpaceDN w:val="0"/>
              <w:adjustRightInd w:val="0"/>
              <w:spacing w:after="0" w:line="240" w:lineRule="auto"/>
              <w:rPr>
                <w:rFonts w:ascii="Arial" w:eastAsia="Calibri" w:hAnsi="Arial" w:cs="Arial"/>
                <w:color w:val="000000"/>
              </w:rPr>
            </w:pPr>
            <w:r w:rsidRPr="0096752D">
              <w:rPr>
                <w:rFonts w:ascii="Times New Roman" w:eastAsia="Calibri" w:hAnsi="Times New Roman" w:cs="Times New Roman"/>
                <w:b/>
                <w:bCs/>
                <w:color w:val="000000"/>
              </w:rPr>
              <w:t>M07CG2.2.2a</w:t>
            </w:r>
            <w:r w:rsidRPr="0096752D">
              <w:rPr>
                <w:rFonts w:ascii="Arial" w:eastAsia="Calibri" w:hAnsi="Arial" w:cs="Arial"/>
                <w:b/>
                <w:bCs/>
                <w:color w:val="000000"/>
              </w:rPr>
              <w:t xml:space="preserve"> </w:t>
            </w:r>
            <w:r w:rsidRPr="0096752D">
              <w:rPr>
                <w:rFonts w:ascii="Times New Roman" w:eastAsia="Calibri" w:hAnsi="Times New Roman" w:cs="Times New Roman"/>
                <w:bCs/>
                <w:color w:val="000000"/>
              </w:rPr>
              <w:t xml:space="preserve">Find the area or volume of a two- or three-dimensional object given the formula </w:t>
            </w:r>
          </w:p>
        </w:tc>
      </w:tr>
    </w:tbl>
    <w:p w14:paraId="4D0569C7" w14:textId="77777777" w:rsidR="00A419F9" w:rsidRPr="0096752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204EA66D" w14:textId="77777777" w:rsidTr="0096752D">
        <w:trPr>
          <w:trHeight w:hRule="exact" w:val="264"/>
        </w:trPr>
        <w:tc>
          <w:tcPr>
            <w:tcW w:w="8276" w:type="dxa"/>
            <w:gridSpan w:val="2"/>
            <w:shd w:val="clear" w:color="auto" w:fill="009CD1"/>
          </w:tcPr>
          <w:p w14:paraId="63B7E164"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0EF2268A" w14:textId="77777777" w:rsidTr="0096752D">
        <w:trPr>
          <w:trHeight w:hRule="exact" w:val="343"/>
        </w:trPr>
        <w:tc>
          <w:tcPr>
            <w:tcW w:w="8276" w:type="dxa"/>
            <w:gridSpan w:val="2"/>
            <w:shd w:val="clear" w:color="auto" w:fill="DEEAF6"/>
          </w:tcPr>
          <w:p w14:paraId="0453690F"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calculate the area or volume of a figure given the formula. </w:t>
            </w:r>
          </w:p>
        </w:tc>
      </w:tr>
      <w:tr w:rsidR="00A419F9" w:rsidRPr="0096752D" w14:paraId="4808F7A3" w14:textId="77777777" w:rsidTr="0096752D">
        <w:trPr>
          <w:trHeight w:hRule="exact" w:val="262"/>
        </w:trPr>
        <w:tc>
          <w:tcPr>
            <w:tcW w:w="8276" w:type="dxa"/>
            <w:gridSpan w:val="2"/>
            <w:shd w:val="clear" w:color="auto" w:fill="009CD1"/>
          </w:tcPr>
          <w:p w14:paraId="7ABD378C" w14:textId="77777777" w:rsidR="00A419F9" w:rsidRPr="0096752D" w:rsidRDefault="00A419F9" w:rsidP="0076444D">
            <w:pPr>
              <w:pStyle w:val="Style2"/>
              <w:rPr>
                <w:color w:val="CBC3C5"/>
              </w:rPr>
            </w:pPr>
            <w:r w:rsidRPr="0096752D">
              <w:t>Tier Guidelines</w:t>
            </w:r>
            <w:r w:rsidRPr="0096752D">
              <w:tab/>
            </w:r>
          </w:p>
        </w:tc>
      </w:tr>
      <w:tr w:rsidR="00A419F9" w:rsidRPr="0096752D" w14:paraId="13091E2C" w14:textId="77777777" w:rsidTr="0096752D">
        <w:trPr>
          <w:trHeight w:hRule="exact" w:val="264"/>
        </w:trPr>
        <w:tc>
          <w:tcPr>
            <w:tcW w:w="4138" w:type="dxa"/>
            <w:shd w:val="clear" w:color="auto" w:fill="009CD1"/>
          </w:tcPr>
          <w:p w14:paraId="1B10F2C5"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743E3F23"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19EA3CF2" w14:textId="77777777" w:rsidTr="0096752D">
        <w:trPr>
          <w:trHeight w:hRule="exact" w:val="280"/>
        </w:trPr>
        <w:tc>
          <w:tcPr>
            <w:tcW w:w="4138" w:type="dxa"/>
            <w:shd w:val="clear" w:color="auto" w:fill="DEEAF6"/>
          </w:tcPr>
          <w:p w14:paraId="5FD74C95" w14:textId="77777777" w:rsidR="00A419F9" w:rsidRPr="0096752D" w:rsidRDefault="00A419F9" w:rsidP="005F0D21">
            <w:pPr>
              <w:widowControl w:val="0"/>
              <w:spacing w:after="0" w:line="240" w:lineRule="auto"/>
              <w:ind w:right="559"/>
              <w:rPr>
                <w:rFonts w:ascii="Times New Roman" w:eastAsia="Times New Roman" w:hAnsi="Times New Roman" w:cs="Times New Roman"/>
              </w:rPr>
            </w:pPr>
            <w:r w:rsidRPr="0096752D">
              <w:rPr>
                <w:rFonts w:ascii="Times New Roman" w:eastAsia="Times New Roman" w:hAnsi="Times New Roman" w:cs="Times New Roman"/>
              </w:rPr>
              <w:t>Limited to area and volume ≤ 50</w:t>
            </w:r>
          </w:p>
        </w:tc>
        <w:tc>
          <w:tcPr>
            <w:tcW w:w="4138" w:type="dxa"/>
            <w:shd w:val="clear" w:color="auto" w:fill="DEEAF6"/>
          </w:tcPr>
          <w:p w14:paraId="61A1DEB9" w14:textId="77777777" w:rsidR="00A419F9" w:rsidRPr="0096752D" w:rsidRDefault="00A419F9" w:rsidP="005F0D21">
            <w:pPr>
              <w:widowControl w:val="0"/>
              <w:spacing w:after="0" w:line="240" w:lineRule="auto"/>
              <w:ind w:right="559"/>
              <w:rPr>
                <w:rFonts w:ascii="Times New Roman" w:eastAsia="Times New Roman" w:hAnsi="Times New Roman" w:cs="Times New Roman"/>
              </w:rPr>
            </w:pPr>
            <w:r w:rsidRPr="0096752D">
              <w:rPr>
                <w:rFonts w:ascii="Times New Roman" w:eastAsia="Times New Roman" w:hAnsi="Times New Roman" w:cs="Times New Roman"/>
              </w:rPr>
              <w:t>Limited to area or volume ≤ 100</w:t>
            </w:r>
          </w:p>
        </w:tc>
      </w:tr>
    </w:tbl>
    <w:p w14:paraId="4A30CC4E" w14:textId="1D0FCCB3" w:rsidR="00A419F9" w:rsidRDefault="00A419F9" w:rsidP="005F0D21">
      <w:pPr>
        <w:spacing w:before="120" w:after="120" w:line="240" w:lineRule="auto"/>
        <w:rPr>
          <w:rFonts w:ascii="Arial" w:eastAsia="Calibri" w:hAnsi="Calibri" w:cs="Times New Roman"/>
        </w:rPr>
      </w:pPr>
    </w:p>
    <w:p w14:paraId="022CBD55" w14:textId="274A7208" w:rsidR="0076444D" w:rsidRDefault="0076444D" w:rsidP="005F0D21">
      <w:pPr>
        <w:spacing w:before="120" w:after="120" w:line="240" w:lineRule="auto"/>
        <w:rPr>
          <w:rFonts w:ascii="Arial" w:eastAsia="Calibri" w:hAnsi="Calibri" w:cs="Times New Roman"/>
        </w:rPr>
      </w:pPr>
    </w:p>
    <w:p w14:paraId="6E05558D" w14:textId="77777777" w:rsidR="0076444D" w:rsidRPr="0096752D" w:rsidRDefault="0076444D" w:rsidP="005F0D21">
      <w:pPr>
        <w:spacing w:before="120" w:after="120" w:line="240" w:lineRule="auto"/>
        <w:rPr>
          <w:rFonts w:ascii="Arial"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A419F9" w:rsidRPr="0096752D" w14:paraId="25AC74AF" w14:textId="77777777" w:rsidTr="0096752D">
        <w:trPr>
          <w:trHeight w:val="540"/>
        </w:trPr>
        <w:tc>
          <w:tcPr>
            <w:tcW w:w="9465" w:type="dxa"/>
            <w:shd w:val="clear" w:color="auto" w:fill="009CD1"/>
            <w:vAlign w:val="center"/>
          </w:tcPr>
          <w:p w14:paraId="14B60362"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M07.D-S Statistics and Probability</w:t>
            </w:r>
          </w:p>
        </w:tc>
      </w:tr>
    </w:tbl>
    <w:p w14:paraId="64052C3F" w14:textId="77777777" w:rsidR="00A419F9" w:rsidRPr="0096752D" w:rsidRDefault="00A419F9" w:rsidP="002C12D7">
      <w:pPr>
        <w:pStyle w:val="Style1"/>
      </w:pPr>
      <w:r w:rsidRPr="0096752D">
        <w:t>Assessment Anchor: M07.D-S.2.1</w:t>
      </w:r>
    </w:p>
    <w:p w14:paraId="357F6273"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Use statistical measures to compare two numerical data distributions. </w:t>
      </w:r>
    </w:p>
    <w:p w14:paraId="16857276" w14:textId="1D63612C" w:rsidR="00A419F9" w:rsidRPr="0096752D" w:rsidRDefault="0076444D" w:rsidP="002C12D7">
      <w:pPr>
        <w:pStyle w:val="Style1"/>
      </w:pPr>
      <w:r>
        <w:t xml:space="preserve">      </w:t>
      </w:r>
      <w:r w:rsidR="00A419F9" w:rsidRPr="0096752D">
        <w:t>Eligible Content: M07. D-S.2.1.1</w:t>
      </w:r>
    </w:p>
    <w:p w14:paraId="1884D856"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Compare two numerical data distributions using measures of center and variability. </w:t>
      </w:r>
    </w:p>
    <w:p w14:paraId="3B6C08F3"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1: The mean height of players on the basketball team is 10 cm greater than the mean height of players on the soccer team. This difference is equal to approximately twice the variability (mean absolute deviation) on either team. On a line plot, note the difference between the two distributions of heights. </w:t>
      </w:r>
    </w:p>
    <w:p w14:paraId="3AA02479"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2: Decide whether the words in a chapter of a seventh-grade science book are generally longer than the words in a chapter of a fourth- grade science book. </w:t>
      </w:r>
    </w:p>
    <w:p w14:paraId="2CA419C3" w14:textId="77777777" w:rsidR="00A419F9" w:rsidRPr="0096752D" w:rsidRDefault="00A419F9" w:rsidP="0076444D">
      <w:pPr>
        <w:widowControl w:val="0"/>
        <w:autoSpaceDE w:val="0"/>
        <w:autoSpaceDN w:val="0"/>
        <w:adjustRightInd w:val="0"/>
        <w:spacing w:after="0" w:line="240" w:lineRule="auto"/>
        <w:ind w:left="360" w:right="259" w:hanging="14"/>
        <w:rPr>
          <w:rFonts w:ascii="Arial" w:eastAsia="Times New Roman" w:hAnsi="Times New Roman" w:cs="Times New Roman"/>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12179382" w14:textId="77777777" w:rsidTr="0096752D">
        <w:trPr>
          <w:trHeight w:hRule="exact" w:val="264"/>
        </w:trPr>
        <w:tc>
          <w:tcPr>
            <w:tcW w:w="8275" w:type="dxa"/>
            <w:shd w:val="clear" w:color="auto" w:fill="009CD1"/>
          </w:tcPr>
          <w:p w14:paraId="2E7D2595" w14:textId="77777777" w:rsidR="00A419F9" w:rsidRPr="0096752D" w:rsidRDefault="00A419F9" w:rsidP="0076444D">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05B02C53" w14:textId="77777777" w:rsidTr="0096752D">
        <w:trPr>
          <w:trHeight w:hRule="exact" w:val="288"/>
        </w:trPr>
        <w:tc>
          <w:tcPr>
            <w:tcW w:w="8275" w:type="dxa"/>
            <w:vAlign w:val="center"/>
          </w:tcPr>
          <w:p w14:paraId="2D82958E" w14:textId="77777777" w:rsidR="00A419F9" w:rsidRPr="0096752D" w:rsidRDefault="00A419F9" w:rsidP="0076444D">
            <w:pPr>
              <w:autoSpaceDE w:val="0"/>
              <w:autoSpaceDN w:val="0"/>
              <w:adjustRightInd w:val="0"/>
              <w:spacing w:after="0" w:line="240" w:lineRule="auto"/>
              <w:rPr>
                <w:rFonts w:ascii="Arial" w:eastAsia="Calibri" w:hAnsi="Arial" w:cs="Arial"/>
                <w:color w:val="000000"/>
              </w:rPr>
            </w:pPr>
            <w:r w:rsidRPr="0096752D">
              <w:rPr>
                <w:rFonts w:ascii="Times New Roman" w:eastAsia="Calibri" w:hAnsi="Times New Roman" w:cs="Times New Roman"/>
                <w:b/>
                <w:bCs/>
                <w:color w:val="000000"/>
              </w:rPr>
              <w:t>M07DS2.1.1a</w:t>
            </w:r>
            <w:r w:rsidRPr="0096752D">
              <w:rPr>
                <w:rFonts w:ascii="Arial" w:eastAsia="Calibri" w:hAnsi="Arial" w:cs="Arial"/>
                <w:b/>
                <w:bCs/>
                <w:color w:val="000000"/>
              </w:rPr>
              <w:t xml:space="preserve"> </w:t>
            </w:r>
            <w:r w:rsidRPr="0096752D">
              <w:rPr>
                <w:rFonts w:ascii="Times New Roman" w:eastAsia="Calibri" w:hAnsi="Times New Roman" w:cs="Times New Roman"/>
                <w:bCs/>
                <w:color w:val="000000"/>
              </w:rPr>
              <w:t xml:space="preserve">Compare two sets of data within a single pictograph, line plot, or bar graph </w:t>
            </w:r>
          </w:p>
        </w:tc>
      </w:tr>
    </w:tbl>
    <w:p w14:paraId="52A1276B" w14:textId="77777777" w:rsidR="00A419F9" w:rsidRPr="0096752D" w:rsidRDefault="00A419F9" w:rsidP="0076444D">
      <w:pPr>
        <w:widowControl w:val="0"/>
        <w:autoSpaceDE w:val="0"/>
        <w:autoSpaceDN w:val="0"/>
        <w:adjustRightInd w:val="0"/>
        <w:spacing w:before="10"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356A43EA" w14:textId="77777777" w:rsidTr="0096752D">
        <w:trPr>
          <w:trHeight w:hRule="exact" w:val="264"/>
        </w:trPr>
        <w:tc>
          <w:tcPr>
            <w:tcW w:w="8276" w:type="dxa"/>
            <w:gridSpan w:val="2"/>
            <w:shd w:val="clear" w:color="auto" w:fill="009CD1"/>
          </w:tcPr>
          <w:p w14:paraId="0B7227B7" w14:textId="77777777" w:rsidR="00A419F9" w:rsidRPr="0096752D" w:rsidRDefault="00A419F9" w:rsidP="0076444D">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77906683" w14:textId="77777777" w:rsidTr="0096752D">
        <w:trPr>
          <w:trHeight w:hRule="exact" w:val="516"/>
        </w:trPr>
        <w:tc>
          <w:tcPr>
            <w:tcW w:w="8276" w:type="dxa"/>
            <w:gridSpan w:val="2"/>
            <w:shd w:val="clear" w:color="auto" w:fill="DEEAF6"/>
          </w:tcPr>
          <w:p w14:paraId="48BC36D5" w14:textId="77777777" w:rsidR="00A419F9" w:rsidRPr="0096752D" w:rsidRDefault="00A419F9" w:rsidP="0076444D">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compare and contrast two sets of data presented in a single pictograph, line plot, or bar graph. </w:t>
            </w:r>
          </w:p>
        </w:tc>
      </w:tr>
      <w:tr w:rsidR="00A419F9" w:rsidRPr="0096752D" w14:paraId="6254FF2E" w14:textId="77777777" w:rsidTr="0096752D">
        <w:trPr>
          <w:trHeight w:hRule="exact" w:val="262"/>
        </w:trPr>
        <w:tc>
          <w:tcPr>
            <w:tcW w:w="8276" w:type="dxa"/>
            <w:gridSpan w:val="2"/>
            <w:shd w:val="clear" w:color="auto" w:fill="009CD1"/>
          </w:tcPr>
          <w:p w14:paraId="79B9A752" w14:textId="77777777" w:rsidR="00A419F9" w:rsidRPr="0096752D" w:rsidRDefault="00A419F9" w:rsidP="0076444D">
            <w:pPr>
              <w:pStyle w:val="Style2"/>
              <w:spacing w:line="240" w:lineRule="auto"/>
              <w:rPr>
                <w:color w:val="CBC3C5"/>
              </w:rPr>
            </w:pPr>
            <w:r w:rsidRPr="0096752D">
              <w:t>Tier Guidelines</w:t>
            </w:r>
            <w:r w:rsidRPr="0096752D">
              <w:tab/>
            </w:r>
          </w:p>
        </w:tc>
      </w:tr>
      <w:tr w:rsidR="00A419F9" w:rsidRPr="0096752D" w14:paraId="25677A2E" w14:textId="77777777" w:rsidTr="0096752D">
        <w:trPr>
          <w:trHeight w:hRule="exact" w:val="264"/>
        </w:trPr>
        <w:tc>
          <w:tcPr>
            <w:tcW w:w="4138" w:type="dxa"/>
            <w:shd w:val="clear" w:color="auto" w:fill="009CD1"/>
          </w:tcPr>
          <w:p w14:paraId="71CE746E" w14:textId="77777777" w:rsidR="00A419F9" w:rsidRPr="0096752D" w:rsidRDefault="00A419F9" w:rsidP="0076444D">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18558F4F" w14:textId="77777777" w:rsidR="00A419F9" w:rsidRPr="0096752D" w:rsidRDefault="00A419F9" w:rsidP="0076444D">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2F284D5F" w14:textId="77777777" w:rsidTr="0096752D">
        <w:trPr>
          <w:trHeight w:hRule="exact" w:val="307"/>
        </w:trPr>
        <w:tc>
          <w:tcPr>
            <w:tcW w:w="4138" w:type="dxa"/>
            <w:shd w:val="clear" w:color="auto" w:fill="DEEAF6"/>
          </w:tcPr>
          <w:p w14:paraId="0DC6FE32" w14:textId="77777777" w:rsidR="00A419F9" w:rsidRPr="0096752D" w:rsidRDefault="00A419F9" w:rsidP="0076444D">
            <w:pPr>
              <w:widowControl w:val="0"/>
              <w:spacing w:after="0" w:line="240" w:lineRule="auto"/>
              <w:ind w:left="103" w:right="133"/>
              <w:rPr>
                <w:rFonts w:ascii="Times New Roman" w:eastAsia="Times New Roman" w:hAnsi="Times New Roman" w:cs="Times New Roman"/>
              </w:rPr>
            </w:pPr>
            <w:r w:rsidRPr="0096752D">
              <w:rPr>
                <w:rFonts w:ascii="Times New Roman" w:eastAsia="Times New Roman" w:hAnsi="Times New Roman" w:cs="Times New Roman"/>
              </w:rPr>
              <w:t>Limited to 2-3 data points.</w:t>
            </w:r>
          </w:p>
        </w:tc>
        <w:tc>
          <w:tcPr>
            <w:tcW w:w="4138" w:type="dxa"/>
            <w:shd w:val="clear" w:color="auto" w:fill="DEEAF6"/>
          </w:tcPr>
          <w:p w14:paraId="26128295" w14:textId="77777777" w:rsidR="00A419F9" w:rsidRPr="0096752D" w:rsidRDefault="00A419F9" w:rsidP="0076444D">
            <w:pPr>
              <w:widowControl w:val="0"/>
              <w:spacing w:after="0" w:line="240" w:lineRule="auto"/>
              <w:ind w:left="103" w:right="132"/>
              <w:rPr>
                <w:rFonts w:ascii="Times New Roman" w:eastAsia="Times New Roman" w:hAnsi="Times New Roman" w:cs="Times New Roman"/>
              </w:rPr>
            </w:pPr>
            <w:r w:rsidRPr="0096752D">
              <w:rPr>
                <w:rFonts w:ascii="Times New Roman" w:eastAsia="Times New Roman" w:hAnsi="Times New Roman" w:cs="Times New Roman"/>
              </w:rPr>
              <w:t>Limited to 4-5 data points.</w:t>
            </w:r>
          </w:p>
        </w:tc>
      </w:tr>
    </w:tbl>
    <w:p w14:paraId="1942F3B7" w14:textId="29069F2A" w:rsidR="00A419F9" w:rsidRDefault="00A419F9" w:rsidP="0076444D">
      <w:pPr>
        <w:spacing w:after="0" w:line="240" w:lineRule="auto"/>
        <w:rPr>
          <w:rFonts w:ascii="Calibri" w:eastAsia="Calibri" w:hAnsi="Calibri" w:cs="Times New Roman"/>
        </w:rPr>
      </w:pPr>
    </w:p>
    <w:p w14:paraId="7E14C4BA" w14:textId="5252160E" w:rsidR="0076444D" w:rsidRDefault="0076444D" w:rsidP="0076444D">
      <w:pPr>
        <w:spacing w:after="0" w:line="240" w:lineRule="auto"/>
        <w:rPr>
          <w:rFonts w:ascii="Calibri" w:eastAsia="Calibri" w:hAnsi="Calibri" w:cs="Times New Roman"/>
        </w:rPr>
      </w:pPr>
    </w:p>
    <w:p w14:paraId="3224FBA4" w14:textId="14657F7E" w:rsidR="0076444D" w:rsidRDefault="0076444D" w:rsidP="0076444D">
      <w:pPr>
        <w:spacing w:after="0" w:line="240" w:lineRule="auto"/>
        <w:rPr>
          <w:rFonts w:ascii="Calibri" w:eastAsia="Calibri" w:hAnsi="Calibri" w:cs="Times New Roman"/>
        </w:rPr>
      </w:pPr>
    </w:p>
    <w:p w14:paraId="14D8B674" w14:textId="0C1364C0" w:rsidR="0076444D" w:rsidRDefault="0076444D" w:rsidP="0076444D">
      <w:pPr>
        <w:spacing w:after="0" w:line="240" w:lineRule="auto"/>
        <w:rPr>
          <w:rFonts w:ascii="Calibri" w:eastAsia="Calibri" w:hAnsi="Calibri" w:cs="Times New Roman"/>
        </w:rPr>
      </w:pPr>
    </w:p>
    <w:p w14:paraId="5F0CC61B" w14:textId="5DD1DFEC" w:rsidR="0076444D" w:rsidRDefault="0076444D" w:rsidP="0076444D">
      <w:pPr>
        <w:spacing w:after="0" w:line="240" w:lineRule="auto"/>
        <w:rPr>
          <w:rFonts w:ascii="Calibri" w:eastAsia="Calibri" w:hAnsi="Calibri" w:cs="Times New Roman"/>
        </w:rPr>
      </w:pPr>
    </w:p>
    <w:p w14:paraId="5788528D" w14:textId="328FF0BC" w:rsidR="0076444D" w:rsidRDefault="0076444D" w:rsidP="0076444D">
      <w:pPr>
        <w:spacing w:after="0" w:line="240" w:lineRule="auto"/>
        <w:rPr>
          <w:rFonts w:ascii="Calibri" w:eastAsia="Calibri" w:hAnsi="Calibri" w:cs="Times New Roman"/>
        </w:rPr>
      </w:pPr>
    </w:p>
    <w:p w14:paraId="571338FB" w14:textId="03DEB5DB" w:rsidR="0076444D" w:rsidRDefault="0076444D" w:rsidP="0076444D">
      <w:pPr>
        <w:spacing w:after="0" w:line="240" w:lineRule="auto"/>
        <w:rPr>
          <w:rFonts w:ascii="Calibri" w:eastAsia="Calibri" w:hAnsi="Calibri" w:cs="Times New Roman"/>
        </w:rPr>
      </w:pPr>
    </w:p>
    <w:p w14:paraId="11F34789" w14:textId="2E1DA178" w:rsidR="0076444D" w:rsidRDefault="0076444D" w:rsidP="0076444D">
      <w:pPr>
        <w:spacing w:after="0" w:line="240" w:lineRule="auto"/>
        <w:rPr>
          <w:rFonts w:ascii="Calibri" w:eastAsia="Calibri" w:hAnsi="Calibri" w:cs="Times New Roman"/>
        </w:rPr>
      </w:pPr>
    </w:p>
    <w:p w14:paraId="41C83237" w14:textId="5A20B505" w:rsidR="0076444D" w:rsidRDefault="0076444D" w:rsidP="0076444D">
      <w:pPr>
        <w:spacing w:after="0" w:line="240" w:lineRule="auto"/>
        <w:rPr>
          <w:rFonts w:ascii="Calibri" w:eastAsia="Calibri" w:hAnsi="Calibri" w:cs="Times New Roman"/>
        </w:rPr>
      </w:pPr>
    </w:p>
    <w:p w14:paraId="33CD61DA" w14:textId="1CE45C19" w:rsidR="0076444D" w:rsidRDefault="0076444D" w:rsidP="0076444D">
      <w:pPr>
        <w:spacing w:after="0" w:line="240" w:lineRule="auto"/>
        <w:rPr>
          <w:rFonts w:ascii="Calibri" w:eastAsia="Calibri" w:hAnsi="Calibri" w:cs="Times New Roman"/>
        </w:rPr>
      </w:pPr>
    </w:p>
    <w:p w14:paraId="7FADF854" w14:textId="1E0B4D7E" w:rsidR="0076444D" w:rsidRDefault="0076444D" w:rsidP="0076444D">
      <w:pPr>
        <w:spacing w:after="0" w:line="240" w:lineRule="auto"/>
        <w:rPr>
          <w:rFonts w:ascii="Calibri" w:eastAsia="Calibri" w:hAnsi="Calibri" w:cs="Times New Roman"/>
        </w:rPr>
      </w:pPr>
    </w:p>
    <w:p w14:paraId="32A8A16F" w14:textId="0C371DED" w:rsidR="0076444D" w:rsidRDefault="0076444D" w:rsidP="0076444D">
      <w:pPr>
        <w:spacing w:after="0" w:line="240" w:lineRule="auto"/>
        <w:rPr>
          <w:rFonts w:ascii="Calibri" w:eastAsia="Calibri" w:hAnsi="Calibri" w:cs="Times New Roman"/>
        </w:rPr>
      </w:pPr>
    </w:p>
    <w:p w14:paraId="3983D062" w14:textId="7F5AC38D" w:rsidR="0076444D" w:rsidRDefault="0076444D" w:rsidP="0076444D">
      <w:pPr>
        <w:spacing w:after="0" w:line="240" w:lineRule="auto"/>
        <w:rPr>
          <w:rFonts w:ascii="Calibri" w:eastAsia="Calibri" w:hAnsi="Calibri" w:cs="Times New Roman"/>
        </w:rPr>
      </w:pPr>
    </w:p>
    <w:p w14:paraId="580CEDB6" w14:textId="6265FD6B" w:rsidR="0076444D" w:rsidRDefault="0076444D" w:rsidP="0076444D">
      <w:pPr>
        <w:spacing w:after="0" w:line="240" w:lineRule="auto"/>
        <w:rPr>
          <w:rFonts w:ascii="Calibri" w:eastAsia="Calibri" w:hAnsi="Calibri" w:cs="Times New Roman"/>
        </w:rPr>
      </w:pPr>
    </w:p>
    <w:p w14:paraId="7DB7DA3E" w14:textId="1740C142" w:rsidR="0076444D" w:rsidRDefault="0076444D" w:rsidP="0076444D">
      <w:pPr>
        <w:spacing w:after="0" w:line="240" w:lineRule="auto"/>
        <w:rPr>
          <w:rFonts w:ascii="Calibri" w:eastAsia="Calibri" w:hAnsi="Calibri" w:cs="Times New Roman"/>
        </w:rPr>
      </w:pPr>
    </w:p>
    <w:p w14:paraId="2A42C47D" w14:textId="624E2D72" w:rsidR="0076444D" w:rsidRDefault="0076444D" w:rsidP="0076444D">
      <w:pPr>
        <w:spacing w:after="0" w:line="240" w:lineRule="auto"/>
        <w:rPr>
          <w:rFonts w:ascii="Calibri" w:eastAsia="Calibri" w:hAnsi="Calibri" w:cs="Times New Roman"/>
        </w:rPr>
      </w:pPr>
    </w:p>
    <w:p w14:paraId="6C324DF2" w14:textId="10AEFB27" w:rsidR="0076444D" w:rsidRDefault="0076444D" w:rsidP="0076444D">
      <w:pPr>
        <w:spacing w:after="0" w:line="240" w:lineRule="auto"/>
        <w:rPr>
          <w:rFonts w:ascii="Calibri" w:eastAsia="Calibri" w:hAnsi="Calibri" w:cs="Times New Roman"/>
        </w:rPr>
      </w:pPr>
    </w:p>
    <w:p w14:paraId="23E5C822" w14:textId="7EC59EB4" w:rsidR="0076444D" w:rsidRDefault="0076444D" w:rsidP="0076444D">
      <w:pPr>
        <w:spacing w:after="0" w:line="240" w:lineRule="auto"/>
        <w:rPr>
          <w:rFonts w:ascii="Calibri" w:eastAsia="Calibri" w:hAnsi="Calibri" w:cs="Times New Roman"/>
        </w:rPr>
      </w:pPr>
    </w:p>
    <w:p w14:paraId="7E665CD1" w14:textId="1E0179D2" w:rsidR="0076444D" w:rsidRDefault="0076444D" w:rsidP="0076444D">
      <w:pPr>
        <w:spacing w:after="0" w:line="240" w:lineRule="auto"/>
        <w:rPr>
          <w:rFonts w:ascii="Calibri" w:eastAsia="Calibri" w:hAnsi="Calibri" w:cs="Times New Roman"/>
        </w:rPr>
      </w:pPr>
    </w:p>
    <w:p w14:paraId="39AB27BC" w14:textId="34E65F66" w:rsidR="0076444D" w:rsidRDefault="0076444D" w:rsidP="0076444D">
      <w:pPr>
        <w:spacing w:after="0" w:line="240" w:lineRule="auto"/>
        <w:rPr>
          <w:rFonts w:ascii="Calibri" w:eastAsia="Calibri" w:hAnsi="Calibri" w:cs="Times New Roman"/>
        </w:rPr>
      </w:pPr>
    </w:p>
    <w:p w14:paraId="04E68B39" w14:textId="2F3373DE" w:rsidR="0076444D" w:rsidRDefault="0076444D" w:rsidP="0076444D">
      <w:pPr>
        <w:spacing w:after="0" w:line="240" w:lineRule="auto"/>
        <w:rPr>
          <w:rFonts w:ascii="Calibri" w:eastAsia="Calibri" w:hAnsi="Calibri" w:cs="Times New Roman"/>
        </w:rPr>
      </w:pPr>
    </w:p>
    <w:p w14:paraId="63F0C95A" w14:textId="77777777" w:rsidR="0076444D" w:rsidRPr="0096752D" w:rsidRDefault="0076444D" w:rsidP="0076444D">
      <w:pPr>
        <w:spacing w:after="0" w:line="240" w:lineRule="auto"/>
        <w:rPr>
          <w:rFonts w:ascii="Calibri"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65"/>
      </w:tblGrid>
      <w:tr w:rsidR="00A419F9" w:rsidRPr="0096752D" w14:paraId="7C53E250" w14:textId="77777777" w:rsidTr="0096752D">
        <w:trPr>
          <w:trHeight w:val="540"/>
        </w:trPr>
        <w:tc>
          <w:tcPr>
            <w:tcW w:w="9465" w:type="dxa"/>
            <w:shd w:val="clear" w:color="auto" w:fill="009CD1"/>
            <w:vAlign w:val="center"/>
          </w:tcPr>
          <w:p w14:paraId="388C6037"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M07.D-S Statistics and Probability</w:t>
            </w:r>
          </w:p>
        </w:tc>
      </w:tr>
    </w:tbl>
    <w:p w14:paraId="391E0A14" w14:textId="77777777" w:rsidR="00A419F9" w:rsidRPr="0096752D" w:rsidRDefault="00A419F9" w:rsidP="002C12D7">
      <w:pPr>
        <w:pStyle w:val="Style1"/>
      </w:pPr>
      <w:r w:rsidRPr="0096752D">
        <w:t>Assessment Anchor: M07.D-S.2.1</w:t>
      </w:r>
    </w:p>
    <w:p w14:paraId="50757436"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Use statistical measures to compare two numerical data distributions. </w:t>
      </w:r>
    </w:p>
    <w:p w14:paraId="7CCC1621" w14:textId="704BC6DF" w:rsidR="00A419F9" w:rsidRPr="0096752D" w:rsidRDefault="0076444D" w:rsidP="002C12D7">
      <w:pPr>
        <w:pStyle w:val="Style1"/>
      </w:pPr>
      <w:r>
        <w:t xml:space="preserve">     </w:t>
      </w:r>
      <w:r w:rsidR="00A419F9" w:rsidRPr="0096752D">
        <w:t>Eligible Content: M07. D-S.2.1.1</w:t>
      </w:r>
    </w:p>
    <w:p w14:paraId="3C79E879"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Compare two numerical data distributions using measures of center and variability. </w:t>
      </w:r>
    </w:p>
    <w:p w14:paraId="2BD846CB"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1: The mean height of players on the basketball team is 10 cm greater than the mean height of players on the soccer team. This difference is equal to approximately twice the variability (mean absolute deviation) on either team. On a line plot, note the difference between the two distributions of heights. </w:t>
      </w:r>
    </w:p>
    <w:p w14:paraId="2320B59C"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Example 2: Decide whether the words in a chapter of a seventh-grade science book are generally longer than the words in a chapter of a fourth- grade science book. </w:t>
      </w:r>
    </w:p>
    <w:p w14:paraId="38E3EFAC" w14:textId="77777777" w:rsidR="00A419F9" w:rsidRPr="0096752D" w:rsidRDefault="00A419F9" w:rsidP="005F0D21">
      <w:pPr>
        <w:widowControl w:val="0"/>
        <w:autoSpaceDE w:val="0"/>
        <w:autoSpaceDN w:val="0"/>
        <w:adjustRightInd w:val="0"/>
        <w:spacing w:after="0" w:line="240" w:lineRule="auto"/>
        <w:ind w:left="360" w:right="259" w:hanging="14"/>
        <w:rPr>
          <w:rFonts w:ascii="Arial" w:eastAsia="Times New Roman" w:hAnsi="Times New Roman" w:cs="Times New Roman"/>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77CC6300" w14:textId="77777777" w:rsidTr="0096752D">
        <w:trPr>
          <w:trHeight w:hRule="exact" w:val="264"/>
        </w:trPr>
        <w:tc>
          <w:tcPr>
            <w:tcW w:w="8275" w:type="dxa"/>
            <w:shd w:val="clear" w:color="auto" w:fill="009CD1"/>
          </w:tcPr>
          <w:p w14:paraId="1B6E76B3"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2F416D7F" w14:textId="77777777" w:rsidTr="0096752D">
        <w:trPr>
          <w:trHeight w:hRule="exact" w:val="576"/>
        </w:trPr>
        <w:tc>
          <w:tcPr>
            <w:tcW w:w="8275" w:type="dxa"/>
            <w:vAlign w:val="center"/>
          </w:tcPr>
          <w:p w14:paraId="76FEFD1E" w14:textId="77777777" w:rsidR="00A419F9" w:rsidRPr="0096752D" w:rsidRDefault="00A419F9" w:rsidP="005F0D21">
            <w:pPr>
              <w:autoSpaceDE w:val="0"/>
              <w:autoSpaceDN w:val="0"/>
              <w:adjustRightInd w:val="0"/>
              <w:spacing w:after="0" w:line="240" w:lineRule="auto"/>
              <w:rPr>
                <w:rFonts w:ascii="Arial" w:eastAsia="Calibri" w:hAnsi="Arial" w:cs="Arial"/>
                <w:color w:val="000000"/>
              </w:rPr>
            </w:pPr>
            <w:r w:rsidRPr="0096752D">
              <w:rPr>
                <w:rFonts w:ascii="Times New Roman" w:eastAsia="Calibri" w:hAnsi="Times New Roman" w:cs="Times New Roman"/>
                <w:b/>
                <w:bCs/>
                <w:color w:val="000000"/>
              </w:rPr>
              <w:t>M07DS2.1.1b</w:t>
            </w:r>
            <w:r w:rsidRPr="0096752D">
              <w:rPr>
                <w:rFonts w:ascii="Arial" w:eastAsia="Calibri" w:hAnsi="Arial" w:cs="Arial"/>
                <w:b/>
                <w:bCs/>
                <w:color w:val="000000"/>
              </w:rPr>
              <w:t xml:space="preserve"> </w:t>
            </w:r>
            <w:r w:rsidRPr="0096752D">
              <w:rPr>
                <w:rFonts w:ascii="Times New Roman" w:eastAsia="Calibri" w:hAnsi="Times New Roman" w:cs="Times New Roman"/>
                <w:bCs/>
                <w:color w:val="000000"/>
              </w:rPr>
              <w:t>Use measures of central tendency to interpret data, including overall patterns in the data</w:t>
            </w:r>
            <w:r w:rsidRPr="0096752D">
              <w:rPr>
                <w:rFonts w:ascii="Arial" w:eastAsia="Calibri" w:hAnsi="Arial" w:cs="Arial"/>
                <w:b/>
                <w:bCs/>
                <w:color w:val="000000"/>
              </w:rPr>
              <w:t xml:space="preserve"> </w:t>
            </w:r>
          </w:p>
        </w:tc>
      </w:tr>
    </w:tbl>
    <w:p w14:paraId="7C1275E1" w14:textId="77777777" w:rsidR="00A419F9" w:rsidRPr="0076444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3CF38CC0" w14:textId="77777777" w:rsidTr="0096752D">
        <w:trPr>
          <w:trHeight w:hRule="exact" w:val="264"/>
        </w:trPr>
        <w:tc>
          <w:tcPr>
            <w:tcW w:w="8276" w:type="dxa"/>
            <w:gridSpan w:val="2"/>
            <w:shd w:val="clear" w:color="auto" w:fill="009CD1"/>
          </w:tcPr>
          <w:p w14:paraId="6B412349"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40FBC95C" w14:textId="77777777" w:rsidTr="0096752D">
        <w:trPr>
          <w:trHeight w:hRule="exact" w:val="343"/>
        </w:trPr>
        <w:tc>
          <w:tcPr>
            <w:tcW w:w="8276" w:type="dxa"/>
            <w:gridSpan w:val="2"/>
            <w:shd w:val="clear" w:color="auto" w:fill="DEEAF6"/>
          </w:tcPr>
          <w:p w14:paraId="666B6482" w14:textId="77777777" w:rsidR="00A419F9" w:rsidRPr="0096752D" w:rsidRDefault="00A419F9" w:rsidP="005F0D21">
            <w:pPr>
              <w:widowControl w:val="0"/>
              <w:tabs>
                <w:tab w:val="left" w:pos="267"/>
              </w:tabs>
              <w:spacing w:after="0" w:line="240" w:lineRule="auto"/>
              <w:ind w:left="266"/>
              <w:rPr>
                <w:rFonts w:ascii="Times New Roman" w:eastAsia="Times New Roman" w:hAnsi="Times New Roman" w:cs="Times New Roman"/>
              </w:rPr>
            </w:pPr>
            <w:r w:rsidRPr="0096752D">
              <w:rPr>
                <w:rFonts w:ascii="Times New Roman" w:eastAsia="Times New Roman" w:hAnsi="Times New Roman" w:cs="Times New Roman"/>
              </w:rPr>
              <w:t xml:space="preserve">Students will interpret the central tendency of a dataset. </w:t>
            </w:r>
          </w:p>
        </w:tc>
      </w:tr>
      <w:tr w:rsidR="00A419F9" w:rsidRPr="0096752D" w14:paraId="48791F19" w14:textId="77777777" w:rsidTr="0096752D">
        <w:trPr>
          <w:trHeight w:hRule="exact" w:val="262"/>
        </w:trPr>
        <w:tc>
          <w:tcPr>
            <w:tcW w:w="8276" w:type="dxa"/>
            <w:gridSpan w:val="2"/>
            <w:shd w:val="clear" w:color="auto" w:fill="009CD1"/>
          </w:tcPr>
          <w:p w14:paraId="1668AB1C" w14:textId="77777777" w:rsidR="00A419F9" w:rsidRPr="0096752D" w:rsidRDefault="00A419F9" w:rsidP="0076444D">
            <w:pPr>
              <w:pStyle w:val="Style2"/>
              <w:rPr>
                <w:color w:val="CBC3C5"/>
              </w:rPr>
            </w:pPr>
            <w:r w:rsidRPr="0096752D">
              <w:t>Tier Guidelines</w:t>
            </w:r>
            <w:r w:rsidRPr="0096752D">
              <w:tab/>
            </w:r>
          </w:p>
        </w:tc>
      </w:tr>
      <w:tr w:rsidR="00A419F9" w:rsidRPr="0096752D" w14:paraId="75389A6A" w14:textId="77777777" w:rsidTr="0096752D">
        <w:trPr>
          <w:trHeight w:hRule="exact" w:val="264"/>
        </w:trPr>
        <w:tc>
          <w:tcPr>
            <w:tcW w:w="4138" w:type="dxa"/>
            <w:shd w:val="clear" w:color="auto" w:fill="009CD1"/>
          </w:tcPr>
          <w:p w14:paraId="69AAD853"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5A39C49D"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7D4652FA" w14:textId="77777777" w:rsidTr="0096752D">
        <w:trPr>
          <w:trHeight w:hRule="exact" w:val="559"/>
        </w:trPr>
        <w:tc>
          <w:tcPr>
            <w:tcW w:w="4138" w:type="dxa"/>
            <w:shd w:val="clear" w:color="auto" w:fill="DEEAF6"/>
          </w:tcPr>
          <w:p w14:paraId="1788DD7B" w14:textId="77777777" w:rsidR="00A419F9" w:rsidRPr="0096752D" w:rsidRDefault="00A419F9" w:rsidP="005F0D21">
            <w:pPr>
              <w:widowControl w:val="0"/>
              <w:spacing w:after="0" w:line="240" w:lineRule="auto"/>
              <w:ind w:left="103" w:right="223"/>
              <w:rPr>
                <w:rFonts w:ascii="Times New Roman" w:eastAsia="Times New Roman" w:hAnsi="Times New Roman" w:cs="Times New Roman"/>
              </w:rPr>
            </w:pPr>
            <w:r w:rsidRPr="0096752D">
              <w:rPr>
                <w:rFonts w:ascii="Times New Roman" w:eastAsia="Times New Roman" w:hAnsi="Times New Roman" w:cs="Times New Roman"/>
              </w:rPr>
              <w:t>Limited to mode and median and to 3 data points.</w:t>
            </w:r>
          </w:p>
        </w:tc>
        <w:tc>
          <w:tcPr>
            <w:tcW w:w="4138" w:type="dxa"/>
            <w:shd w:val="clear" w:color="auto" w:fill="DEEAF6"/>
          </w:tcPr>
          <w:p w14:paraId="78A56CA8" w14:textId="77777777" w:rsidR="00A419F9" w:rsidRPr="0096752D" w:rsidRDefault="00A419F9" w:rsidP="005F0D21">
            <w:pPr>
              <w:widowControl w:val="0"/>
              <w:spacing w:after="0" w:line="240" w:lineRule="auto"/>
              <w:ind w:left="103" w:right="132"/>
              <w:rPr>
                <w:rFonts w:ascii="Times New Roman" w:eastAsia="Times New Roman" w:hAnsi="Times New Roman" w:cs="Times New Roman"/>
              </w:rPr>
            </w:pPr>
            <w:r w:rsidRPr="0096752D">
              <w:rPr>
                <w:rFonts w:ascii="Times New Roman" w:eastAsia="Times New Roman" w:hAnsi="Times New Roman" w:cs="Times New Roman"/>
              </w:rPr>
              <w:t>Limited to 3 - 5 data points. Median limited to odd number of elements.</w:t>
            </w:r>
          </w:p>
        </w:tc>
      </w:tr>
    </w:tbl>
    <w:p w14:paraId="0DEA3B08" w14:textId="2455B64B" w:rsidR="00A419F9" w:rsidRPr="0096752D" w:rsidRDefault="00A419F9" w:rsidP="005F0D21">
      <w:pPr>
        <w:spacing w:after="0" w:line="240" w:lineRule="auto"/>
        <w:rPr>
          <w:rFonts w:ascii="Calibri"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65"/>
      </w:tblGrid>
      <w:tr w:rsidR="00A419F9" w:rsidRPr="0096752D" w14:paraId="603ED133" w14:textId="77777777" w:rsidTr="0096752D">
        <w:trPr>
          <w:trHeight w:val="540"/>
        </w:trPr>
        <w:tc>
          <w:tcPr>
            <w:tcW w:w="9465" w:type="dxa"/>
            <w:shd w:val="clear" w:color="auto" w:fill="009CD1"/>
            <w:vAlign w:val="center"/>
          </w:tcPr>
          <w:p w14:paraId="6DE75F45" w14:textId="77777777" w:rsidR="00A419F9" w:rsidRPr="0096752D" w:rsidRDefault="00A419F9" w:rsidP="005F0D21">
            <w:pPr>
              <w:spacing w:after="0" w:line="240" w:lineRule="auto"/>
              <w:rPr>
                <w:rFonts w:ascii="Arial" w:eastAsia="Calibri" w:hAnsi="Arial" w:cs="Arial"/>
                <w:b/>
                <w:color w:val="F4F2F3"/>
              </w:rPr>
            </w:pPr>
            <w:r w:rsidRPr="0096752D">
              <w:rPr>
                <w:rFonts w:ascii="Arial" w:eastAsia="Calibri" w:hAnsi="Arial" w:cs="Arial"/>
                <w:b/>
                <w:color w:val="FFFFFF"/>
              </w:rPr>
              <w:t>Reporting Category: M07.D-S Statistics and Probability</w:t>
            </w:r>
          </w:p>
        </w:tc>
      </w:tr>
    </w:tbl>
    <w:p w14:paraId="64EC8A89" w14:textId="77777777" w:rsidR="00A419F9" w:rsidRPr="0096752D" w:rsidRDefault="00A419F9" w:rsidP="002C12D7">
      <w:pPr>
        <w:pStyle w:val="Style1"/>
      </w:pPr>
      <w:r w:rsidRPr="0096752D">
        <w:t>Assessment Anchor: M07.D-S.3.1</w:t>
      </w:r>
    </w:p>
    <w:p w14:paraId="618B9105" w14:textId="77777777" w:rsidR="00A419F9" w:rsidRPr="0096752D" w:rsidRDefault="00A419F9" w:rsidP="005F0D21">
      <w:pPr>
        <w:widowControl w:val="0"/>
        <w:autoSpaceDE w:val="0"/>
        <w:autoSpaceDN w:val="0"/>
        <w:adjustRightInd w:val="0"/>
        <w:spacing w:after="0" w:line="240" w:lineRule="auto"/>
        <w:ind w:right="994"/>
        <w:rPr>
          <w:rFonts w:ascii="Times New Roman" w:eastAsia="Yu Mincho" w:hAnsi="Times New Roman" w:cs="Times New Roman"/>
          <w:iCs/>
        </w:rPr>
      </w:pPr>
      <w:r w:rsidRPr="0096752D">
        <w:rPr>
          <w:rFonts w:ascii="Times New Roman" w:eastAsia="Yu Mincho" w:hAnsi="Times New Roman" w:cs="Times New Roman"/>
          <w:iCs/>
        </w:rPr>
        <w:t xml:space="preserve">Predict or determine the likelihood of outcomes. </w:t>
      </w:r>
    </w:p>
    <w:p w14:paraId="452918C9" w14:textId="2DB51013" w:rsidR="00A419F9" w:rsidRPr="0096752D" w:rsidRDefault="0076444D" w:rsidP="002C12D7">
      <w:pPr>
        <w:pStyle w:val="Style1"/>
      </w:pPr>
      <w:r>
        <w:t xml:space="preserve">      </w:t>
      </w:r>
      <w:r w:rsidR="00A419F9" w:rsidRPr="0096752D">
        <w:t>Eligible Content: M07. D-S.3.1.1</w:t>
      </w:r>
    </w:p>
    <w:p w14:paraId="54A8C1F1" w14:textId="77777777" w:rsidR="00A419F9" w:rsidRPr="0096752D" w:rsidRDefault="00A419F9" w:rsidP="005F0D21">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96752D">
        <w:rPr>
          <w:rFonts w:ascii="Times New Roman" w:eastAsia="Yu Mincho" w:hAnsi="Times New Roman" w:cs="Times New Roman"/>
          <w:iCs/>
        </w:rPr>
        <w:t xml:space="preserve">Predict or determine whether some outcomes are certain, more likely, less likely, equally likely, or impossible (i.e., a probability near 0 indicates an unlikely event, a probability around 1/2 indicates an event that is neither unlikely nor likely, and a probability near 1 indicates a likely event). </w:t>
      </w:r>
    </w:p>
    <w:p w14:paraId="69251C1B" w14:textId="77777777" w:rsidR="00A419F9" w:rsidRPr="0096752D" w:rsidRDefault="00A419F9" w:rsidP="005F0D21">
      <w:pPr>
        <w:widowControl w:val="0"/>
        <w:autoSpaceDE w:val="0"/>
        <w:autoSpaceDN w:val="0"/>
        <w:adjustRightInd w:val="0"/>
        <w:spacing w:after="0" w:line="240" w:lineRule="auto"/>
        <w:ind w:left="360" w:right="259" w:hanging="14"/>
        <w:rPr>
          <w:rFonts w:ascii="Arial" w:eastAsia="Times New Roman" w:hAnsi="Times New Roman" w:cs="Times New Roman"/>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A419F9" w:rsidRPr="0096752D" w14:paraId="4CEFFE21" w14:textId="77777777" w:rsidTr="0096752D">
        <w:trPr>
          <w:trHeight w:hRule="exact" w:val="264"/>
        </w:trPr>
        <w:tc>
          <w:tcPr>
            <w:tcW w:w="8275" w:type="dxa"/>
            <w:shd w:val="clear" w:color="auto" w:fill="009CD1"/>
          </w:tcPr>
          <w:p w14:paraId="4FB424AE" w14:textId="77777777" w:rsidR="00A419F9" w:rsidRPr="0096752D" w:rsidRDefault="00A419F9" w:rsidP="005F0D21">
            <w:pPr>
              <w:widowControl w:val="0"/>
              <w:tabs>
                <w:tab w:val="left" w:pos="4971"/>
              </w:tabs>
              <w:spacing w:after="0" w:line="240" w:lineRule="auto"/>
              <w:ind w:left="103" w:right="365"/>
              <w:rPr>
                <w:rFonts w:ascii="Arial" w:eastAsia="Times New Roman" w:hAnsi="Times New Roman" w:cs="Times New Roman"/>
                <w:color w:val="FFFFFF"/>
              </w:rPr>
            </w:pPr>
            <w:r w:rsidRPr="0096752D">
              <w:rPr>
                <w:rFonts w:ascii="Arial" w:eastAsia="Times New Roman" w:hAnsi="Times New Roman" w:cs="Times New Roman"/>
                <w:color w:val="FFFFFF"/>
              </w:rPr>
              <w:t xml:space="preserve">Alternate Eligible Content </w:t>
            </w:r>
            <w:r w:rsidRPr="0096752D">
              <w:rPr>
                <w:rFonts w:ascii="Arial" w:eastAsia="Times New Roman" w:hAnsi="Times New Roman" w:cs="Times New Roman"/>
                <w:color w:val="FFFFFF"/>
              </w:rPr>
              <w:tab/>
            </w:r>
          </w:p>
        </w:tc>
      </w:tr>
      <w:tr w:rsidR="00A419F9" w:rsidRPr="0096752D" w14:paraId="2C04D759" w14:textId="77777777" w:rsidTr="0096752D">
        <w:trPr>
          <w:trHeight w:hRule="exact" w:val="576"/>
        </w:trPr>
        <w:tc>
          <w:tcPr>
            <w:tcW w:w="8275" w:type="dxa"/>
            <w:vAlign w:val="center"/>
          </w:tcPr>
          <w:p w14:paraId="2DF50671" w14:textId="77777777" w:rsidR="00A419F9" w:rsidRPr="0096752D" w:rsidRDefault="00A419F9" w:rsidP="005F0D21">
            <w:pPr>
              <w:autoSpaceDE w:val="0"/>
              <w:autoSpaceDN w:val="0"/>
              <w:adjustRightInd w:val="0"/>
              <w:spacing w:after="0" w:line="240" w:lineRule="auto"/>
              <w:rPr>
                <w:rFonts w:ascii="Arial" w:eastAsia="Calibri" w:hAnsi="Arial" w:cs="Arial"/>
                <w:color w:val="000000"/>
              </w:rPr>
            </w:pPr>
            <w:r w:rsidRPr="0096752D">
              <w:rPr>
                <w:rFonts w:ascii="Times New Roman" w:eastAsia="Calibri" w:hAnsi="Times New Roman" w:cs="Times New Roman"/>
                <w:b/>
                <w:bCs/>
                <w:color w:val="000000"/>
              </w:rPr>
              <w:t>M07DS3.1.1a</w:t>
            </w:r>
            <w:r w:rsidRPr="0096752D">
              <w:rPr>
                <w:rFonts w:ascii="Arial" w:eastAsia="Calibri" w:hAnsi="Arial" w:cs="Arial"/>
                <w:b/>
                <w:bCs/>
                <w:color w:val="000000"/>
              </w:rPr>
              <w:t xml:space="preserve"> </w:t>
            </w:r>
            <w:r w:rsidRPr="0096752D">
              <w:rPr>
                <w:rFonts w:ascii="Times New Roman" w:eastAsia="Calibri" w:hAnsi="Times New Roman" w:cs="Times New Roman"/>
                <w:bCs/>
                <w:color w:val="000000"/>
              </w:rPr>
              <w:t>Identify the probability of events occurring as possible/impossible or likely/unlikely</w:t>
            </w:r>
            <w:r w:rsidRPr="0096752D">
              <w:rPr>
                <w:rFonts w:ascii="Arial" w:eastAsia="Calibri" w:hAnsi="Arial" w:cs="Arial"/>
                <w:b/>
                <w:bCs/>
                <w:color w:val="000000"/>
              </w:rPr>
              <w:t xml:space="preserve"> </w:t>
            </w:r>
          </w:p>
        </w:tc>
      </w:tr>
    </w:tbl>
    <w:p w14:paraId="50C630F2" w14:textId="77777777" w:rsidR="00A419F9" w:rsidRPr="0076444D" w:rsidRDefault="00A419F9" w:rsidP="005F0D21">
      <w:pPr>
        <w:widowControl w:val="0"/>
        <w:autoSpaceDE w:val="0"/>
        <w:autoSpaceDN w:val="0"/>
        <w:adjustRightInd w:val="0"/>
        <w:spacing w:before="10" w:after="0" w:line="240" w:lineRule="auto"/>
        <w:ind w:left="229"/>
        <w:rPr>
          <w:rFonts w:ascii="Times New Roman" w:eastAsia="Yu Mincho" w:hAnsi="Times New Roman" w:cs="Times New Roman"/>
          <w:i/>
          <w:iCs/>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A419F9" w:rsidRPr="0096752D" w14:paraId="549448B0" w14:textId="77777777" w:rsidTr="0096752D">
        <w:trPr>
          <w:trHeight w:hRule="exact" w:val="264"/>
        </w:trPr>
        <w:tc>
          <w:tcPr>
            <w:tcW w:w="8276" w:type="dxa"/>
            <w:gridSpan w:val="2"/>
            <w:shd w:val="clear" w:color="auto" w:fill="009CD1"/>
          </w:tcPr>
          <w:p w14:paraId="5E5095EB" w14:textId="77777777" w:rsidR="00A419F9" w:rsidRPr="0096752D" w:rsidRDefault="00A419F9" w:rsidP="005F0D21">
            <w:pPr>
              <w:widowControl w:val="0"/>
              <w:tabs>
                <w:tab w:val="center" w:pos="4002"/>
              </w:tabs>
              <w:spacing w:after="0" w:line="240" w:lineRule="auto"/>
              <w:ind w:left="103" w:right="365"/>
              <w:rPr>
                <w:rFonts w:ascii="Arial" w:eastAsia="Times New Roman" w:hAnsi="Times New Roman" w:cs="Times New Roman"/>
              </w:rPr>
            </w:pPr>
            <w:r w:rsidRPr="0096752D">
              <w:rPr>
                <w:rFonts w:ascii="Arial" w:eastAsia="Times New Roman" w:hAnsi="Times New Roman" w:cs="Times New Roman"/>
                <w:color w:val="FFFFFF"/>
              </w:rPr>
              <w:t>Task Specifications</w:t>
            </w:r>
            <w:r w:rsidRPr="0096752D">
              <w:rPr>
                <w:rFonts w:ascii="Arial" w:eastAsia="Times New Roman" w:hAnsi="Times New Roman" w:cs="Times New Roman"/>
                <w:color w:val="FFFFFF"/>
              </w:rPr>
              <w:tab/>
            </w:r>
          </w:p>
        </w:tc>
      </w:tr>
      <w:tr w:rsidR="00A419F9" w:rsidRPr="0096752D" w14:paraId="660FEE78" w14:textId="77777777" w:rsidTr="0096752D">
        <w:trPr>
          <w:trHeight w:hRule="exact" w:val="325"/>
        </w:trPr>
        <w:tc>
          <w:tcPr>
            <w:tcW w:w="8276" w:type="dxa"/>
            <w:gridSpan w:val="2"/>
            <w:shd w:val="clear" w:color="auto" w:fill="DEEAF6"/>
          </w:tcPr>
          <w:p w14:paraId="57B56C7D" w14:textId="77777777" w:rsidR="00A419F9" w:rsidRPr="0096752D" w:rsidRDefault="00A419F9" w:rsidP="005F0D21">
            <w:pPr>
              <w:widowControl w:val="0"/>
              <w:spacing w:after="0" w:line="240" w:lineRule="auto"/>
              <w:ind w:left="42"/>
              <w:rPr>
                <w:rFonts w:ascii="Times New Roman" w:eastAsia="Times New Roman" w:hAnsi="Times New Roman" w:cs="Times New Roman"/>
              </w:rPr>
            </w:pPr>
            <w:r w:rsidRPr="0096752D">
              <w:rPr>
                <w:rFonts w:ascii="Times New Roman" w:eastAsia="Times New Roman" w:hAnsi="Times New Roman" w:cs="Times New Roman"/>
              </w:rPr>
              <w:t xml:space="preserve">Students will identify whether an event is certain, impossible, or possible (yes, no, maybe). </w:t>
            </w:r>
          </w:p>
        </w:tc>
      </w:tr>
      <w:tr w:rsidR="00A419F9" w:rsidRPr="0096752D" w14:paraId="03C1697D" w14:textId="77777777" w:rsidTr="0096752D">
        <w:trPr>
          <w:trHeight w:hRule="exact" w:val="262"/>
        </w:trPr>
        <w:tc>
          <w:tcPr>
            <w:tcW w:w="8276" w:type="dxa"/>
            <w:gridSpan w:val="2"/>
            <w:shd w:val="clear" w:color="auto" w:fill="009CD1"/>
          </w:tcPr>
          <w:p w14:paraId="0C3C637D" w14:textId="77777777" w:rsidR="00A419F9" w:rsidRPr="0096752D" w:rsidRDefault="00A419F9" w:rsidP="0076444D">
            <w:pPr>
              <w:pStyle w:val="Style2"/>
              <w:rPr>
                <w:color w:val="CBC3C5"/>
              </w:rPr>
            </w:pPr>
            <w:r w:rsidRPr="0096752D">
              <w:t>Tier Guidelines</w:t>
            </w:r>
            <w:r w:rsidRPr="0096752D">
              <w:tab/>
            </w:r>
          </w:p>
        </w:tc>
      </w:tr>
      <w:tr w:rsidR="00A419F9" w:rsidRPr="0096752D" w14:paraId="3CF59AC4" w14:textId="77777777" w:rsidTr="0096752D">
        <w:trPr>
          <w:trHeight w:hRule="exact" w:val="264"/>
        </w:trPr>
        <w:tc>
          <w:tcPr>
            <w:tcW w:w="4138" w:type="dxa"/>
            <w:shd w:val="clear" w:color="auto" w:fill="009CD1"/>
          </w:tcPr>
          <w:p w14:paraId="2DF880EE" w14:textId="77777777" w:rsidR="00A419F9" w:rsidRPr="0096752D" w:rsidRDefault="00A419F9" w:rsidP="005F0D21">
            <w:pPr>
              <w:widowControl w:val="0"/>
              <w:spacing w:after="0" w:line="240" w:lineRule="auto"/>
              <w:ind w:left="1763" w:right="1761"/>
              <w:jc w:val="center"/>
              <w:rPr>
                <w:rFonts w:ascii="Arial" w:eastAsia="Times New Roman" w:hAnsi="Times New Roman" w:cs="Times New Roman"/>
                <w:color w:val="CBC3C5"/>
              </w:rPr>
            </w:pPr>
            <w:r w:rsidRPr="0096752D">
              <w:rPr>
                <w:rFonts w:ascii="Arial" w:eastAsia="Times New Roman" w:hAnsi="Times New Roman" w:cs="Times New Roman"/>
                <w:color w:val="FFFFFF"/>
              </w:rPr>
              <w:t>Tier 1</w:t>
            </w:r>
          </w:p>
        </w:tc>
        <w:tc>
          <w:tcPr>
            <w:tcW w:w="4138" w:type="dxa"/>
            <w:shd w:val="clear" w:color="auto" w:fill="009CD1"/>
          </w:tcPr>
          <w:p w14:paraId="3176FDDB" w14:textId="77777777" w:rsidR="00A419F9" w:rsidRPr="0096752D" w:rsidRDefault="00A419F9" w:rsidP="005F0D21">
            <w:pPr>
              <w:widowControl w:val="0"/>
              <w:spacing w:after="0" w:line="240" w:lineRule="auto"/>
              <w:ind w:left="86" w:right="84"/>
              <w:jc w:val="center"/>
              <w:rPr>
                <w:rFonts w:ascii="Arial" w:eastAsia="Times New Roman" w:hAnsi="Times New Roman" w:cs="Times New Roman"/>
                <w:color w:val="CBC3C5"/>
              </w:rPr>
            </w:pPr>
            <w:r w:rsidRPr="0096752D">
              <w:rPr>
                <w:rFonts w:ascii="Arial" w:eastAsia="Times New Roman" w:hAnsi="Times New Roman" w:cs="Times New Roman"/>
                <w:color w:val="FFFFFF"/>
              </w:rPr>
              <w:t>Tier 2</w:t>
            </w:r>
          </w:p>
        </w:tc>
      </w:tr>
      <w:tr w:rsidR="00A419F9" w:rsidRPr="0096752D" w14:paraId="135172D5" w14:textId="77777777" w:rsidTr="0096752D">
        <w:trPr>
          <w:trHeight w:hRule="exact" w:val="541"/>
        </w:trPr>
        <w:tc>
          <w:tcPr>
            <w:tcW w:w="4138" w:type="dxa"/>
            <w:shd w:val="clear" w:color="auto" w:fill="DEEAF6"/>
          </w:tcPr>
          <w:p w14:paraId="353F33BC"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Limited to familiar events in home, school, or community.</w:t>
            </w:r>
          </w:p>
        </w:tc>
        <w:tc>
          <w:tcPr>
            <w:tcW w:w="4138" w:type="dxa"/>
            <w:shd w:val="clear" w:color="auto" w:fill="DEEAF6"/>
          </w:tcPr>
          <w:p w14:paraId="54B087AA" w14:textId="77777777" w:rsidR="00A419F9" w:rsidRPr="0096752D" w:rsidRDefault="00A419F9" w:rsidP="005F0D21">
            <w:pPr>
              <w:widowControl w:val="0"/>
              <w:spacing w:after="0" w:line="240" w:lineRule="auto"/>
              <w:ind w:left="103" w:right="559"/>
              <w:rPr>
                <w:rFonts w:ascii="Times New Roman" w:eastAsia="Times New Roman" w:hAnsi="Times New Roman" w:cs="Times New Roman"/>
              </w:rPr>
            </w:pPr>
            <w:r w:rsidRPr="0096752D">
              <w:rPr>
                <w:rFonts w:ascii="Times New Roman" w:eastAsia="Times New Roman" w:hAnsi="Times New Roman" w:cs="Times New Roman"/>
              </w:rPr>
              <w:t>No additional limitations.</w:t>
            </w:r>
          </w:p>
        </w:tc>
      </w:tr>
    </w:tbl>
    <w:p w14:paraId="4F2CC3E9" w14:textId="77777777" w:rsidR="0076444D" w:rsidRDefault="0076444D" w:rsidP="0076444D">
      <w:pPr>
        <w:spacing w:after="0" w:line="240" w:lineRule="auto"/>
        <w:rPr>
          <w:rFonts w:ascii="Times New Roman" w:hAnsi="Times New Roman" w:cs="Times New Roman"/>
        </w:rPr>
        <w:sectPr w:rsidR="0076444D" w:rsidSect="00FB6F97">
          <w:pgSz w:w="12240" w:h="15840"/>
          <w:pgMar w:top="1440" w:right="1440" w:bottom="1440" w:left="1440" w:header="720" w:footer="720" w:gutter="0"/>
          <w:cols w:space="720"/>
          <w:docGrid w:linePitch="360"/>
        </w:sectPr>
      </w:pPr>
    </w:p>
    <w:p w14:paraId="6C07FE2B" w14:textId="52CFC138" w:rsidR="00E17D8E" w:rsidRDefault="00E17D8E" w:rsidP="00E17D8E">
      <w:pPr>
        <w:pStyle w:val="Heading1"/>
        <w:spacing w:before="0"/>
        <w:rPr>
          <w:rFonts w:ascii="Arial" w:hAnsi="Arial" w:cs="Arial"/>
          <w:b/>
        </w:rPr>
      </w:pPr>
      <w:bookmarkStart w:id="46" w:name="_Toc13212360"/>
      <w:r w:rsidRPr="00E17D8E">
        <w:rPr>
          <w:rFonts w:ascii="Arial" w:hAnsi="Arial" w:cs="Arial"/>
          <w:b/>
        </w:rPr>
        <w:t>Grade 8</w:t>
      </w:r>
      <w:bookmarkEnd w:id="46"/>
    </w:p>
    <w:p w14:paraId="07346274" w14:textId="77777777" w:rsidR="00E17D8E" w:rsidRPr="00E17D8E" w:rsidRDefault="00E17D8E" w:rsidP="00E17D8E">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E17D8E" w:rsidRPr="00E17D8E" w14:paraId="0A653E4D" w14:textId="77777777" w:rsidTr="002B1199">
        <w:trPr>
          <w:trHeight w:val="540"/>
        </w:trPr>
        <w:tc>
          <w:tcPr>
            <w:tcW w:w="9465" w:type="dxa"/>
            <w:shd w:val="clear" w:color="auto" w:fill="009CD1"/>
            <w:vAlign w:val="center"/>
          </w:tcPr>
          <w:p w14:paraId="09AE9A61"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M08.A-N The Number System</w:t>
            </w:r>
          </w:p>
        </w:tc>
      </w:tr>
    </w:tbl>
    <w:p w14:paraId="6913D940" w14:textId="77777777" w:rsidR="00E17D8E" w:rsidRPr="00E17D8E" w:rsidRDefault="00E17D8E" w:rsidP="002C12D7">
      <w:pPr>
        <w:pStyle w:val="Style1"/>
      </w:pPr>
      <w:r w:rsidRPr="00E17D8E">
        <w:t>Assessment Anchor: M08.A-N.1.1</w:t>
      </w:r>
    </w:p>
    <w:p w14:paraId="39825ED1"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Demonstrate an understanding of rational and irrational numbers.</w:t>
      </w:r>
    </w:p>
    <w:p w14:paraId="597C4759" w14:textId="6C3713EF" w:rsidR="00E17D8E" w:rsidRPr="00E17D8E" w:rsidRDefault="00E17D8E" w:rsidP="002C12D7">
      <w:pPr>
        <w:pStyle w:val="Style1"/>
      </w:pPr>
      <w:r>
        <w:t xml:space="preserve">     </w:t>
      </w:r>
      <w:r w:rsidRPr="00E17D8E">
        <w:t>Eligible Content: M08.A-N.1.1.2</w:t>
      </w:r>
    </w:p>
    <w:p w14:paraId="0FCA0FDB"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 xml:space="preserve">Convert a terminating or repeating decimal to a rational number (limit repeating decimals to thousandths). </w:t>
      </w:r>
    </w:p>
    <w:p w14:paraId="7F98683D"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09314377" w14:textId="77777777" w:rsidTr="002B1199">
        <w:trPr>
          <w:trHeight w:hRule="exact" w:val="264"/>
        </w:trPr>
        <w:tc>
          <w:tcPr>
            <w:tcW w:w="8275" w:type="dxa"/>
            <w:shd w:val="clear" w:color="auto" w:fill="009CD1"/>
          </w:tcPr>
          <w:p w14:paraId="14E3FB6D"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12DB7A2D" w14:textId="77777777" w:rsidTr="002B1199">
        <w:trPr>
          <w:trHeight w:hRule="exact" w:val="288"/>
        </w:trPr>
        <w:tc>
          <w:tcPr>
            <w:tcW w:w="8275" w:type="dxa"/>
            <w:vAlign w:val="center"/>
          </w:tcPr>
          <w:p w14:paraId="41F5EEEB" w14:textId="77777777" w:rsidR="00E17D8E" w:rsidRPr="00E17D8E" w:rsidRDefault="00E17D8E" w:rsidP="00E17D8E">
            <w:pPr>
              <w:widowControl w:val="0"/>
              <w:spacing w:after="0" w:line="247" w:lineRule="exact"/>
              <w:ind w:left="103" w:right="365"/>
              <w:rPr>
                <w:rFonts w:ascii="Times New Roman" w:eastAsia="Times New Roman" w:hAnsi="Times New Roman" w:cs="Times New Roman"/>
              </w:rPr>
            </w:pPr>
            <w:r w:rsidRPr="00E17D8E">
              <w:rPr>
                <w:rFonts w:ascii="Times New Roman" w:eastAsia="Times New Roman" w:hAnsi="Times New Roman" w:cs="Times New Roman"/>
                <w:b/>
              </w:rPr>
              <w:t xml:space="preserve">M08AN1.1.2a </w:t>
            </w:r>
            <w:r w:rsidRPr="00E17D8E">
              <w:rPr>
                <w:rFonts w:ascii="Times New Roman" w:eastAsia="Times New Roman" w:hAnsi="Times New Roman" w:cs="Times New Roman"/>
                <w:bCs/>
              </w:rPr>
              <w:t>Convert a fraction to a decimal up to the hundredths place</w:t>
            </w:r>
          </w:p>
        </w:tc>
      </w:tr>
    </w:tbl>
    <w:p w14:paraId="08EACACC"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71BC8C5F" w14:textId="77777777" w:rsidTr="002B1199">
        <w:trPr>
          <w:trHeight w:hRule="exact" w:val="264"/>
        </w:trPr>
        <w:tc>
          <w:tcPr>
            <w:tcW w:w="8276" w:type="dxa"/>
            <w:gridSpan w:val="2"/>
            <w:shd w:val="clear" w:color="auto" w:fill="009CD1"/>
          </w:tcPr>
          <w:p w14:paraId="32729B4C"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71165059" w14:textId="77777777" w:rsidTr="002B1199">
        <w:trPr>
          <w:trHeight w:hRule="exact" w:val="361"/>
        </w:trPr>
        <w:tc>
          <w:tcPr>
            <w:tcW w:w="8276" w:type="dxa"/>
            <w:gridSpan w:val="2"/>
            <w:shd w:val="clear" w:color="auto" w:fill="DEEAF6"/>
          </w:tcPr>
          <w:p w14:paraId="69620994"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r w:rsidRPr="00E17D8E">
              <w:rPr>
                <w:rFonts w:ascii="Times New Roman" w:eastAsia="Times New Roman" w:hAnsi="Times New Roman" w:cs="Times New Roman"/>
              </w:rPr>
              <w:t>Students will convert a fraction to a decimal.</w:t>
            </w:r>
          </w:p>
        </w:tc>
      </w:tr>
      <w:tr w:rsidR="00E17D8E" w:rsidRPr="00E17D8E" w14:paraId="4F4AD01B" w14:textId="77777777" w:rsidTr="002B1199">
        <w:trPr>
          <w:trHeight w:hRule="exact" w:val="262"/>
        </w:trPr>
        <w:tc>
          <w:tcPr>
            <w:tcW w:w="8276" w:type="dxa"/>
            <w:gridSpan w:val="2"/>
            <w:shd w:val="clear" w:color="auto" w:fill="009CD1"/>
          </w:tcPr>
          <w:p w14:paraId="00156185" w14:textId="77777777" w:rsidR="00E17D8E" w:rsidRPr="00E17D8E" w:rsidRDefault="00E17D8E" w:rsidP="00E17D8E">
            <w:pPr>
              <w:pStyle w:val="Style2"/>
              <w:rPr>
                <w:color w:val="CBC3C5"/>
              </w:rPr>
            </w:pPr>
            <w:r w:rsidRPr="00E17D8E">
              <w:t>Tier Guidelines</w:t>
            </w:r>
            <w:r w:rsidRPr="00E17D8E">
              <w:tab/>
            </w:r>
          </w:p>
        </w:tc>
      </w:tr>
      <w:tr w:rsidR="00E17D8E" w:rsidRPr="00E17D8E" w14:paraId="01A0EE4A" w14:textId="77777777" w:rsidTr="002B1199">
        <w:trPr>
          <w:trHeight w:hRule="exact" w:val="264"/>
        </w:trPr>
        <w:tc>
          <w:tcPr>
            <w:tcW w:w="4138" w:type="dxa"/>
            <w:shd w:val="clear" w:color="auto" w:fill="009CD1"/>
          </w:tcPr>
          <w:p w14:paraId="041E7CC5"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20A55454"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3D14C475" w14:textId="77777777" w:rsidTr="002B1199">
        <w:trPr>
          <w:trHeight w:hRule="exact" w:val="577"/>
        </w:trPr>
        <w:tc>
          <w:tcPr>
            <w:tcW w:w="4138" w:type="dxa"/>
            <w:shd w:val="clear" w:color="auto" w:fill="DEEAF6"/>
          </w:tcPr>
          <w:p w14:paraId="15E24335"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Fractions limited to half, thirds, and fourths.</w:t>
            </w:r>
          </w:p>
        </w:tc>
        <w:tc>
          <w:tcPr>
            <w:tcW w:w="4138" w:type="dxa"/>
            <w:shd w:val="clear" w:color="auto" w:fill="DEEAF6"/>
          </w:tcPr>
          <w:p w14:paraId="2439162F"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Fractions limited to those with denominators ≤ 10.</w:t>
            </w:r>
          </w:p>
        </w:tc>
      </w:tr>
    </w:tbl>
    <w:p w14:paraId="60C18140" w14:textId="77777777" w:rsidR="00E17D8E" w:rsidRPr="00E17D8E" w:rsidRDefault="00E17D8E" w:rsidP="00E17D8E">
      <w:pPr>
        <w:spacing w:before="120" w:after="120"/>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E17D8E" w:rsidRPr="00E17D8E" w14:paraId="5B0BAFCF" w14:textId="77777777" w:rsidTr="002B1199">
        <w:trPr>
          <w:trHeight w:val="540"/>
        </w:trPr>
        <w:tc>
          <w:tcPr>
            <w:tcW w:w="9465" w:type="dxa"/>
            <w:shd w:val="clear" w:color="auto" w:fill="009CD1"/>
            <w:vAlign w:val="center"/>
          </w:tcPr>
          <w:p w14:paraId="7A885401"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M08.A-N The Number System</w:t>
            </w:r>
          </w:p>
        </w:tc>
      </w:tr>
    </w:tbl>
    <w:p w14:paraId="6A64855E" w14:textId="77777777" w:rsidR="00E17D8E" w:rsidRPr="00E17D8E" w:rsidRDefault="00E17D8E" w:rsidP="002C12D7">
      <w:pPr>
        <w:pStyle w:val="Style1"/>
      </w:pPr>
      <w:r w:rsidRPr="00E17D8E">
        <w:t>Assessment Anchor: M08.A-N.1.1</w:t>
      </w:r>
    </w:p>
    <w:p w14:paraId="2D5D59F1"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Demonstrate an understanding of rational and irrational numbers.</w:t>
      </w:r>
    </w:p>
    <w:p w14:paraId="71503084" w14:textId="24BAF79C" w:rsidR="00E17D8E" w:rsidRPr="00E17D8E" w:rsidRDefault="00E17D8E" w:rsidP="002C12D7">
      <w:pPr>
        <w:pStyle w:val="Style1"/>
      </w:pPr>
      <w:r>
        <w:t xml:space="preserve">      </w:t>
      </w:r>
      <w:r w:rsidRPr="00E17D8E">
        <w:t>Eligible Content: M08.A-N.1.1.5</w:t>
      </w:r>
    </w:p>
    <w:p w14:paraId="2C621A1C"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 xml:space="preserve">Locate/identify rational and irrational numbers at their approximate locations on a number line. </w:t>
      </w:r>
    </w:p>
    <w:p w14:paraId="4A907C36"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4AF2C6DA" w14:textId="77777777" w:rsidTr="002B1199">
        <w:trPr>
          <w:trHeight w:hRule="exact" w:val="264"/>
        </w:trPr>
        <w:tc>
          <w:tcPr>
            <w:tcW w:w="8275" w:type="dxa"/>
            <w:shd w:val="clear" w:color="auto" w:fill="009CD1"/>
          </w:tcPr>
          <w:p w14:paraId="23FA0DDE"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0DCA334B" w14:textId="77777777" w:rsidTr="002B1199">
        <w:trPr>
          <w:trHeight w:hRule="exact" w:val="576"/>
        </w:trPr>
        <w:tc>
          <w:tcPr>
            <w:tcW w:w="8275" w:type="dxa"/>
            <w:vAlign w:val="center"/>
          </w:tcPr>
          <w:p w14:paraId="5EC384CA" w14:textId="77777777" w:rsidR="00E17D8E" w:rsidRPr="00E17D8E" w:rsidRDefault="00E17D8E" w:rsidP="00E17D8E">
            <w:pPr>
              <w:widowControl w:val="0"/>
              <w:spacing w:after="0" w:line="247" w:lineRule="exact"/>
              <w:ind w:left="103" w:right="365"/>
              <w:rPr>
                <w:rFonts w:ascii="Times New Roman" w:eastAsia="Times New Roman" w:hAnsi="Times New Roman" w:cs="Times New Roman"/>
              </w:rPr>
            </w:pPr>
            <w:r w:rsidRPr="00E17D8E">
              <w:rPr>
                <w:rFonts w:ascii="Times New Roman" w:eastAsia="Times New Roman" w:hAnsi="Times New Roman" w:cs="Times New Roman"/>
                <w:b/>
              </w:rPr>
              <w:t xml:space="preserve">M08AN1.1.5a </w:t>
            </w:r>
            <w:r w:rsidRPr="00E17D8E">
              <w:rPr>
                <w:rFonts w:ascii="Times New Roman" w:eastAsia="Times New Roman" w:hAnsi="Times New Roman" w:cs="Times New Roman"/>
                <w:bCs/>
              </w:rPr>
              <w:t>Locate a non-terminating decimal at its approximate location on the number line</w:t>
            </w:r>
          </w:p>
        </w:tc>
      </w:tr>
    </w:tbl>
    <w:p w14:paraId="211E8C08"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01B53A80" w14:textId="77777777" w:rsidTr="002B1199">
        <w:trPr>
          <w:trHeight w:hRule="exact" w:val="264"/>
        </w:trPr>
        <w:tc>
          <w:tcPr>
            <w:tcW w:w="8276" w:type="dxa"/>
            <w:gridSpan w:val="2"/>
            <w:shd w:val="clear" w:color="auto" w:fill="009CD1"/>
          </w:tcPr>
          <w:p w14:paraId="2BEEC2D5"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1C4378BC" w14:textId="77777777" w:rsidTr="00E17D8E">
        <w:trPr>
          <w:trHeight w:hRule="exact" w:val="325"/>
        </w:trPr>
        <w:tc>
          <w:tcPr>
            <w:tcW w:w="8276" w:type="dxa"/>
            <w:gridSpan w:val="2"/>
            <w:shd w:val="clear" w:color="auto" w:fill="DEEAF6"/>
          </w:tcPr>
          <w:p w14:paraId="2092012A"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r w:rsidRPr="00E17D8E">
              <w:rPr>
                <w:rFonts w:ascii="Times New Roman" w:eastAsia="Times New Roman" w:hAnsi="Times New Roman" w:cs="Times New Roman"/>
              </w:rPr>
              <w:t xml:space="preserve">Students will determine the location of an irrational number on the number line. </w:t>
            </w:r>
          </w:p>
        </w:tc>
      </w:tr>
      <w:tr w:rsidR="00E17D8E" w:rsidRPr="00E17D8E" w14:paraId="1699EB78" w14:textId="77777777" w:rsidTr="002B1199">
        <w:trPr>
          <w:trHeight w:hRule="exact" w:val="262"/>
        </w:trPr>
        <w:tc>
          <w:tcPr>
            <w:tcW w:w="8276" w:type="dxa"/>
            <w:gridSpan w:val="2"/>
            <w:shd w:val="clear" w:color="auto" w:fill="009CD1"/>
          </w:tcPr>
          <w:p w14:paraId="637B91EC" w14:textId="77777777" w:rsidR="00E17D8E" w:rsidRPr="00E17D8E" w:rsidRDefault="00E17D8E" w:rsidP="00E17D8E">
            <w:pPr>
              <w:pStyle w:val="Style2"/>
              <w:rPr>
                <w:color w:val="CBC3C5"/>
              </w:rPr>
            </w:pPr>
            <w:r w:rsidRPr="00E17D8E">
              <w:t>Tier Guidelines</w:t>
            </w:r>
            <w:r w:rsidRPr="00E17D8E">
              <w:tab/>
            </w:r>
          </w:p>
        </w:tc>
      </w:tr>
      <w:tr w:rsidR="00E17D8E" w:rsidRPr="00E17D8E" w14:paraId="7A575D1F" w14:textId="77777777" w:rsidTr="002B1199">
        <w:trPr>
          <w:trHeight w:hRule="exact" w:val="264"/>
        </w:trPr>
        <w:tc>
          <w:tcPr>
            <w:tcW w:w="4138" w:type="dxa"/>
            <w:shd w:val="clear" w:color="auto" w:fill="009CD1"/>
          </w:tcPr>
          <w:p w14:paraId="29EB212E"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3C64993C"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0A68B8AF" w14:textId="77777777" w:rsidTr="00E17D8E">
        <w:trPr>
          <w:trHeight w:hRule="exact" w:val="649"/>
        </w:trPr>
        <w:tc>
          <w:tcPr>
            <w:tcW w:w="4138" w:type="dxa"/>
            <w:shd w:val="clear" w:color="auto" w:fill="DEEAF6"/>
          </w:tcPr>
          <w:p w14:paraId="049C75A9"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Limited to decimals less than 1 (.333, .666).</w:t>
            </w:r>
          </w:p>
        </w:tc>
        <w:tc>
          <w:tcPr>
            <w:tcW w:w="4138" w:type="dxa"/>
            <w:shd w:val="clear" w:color="auto" w:fill="DEEAF6"/>
          </w:tcPr>
          <w:p w14:paraId="015A9091"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No additional limitations</w:t>
            </w:r>
          </w:p>
        </w:tc>
      </w:tr>
    </w:tbl>
    <w:p w14:paraId="6E81D947" w14:textId="77777777" w:rsidR="00E17D8E" w:rsidRPr="00E17D8E" w:rsidRDefault="00E17D8E" w:rsidP="00E17D8E">
      <w:pPr>
        <w:spacing w:before="120" w:after="120"/>
        <w:rPr>
          <w:rFonts w:ascii="Arial" w:eastAsia="Calibri" w:hAnsi="Calibri" w:cs="Times New Roman"/>
          <w:sz w:val="24"/>
          <w:szCs w:val="24"/>
        </w:rPr>
      </w:pPr>
    </w:p>
    <w:p w14:paraId="06797DFB" w14:textId="77777777" w:rsidR="00E17D8E" w:rsidRPr="00E17D8E" w:rsidRDefault="00E17D8E" w:rsidP="00E17D8E">
      <w:pPr>
        <w:rPr>
          <w:rFonts w:ascii="Arial" w:eastAsia="Calibri" w:hAnsi="Calibri" w:cs="Times New Roman"/>
          <w:sz w:val="24"/>
          <w:szCs w:val="24"/>
        </w:rPr>
      </w:pPr>
      <w:r w:rsidRPr="00E17D8E">
        <w:rPr>
          <w:rFonts w:ascii="Arial" w:eastAsia="Calibri" w:hAnsi="Calibri" w:cs="Times New Roman"/>
          <w:sz w:val="24"/>
          <w:szCs w:val="24"/>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E17D8E" w:rsidRPr="00E17D8E" w14:paraId="0015C1C2" w14:textId="77777777" w:rsidTr="002B1199">
        <w:trPr>
          <w:trHeight w:val="540"/>
        </w:trPr>
        <w:tc>
          <w:tcPr>
            <w:tcW w:w="9465" w:type="dxa"/>
            <w:shd w:val="clear" w:color="auto" w:fill="009CD1"/>
            <w:vAlign w:val="center"/>
          </w:tcPr>
          <w:p w14:paraId="7DE2C7BE"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M08.B-E Expressions and Equations</w:t>
            </w:r>
          </w:p>
        </w:tc>
      </w:tr>
    </w:tbl>
    <w:p w14:paraId="5DB6DB29" w14:textId="77777777" w:rsidR="00E17D8E" w:rsidRPr="00E17D8E" w:rsidRDefault="00E17D8E" w:rsidP="002C12D7">
      <w:pPr>
        <w:pStyle w:val="Style1"/>
      </w:pPr>
      <w:r w:rsidRPr="00E17D8E">
        <w:t>Assessment Anchor: M08.B-E.1.1</w:t>
      </w:r>
    </w:p>
    <w:p w14:paraId="4B0289C3"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Demonstrate an understanding of expressions and equations with radicals and integer exponents.</w:t>
      </w:r>
    </w:p>
    <w:p w14:paraId="3B6BEB76" w14:textId="65B5C039" w:rsidR="00E17D8E" w:rsidRPr="00E17D8E" w:rsidRDefault="00E17D8E" w:rsidP="002C12D7">
      <w:pPr>
        <w:pStyle w:val="Style1"/>
      </w:pPr>
      <w:r>
        <w:t xml:space="preserve">     </w:t>
      </w:r>
      <w:r w:rsidRPr="00E17D8E">
        <w:t>Eligible Content: M08.B-E.1.1.2</w:t>
      </w:r>
    </w:p>
    <w:p w14:paraId="3634DDBE"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 xml:space="preserve">Use square root and cube root symbols to represent solutions to equations of the form x2 = p and x3 = p, where p is a positive rational number. Evaluate square roots of perfect squares (up to and including 122) and cube roots of perfect cubes (up to and including 53) without a calculator. </w:t>
      </w:r>
    </w:p>
    <w:p w14:paraId="252B8DA1"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 xml:space="preserve">Example: If x2 = 25 then x = ±√25. </w:t>
      </w:r>
    </w:p>
    <w:p w14:paraId="12E51788"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024F6865" w14:textId="77777777" w:rsidTr="002B1199">
        <w:trPr>
          <w:trHeight w:hRule="exact" w:val="264"/>
        </w:trPr>
        <w:tc>
          <w:tcPr>
            <w:tcW w:w="8275" w:type="dxa"/>
            <w:shd w:val="clear" w:color="auto" w:fill="009CD1"/>
          </w:tcPr>
          <w:p w14:paraId="79C47F2A"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1E87A420" w14:textId="77777777" w:rsidTr="002B1199">
        <w:trPr>
          <w:trHeight w:hRule="exact" w:val="288"/>
        </w:trPr>
        <w:tc>
          <w:tcPr>
            <w:tcW w:w="8275" w:type="dxa"/>
            <w:vAlign w:val="center"/>
          </w:tcPr>
          <w:p w14:paraId="3B64A12A" w14:textId="77777777" w:rsidR="00E17D8E" w:rsidRPr="00E17D8E" w:rsidRDefault="00E17D8E" w:rsidP="00E17D8E">
            <w:pPr>
              <w:widowControl w:val="0"/>
              <w:spacing w:after="0" w:line="247" w:lineRule="exact"/>
              <w:ind w:left="103" w:right="365"/>
              <w:rPr>
                <w:rFonts w:ascii="Times New Roman" w:eastAsia="Times New Roman" w:hAnsi="Times New Roman" w:cs="Times New Roman"/>
              </w:rPr>
            </w:pPr>
            <w:r w:rsidRPr="00E17D8E">
              <w:rPr>
                <w:rFonts w:ascii="Times New Roman" w:eastAsia="Times New Roman" w:hAnsi="Times New Roman" w:cs="Times New Roman"/>
                <w:b/>
              </w:rPr>
              <w:t xml:space="preserve">M08BE1.1.2a </w:t>
            </w:r>
            <w:r w:rsidRPr="00E17D8E">
              <w:rPr>
                <w:rFonts w:ascii="Times New Roman" w:eastAsia="Times New Roman" w:hAnsi="Times New Roman" w:cs="Times New Roman"/>
                <w:bCs/>
              </w:rPr>
              <w:t>Identify the meaning of an exponent (limited to exponents of 2 and 3)</w:t>
            </w:r>
            <w:r w:rsidRPr="00E17D8E">
              <w:rPr>
                <w:rFonts w:ascii="Times New Roman" w:eastAsia="Times New Roman" w:hAnsi="Times New Roman" w:cs="Times New Roman"/>
                <w:b/>
                <w:bCs/>
                <w:sz w:val="20"/>
                <w:szCs w:val="20"/>
              </w:rPr>
              <w:t xml:space="preserve"> </w:t>
            </w:r>
          </w:p>
        </w:tc>
      </w:tr>
    </w:tbl>
    <w:p w14:paraId="54B01E44"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438F5FFF" w14:textId="77777777" w:rsidTr="002B1199">
        <w:trPr>
          <w:trHeight w:hRule="exact" w:val="264"/>
        </w:trPr>
        <w:tc>
          <w:tcPr>
            <w:tcW w:w="8276" w:type="dxa"/>
            <w:gridSpan w:val="2"/>
            <w:shd w:val="clear" w:color="auto" w:fill="009CD1"/>
          </w:tcPr>
          <w:p w14:paraId="0385EADA"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57A0B6E7" w14:textId="77777777" w:rsidTr="00E17D8E">
        <w:trPr>
          <w:trHeight w:hRule="exact" w:val="370"/>
        </w:trPr>
        <w:tc>
          <w:tcPr>
            <w:tcW w:w="8276" w:type="dxa"/>
            <w:gridSpan w:val="2"/>
            <w:shd w:val="clear" w:color="auto" w:fill="DEEAF6"/>
          </w:tcPr>
          <w:p w14:paraId="6E629951"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r w:rsidRPr="00E17D8E">
              <w:rPr>
                <w:rFonts w:ascii="Times New Roman" w:eastAsia="Times New Roman" w:hAnsi="Times New Roman" w:cs="Times New Roman"/>
              </w:rPr>
              <w:t>Students will recognize the meaning of squares and cubes</w:t>
            </w:r>
          </w:p>
        </w:tc>
      </w:tr>
      <w:tr w:rsidR="00E17D8E" w:rsidRPr="00E17D8E" w14:paraId="481FDCCC" w14:textId="77777777" w:rsidTr="002B1199">
        <w:trPr>
          <w:trHeight w:hRule="exact" w:val="262"/>
        </w:trPr>
        <w:tc>
          <w:tcPr>
            <w:tcW w:w="8276" w:type="dxa"/>
            <w:gridSpan w:val="2"/>
            <w:shd w:val="clear" w:color="auto" w:fill="009CD1"/>
          </w:tcPr>
          <w:p w14:paraId="4B95AD22" w14:textId="77777777" w:rsidR="00E17D8E" w:rsidRPr="00E17D8E" w:rsidRDefault="00E17D8E" w:rsidP="00E17D8E">
            <w:pPr>
              <w:pStyle w:val="Style2"/>
              <w:rPr>
                <w:color w:val="CBC3C5"/>
              </w:rPr>
            </w:pPr>
            <w:r w:rsidRPr="00E17D8E">
              <w:t>Tier Guidelines</w:t>
            </w:r>
            <w:r w:rsidRPr="00E17D8E">
              <w:tab/>
            </w:r>
          </w:p>
        </w:tc>
      </w:tr>
      <w:tr w:rsidR="00E17D8E" w:rsidRPr="00E17D8E" w14:paraId="61FB1B35" w14:textId="77777777" w:rsidTr="002B1199">
        <w:trPr>
          <w:trHeight w:hRule="exact" w:val="264"/>
        </w:trPr>
        <w:tc>
          <w:tcPr>
            <w:tcW w:w="4138" w:type="dxa"/>
            <w:shd w:val="clear" w:color="auto" w:fill="009CD1"/>
          </w:tcPr>
          <w:p w14:paraId="09666A16"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390077A7"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24871468" w14:textId="77777777" w:rsidTr="002B1199">
        <w:trPr>
          <w:trHeight w:hRule="exact" w:val="703"/>
        </w:trPr>
        <w:tc>
          <w:tcPr>
            <w:tcW w:w="4138" w:type="dxa"/>
            <w:shd w:val="clear" w:color="auto" w:fill="DEEAF6"/>
          </w:tcPr>
          <w:p w14:paraId="794F9C6A"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Limited to recognizing the expansion of the exponent.</w:t>
            </w:r>
          </w:p>
        </w:tc>
        <w:tc>
          <w:tcPr>
            <w:tcW w:w="4138" w:type="dxa"/>
            <w:shd w:val="clear" w:color="auto" w:fill="DEEAF6"/>
          </w:tcPr>
          <w:p w14:paraId="7E307861"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Can be asked to expand the exponent or determining the exponent.</w:t>
            </w:r>
          </w:p>
        </w:tc>
      </w:tr>
    </w:tbl>
    <w:p w14:paraId="6D26944C" w14:textId="77777777" w:rsidR="00E17D8E" w:rsidRPr="00E17D8E" w:rsidRDefault="00E17D8E" w:rsidP="00E17D8E">
      <w:pPr>
        <w:spacing w:after="0"/>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E17D8E" w:rsidRPr="00E17D8E" w14:paraId="2B7C116B" w14:textId="77777777" w:rsidTr="002B1199">
        <w:trPr>
          <w:trHeight w:val="540"/>
        </w:trPr>
        <w:tc>
          <w:tcPr>
            <w:tcW w:w="9465" w:type="dxa"/>
            <w:shd w:val="clear" w:color="auto" w:fill="009CD1"/>
            <w:vAlign w:val="center"/>
          </w:tcPr>
          <w:p w14:paraId="7C14227D"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M08.B-E Expressions and Equations</w:t>
            </w:r>
          </w:p>
        </w:tc>
      </w:tr>
    </w:tbl>
    <w:p w14:paraId="51B50106" w14:textId="77777777" w:rsidR="00E17D8E" w:rsidRPr="00E17D8E" w:rsidRDefault="00E17D8E" w:rsidP="002C12D7">
      <w:pPr>
        <w:pStyle w:val="Style1"/>
      </w:pPr>
      <w:r w:rsidRPr="00E17D8E">
        <w:t>Assessment Anchor: M08.B-E.2.1</w:t>
      </w:r>
    </w:p>
    <w:p w14:paraId="27F52424"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Understand the connections between proportional relationships, lines, and linear equations.</w:t>
      </w:r>
    </w:p>
    <w:p w14:paraId="02782E35" w14:textId="40CE1173" w:rsidR="00E17D8E" w:rsidRPr="00E17D8E" w:rsidRDefault="00E17D8E" w:rsidP="002C12D7">
      <w:pPr>
        <w:pStyle w:val="Style1"/>
      </w:pPr>
      <w:r>
        <w:t xml:space="preserve">      </w:t>
      </w:r>
      <w:r w:rsidRPr="00E17D8E">
        <w:t>Eligible Content: M08.B-E.2.1.1</w:t>
      </w:r>
    </w:p>
    <w:p w14:paraId="57915269"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 xml:space="preserve">Graph proportional relationships, interpreting the unit rate as the slope of the graph. Compare two different proportional relationships represented in different ways. </w:t>
      </w:r>
    </w:p>
    <w:p w14:paraId="7D1377F6"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 xml:space="preserve">Example: Compare a distance-time graph to a distance-time equation to determine which of two moving objects has greater speed. </w:t>
      </w:r>
    </w:p>
    <w:p w14:paraId="6EEE05D6"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351718CA" w14:textId="77777777" w:rsidTr="002B1199">
        <w:trPr>
          <w:trHeight w:hRule="exact" w:val="264"/>
        </w:trPr>
        <w:tc>
          <w:tcPr>
            <w:tcW w:w="8275" w:type="dxa"/>
            <w:shd w:val="clear" w:color="auto" w:fill="009CD1"/>
          </w:tcPr>
          <w:p w14:paraId="3C62CB1E"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005983BE" w14:textId="77777777" w:rsidTr="002B1199">
        <w:trPr>
          <w:trHeight w:hRule="exact" w:val="288"/>
        </w:trPr>
        <w:tc>
          <w:tcPr>
            <w:tcW w:w="8275" w:type="dxa"/>
            <w:vAlign w:val="center"/>
          </w:tcPr>
          <w:p w14:paraId="521EBD85" w14:textId="77777777" w:rsidR="00E17D8E" w:rsidRPr="00E17D8E" w:rsidRDefault="00E17D8E" w:rsidP="00E17D8E">
            <w:pPr>
              <w:widowControl w:val="0"/>
              <w:spacing w:after="0" w:line="247" w:lineRule="exact"/>
              <w:ind w:left="103" w:right="365"/>
              <w:rPr>
                <w:rFonts w:ascii="Times New Roman" w:eastAsia="Times New Roman" w:hAnsi="Times New Roman" w:cs="Times New Roman"/>
              </w:rPr>
            </w:pPr>
            <w:r w:rsidRPr="00E17D8E">
              <w:rPr>
                <w:rFonts w:ascii="Times New Roman" w:eastAsia="Times New Roman" w:hAnsi="Times New Roman" w:cs="Times New Roman"/>
                <w:b/>
              </w:rPr>
              <w:t xml:space="preserve">M08BE2.1.1a </w:t>
            </w:r>
            <w:r w:rsidRPr="00E17D8E">
              <w:rPr>
                <w:rFonts w:ascii="Times New Roman" w:eastAsia="Times New Roman" w:hAnsi="Times New Roman" w:cs="Times New Roman"/>
                <w:bCs/>
              </w:rPr>
              <w:t>Compare two proportional relationships shown in graph form</w:t>
            </w:r>
            <w:r w:rsidRPr="00E17D8E">
              <w:rPr>
                <w:rFonts w:ascii="Times New Roman" w:eastAsia="Times New Roman" w:hAnsi="Times New Roman" w:cs="Times New Roman"/>
                <w:b/>
                <w:bCs/>
                <w:sz w:val="20"/>
                <w:szCs w:val="20"/>
              </w:rPr>
              <w:t xml:space="preserve"> </w:t>
            </w:r>
          </w:p>
        </w:tc>
      </w:tr>
    </w:tbl>
    <w:p w14:paraId="051FBD22"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E17D8E" w:rsidRPr="00E17D8E" w14:paraId="0E39720B" w14:textId="77777777" w:rsidTr="002B1199">
        <w:trPr>
          <w:gridBefore w:val="1"/>
          <w:wBefore w:w="1205" w:type="dxa"/>
          <w:trHeight w:hRule="exact" w:val="264"/>
        </w:trPr>
        <w:tc>
          <w:tcPr>
            <w:tcW w:w="8276" w:type="dxa"/>
            <w:gridSpan w:val="3"/>
            <w:shd w:val="clear" w:color="auto" w:fill="009CD1"/>
          </w:tcPr>
          <w:p w14:paraId="2DA7822B"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33A5F0FF" w14:textId="77777777" w:rsidTr="002B1199">
        <w:trPr>
          <w:gridBefore w:val="1"/>
          <w:wBefore w:w="1205" w:type="dxa"/>
          <w:trHeight w:hRule="exact" w:val="516"/>
        </w:trPr>
        <w:tc>
          <w:tcPr>
            <w:tcW w:w="8276" w:type="dxa"/>
            <w:gridSpan w:val="3"/>
            <w:shd w:val="clear" w:color="auto" w:fill="DEEAF6"/>
          </w:tcPr>
          <w:p w14:paraId="4CD8C90E"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r w:rsidRPr="00E17D8E">
              <w:rPr>
                <w:rFonts w:ascii="Times New Roman" w:eastAsia="Times New Roman" w:hAnsi="Times New Roman" w:cs="Times New Roman"/>
              </w:rPr>
              <w:t>Students will identify the similarities and/or differences of two proportional relationships on a graph.</w:t>
            </w:r>
          </w:p>
        </w:tc>
      </w:tr>
      <w:tr w:rsidR="00E17D8E" w:rsidRPr="00E17D8E" w14:paraId="2D915C02" w14:textId="77777777" w:rsidTr="002B1199">
        <w:trPr>
          <w:gridBefore w:val="1"/>
          <w:wBefore w:w="1205" w:type="dxa"/>
          <w:trHeight w:hRule="exact" w:val="262"/>
        </w:trPr>
        <w:tc>
          <w:tcPr>
            <w:tcW w:w="8276" w:type="dxa"/>
            <w:gridSpan w:val="3"/>
            <w:shd w:val="clear" w:color="auto" w:fill="009CD1"/>
          </w:tcPr>
          <w:p w14:paraId="001B2CC6" w14:textId="77777777" w:rsidR="00E17D8E" w:rsidRPr="00E17D8E" w:rsidRDefault="00E17D8E" w:rsidP="00E17D8E">
            <w:pPr>
              <w:pStyle w:val="Style2"/>
              <w:rPr>
                <w:color w:val="CBC3C5"/>
              </w:rPr>
            </w:pPr>
            <w:r w:rsidRPr="00E17D8E">
              <w:t>Tier Guidelines</w:t>
            </w:r>
            <w:r w:rsidRPr="00E17D8E">
              <w:tab/>
            </w:r>
          </w:p>
        </w:tc>
      </w:tr>
      <w:tr w:rsidR="00E17D8E" w:rsidRPr="00E17D8E" w14:paraId="1CAFAD6D" w14:textId="77777777" w:rsidTr="002B1199">
        <w:trPr>
          <w:gridBefore w:val="1"/>
          <w:wBefore w:w="1205" w:type="dxa"/>
          <w:trHeight w:hRule="exact" w:val="264"/>
        </w:trPr>
        <w:tc>
          <w:tcPr>
            <w:tcW w:w="4138" w:type="dxa"/>
            <w:shd w:val="clear" w:color="auto" w:fill="009CD1"/>
          </w:tcPr>
          <w:p w14:paraId="3C83756C"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gridSpan w:val="2"/>
            <w:shd w:val="clear" w:color="auto" w:fill="009CD1"/>
          </w:tcPr>
          <w:p w14:paraId="1A3C770B"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6798FD7C" w14:textId="77777777" w:rsidTr="002B1199">
        <w:trPr>
          <w:gridBefore w:val="1"/>
          <w:wBefore w:w="1205" w:type="dxa"/>
          <w:trHeight w:hRule="exact" w:val="1045"/>
        </w:trPr>
        <w:tc>
          <w:tcPr>
            <w:tcW w:w="4138" w:type="dxa"/>
            <w:shd w:val="clear" w:color="auto" w:fill="DEEAF6"/>
          </w:tcPr>
          <w:p w14:paraId="1A9CEC91"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 xml:space="preserve">Axes range is limited to 5 with increments of 1. Limited to answering a question about a relationship shown in one graph (more, less, or same). </w:t>
            </w:r>
          </w:p>
        </w:tc>
        <w:tc>
          <w:tcPr>
            <w:tcW w:w="4138" w:type="dxa"/>
            <w:gridSpan w:val="2"/>
            <w:shd w:val="clear" w:color="auto" w:fill="DEEAF6"/>
          </w:tcPr>
          <w:p w14:paraId="112C3279"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Axes range is limited to 20 with increments of 1, 2, or 5. Limited to selecting the appropriate graph for the given relationship.</w:t>
            </w:r>
          </w:p>
        </w:tc>
      </w:tr>
      <w:tr w:rsidR="00E17D8E" w:rsidRPr="00E17D8E" w14:paraId="2D344CDF" w14:textId="77777777" w:rsidTr="002B119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009CD1"/>
            <w:vAlign w:val="center"/>
          </w:tcPr>
          <w:p w14:paraId="73415A5B"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M08.B-E Expressions and Equations</w:t>
            </w:r>
          </w:p>
        </w:tc>
      </w:tr>
    </w:tbl>
    <w:p w14:paraId="4A75CB92" w14:textId="77777777" w:rsidR="00E17D8E" w:rsidRPr="00E17D8E" w:rsidRDefault="00E17D8E" w:rsidP="002C12D7">
      <w:pPr>
        <w:pStyle w:val="Style1"/>
      </w:pPr>
      <w:r w:rsidRPr="00E17D8E">
        <w:t>Assessment Anchor: M08.B-E.2.1</w:t>
      </w:r>
    </w:p>
    <w:p w14:paraId="240F8199"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Understand the connections between proportional relationships, lines, and linear equations.</w:t>
      </w:r>
    </w:p>
    <w:p w14:paraId="01EB9118" w14:textId="27800853" w:rsidR="00E17D8E" w:rsidRPr="00E17D8E" w:rsidRDefault="00E17D8E" w:rsidP="002C12D7">
      <w:pPr>
        <w:pStyle w:val="Style1"/>
      </w:pPr>
      <w:r>
        <w:t xml:space="preserve">      </w:t>
      </w:r>
      <w:r w:rsidRPr="00E17D8E">
        <w:t>Eligible Content: M08.B-E.2.1.3</w:t>
      </w:r>
    </w:p>
    <w:p w14:paraId="4529F646"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Derive the equation y = mx for a line through the origin and the equation y = mx + b for a line intercepting the vertical axis at b.</w:t>
      </w:r>
    </w:p>
    <w:p w14:paraId="75D9A9E1"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39B66A0B" w14:textId="77777777" w:rsidTr="002B1199">
        <w:trPr>
          <w:trHeight w:hRule="exact" w:val="264"/>
        </w:trPr>
        <w:tc>
          <w:tcPr>
            <w:tcW w:w="8275" w:type="dxa"/>
            <w:shd w:val="clear" w:color="auto" w:fill="009CD1"/>
          </w:tcPr>
          <w:p w14:paraId="3A571466"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256AC716" w14:textId="77777777" w:rsidTr="002B1199">
        <w:trPr>
          <w:trHeight w:hRule="exact" w:val="325"/>
        </w:trPr>
        <w:tc>
          <w:tcPr>
            <w:tcW w:w="8275" w:type="dxa"/>
            <w:vAlign w:val="center"/>
          </w:tcPr>
          <w:p w14:paraId="260EEB6F" w14:textId="77777777" w:rsidR="00E17D8E" w:rsidRPr="00E17D8E" w:rsidRDefault="00E17D8E" w:rsidP="00E17D8E">
            <w:pPr>
              <w:widowControl w:val="0"/>
              <w:spacing w:after="0" w:line="247" w:lineRule="exact"/>
              <w:ind w:left="103" w:right="365"/>
              <w:rPr>
                <w:rFonts w:ascii="Times New Roman" w:eastAsia="Times New Roman" w:hAnsi="Times New Roman" w:cs="Times New Roman"/>
              </w:rPr>
            </w:pPr>
            <w:r w:rsidRPr="00E17D8E">
              <w:rPr>
                <w:rFonts w:ascii="Times New Roman" w:eastAsia="Times New Roman" w:hAnsi="Times New Roman" w:cs="Times New Roman"/>
                <w:b/>
              </w:rPr>
              <w:t xml:space="preserve">M08BE2.1.3a </w:t>
            </w:r>
            <w:r w:rsidRPr="00E17D8E">
              <w:rPr>
                <w:rFonts w:ascii="Times New Roman" w:eastAsia="Times New Roman" w:hAnsi="Times New Roman" w:cs="Times New Roman"/>
                <w:bCs/>
              </w:rPr>
              <w:t>Identify the slope and y-intercept of a line on a graph</w:t>
            </w:r>
            <w:r w:rsidRPr="00E17D8E">
              <w:rPr>
                <w:rFonts w:ascii="Times New Roman" w:eastAsia="Times New Roman" w:hAnsi="Times New Roman" w:cs="Times New Roman"/>
                <w:b/>
                <w:bCs/>
                <w:sz w:val="20"/>
                <w:szCs w:val="20"/>
              </w:rPr>
              <w:t xml:space="preserve"> </w:t>
            </w:r>
          </w:p>
        </w:tc>
      </w:tr>
    </w:tbl>
    <w:p w14:paraId="0C644E98"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34365D15" w14:textId="77777777" w:rsidTr="002B1199">
        <w:trPr>
          <w:trHeight w:hRule="exact" w:val="264"/>
        </w:trPr>
        <w:tc>
          <w:tcPr>
            <w:tcW w:w="8276" w:type="dxa"/>
            <w:gridSpan w:val="2"/>
            <w:shd w:val="clear" w:color="auto" w:fill="009CD1"/>
          </w:tcPr>
          <w:p w14:paraId="7F27C826"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4FB9A7F6" w14:textId="77777777" w:rsidTr="002B1199">
        <w:trPr>
          <w:trHeight w:hRule="exact" w:val="516"/>
        </w:trPr>
        <w:tc>
          <w:tcPr>
            <w:tcW w:w="8276" w:type="dxa"/>
            <w:gridSpan w:val="2"/>
            <w:shd w:val="clear" w:color="auto" w:fill="DEEAF6"/>
          </w:tcPr>
          <w:p w14:paraId="249DAB19"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r w:rsidRPr="00E17D8E">
              <w:rPr>
                <w:rFonts w:ascii="Times New Roman" w:eastAsia="Times New Roman" w:hAnsi="Times New Roman" w:cs="Times New Roman"/>
              </w:rPr>
              <w:t>Students will identify if the slope of a line is positive or negative and the y-intercept of that line.</w:t>
            </w:r>
          </w:p>
        </w:tc>
      </w:tr>
      <w:tr w:rsidR="00E17D8E" w:rsidRPr="00E17D8E" w14:paraId="1FED1676" w14:textId="77777777" w:rsidTr="002B1199">
        <w:trPr>
          <w:trHeight w:hRule="exact" w:val="262"/>
        </w:trPr>
        <w:tc>
          <w:tcPr>
            <w:tcW w:w="8276" w:type="dxa"/>
            <w:gridSpan w:val="2"/>
            <w:shd w:val="clear" w:color="auto" w:fill="009CD1"/>
          </w:tcPr>
          <w:p w14:paraId="206D65F4" w14:textId="77777777" w:rsidR="00E17D8E" w:rsidRPr="00E17D8E" w:rsidRDefault="00E17D8E" w:rsidP="00E17D8E">
            <w:pPr>
              <w:pStyle w:val="Style2"/>
              <w:rPr>
                <w:color w:val="CBC3C5"/>
              </w:rPr>
            </w:pPr>
            <w:r w:rsidRPr="00E17D8E">
              <w:t>Tier Guidelines</w:t>
            </w:r>
            <w:r w:rsidRPr="00E17D8E">
              <w:tab/>
            </w:r>
          </w:p>
        </w:tc>
      </w:tr>
      <w:tr w:rsidR="00E17D8E" w:rsidRPr="00E17D8E" w14:paraId="40AEDF6B" w14:textId="77777777" w:rsidTr="002B1199">
        <w:trPr>
          <w:trHeight w:hRule="exact" w:val="264"/>
        </w:trPr>
        <w:tc>
          <w:tcPr>
            <w:tcW w:w="4138" w:type="dxa"/>
            <w:shd w:val="clear" w:color="auto" w:fill="009CD1"/>
          </w:tcPr>
          <w:p w14:paraId="65837805"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7FA038C5"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730DC6CC" w14:textId="77777777" w:rsidTr="00E17D8E">
        <w:trPr>
          <w:trHeight w:hRule="exact" w:val="766"/>
        </w:trPr>
        <w:tc>
          <w:tcPr>
            <w:tcW w:w="4138" w:type="dxa"/>
            <w:shd w:val="clear" w:color="auto" w:fill="DEEAF6"/>
          </w:tcPr>
          <w:p w14:paraId="0FBDDD79"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Limited to determining either the y-intercept or the direction of the slope</w:t>
            </w:r>
          </w:p>
        </w:tc>
        <w:tc>
          <w:tcPr>
            <w:tcW w:w="4138" w:type="dxa"/>
            <w:shd w:val="clear" w:color="auto" w:fill="DEEAF6"/>
          </w:tcPr>
          <w:p w14:paraId="01E61705"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Will be asked to determine the direction of the slope as well as the y-intercept</w:t>
            </w:r>
          </w:p>
        </w:tc>
      </w:tr>
    </w:tbl>
    <w:p w14:paraId="729071DA" w14:textId="77777777" w:rsidR="00E17D8E" w:rsidRPr="00E17D8E" w:rsidRDefault="00E17D8E" w:rsidP="00E17D8E">
      <w:pPr>
        <w:spacing w:before="120" w:after="120"/>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E17D8E" w:rsidRPr="00E17D8E" w14:paraId="2413DF08" w14:textId="77777777" w:rsidTr="002B1199">
        <w:trPr>
          <w:trHeight w:val="540"/>
        </w:trPr>
        <w:tc>
          <w:tcPr>
            <w:tcW w:w="9465" w:type="dxa"/>
            <w:shd w:val="clear" w:color="auto" w:fill="009CD1"/>
            <w:vAlign w:val="center"/>
          </w:tcPr>
          <w:p w14:paraId="2A6C9EC6"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M08.B-E Expressions and Equations</w:t>
            </w:r>
          </w:p>
        </w:tc>
      </w:tr>
    </w:tbl>
    <w:p w14:paraId="29600C3A" w14:textId="77777777" w:rsidR="00E17D8E" w:rsidRPr="00E17D8E" w:rsidRDefault="00E17D8E" w:rsidP="002C12D7">
      <w:pPr>
        <w:pStyle w:val="Style1"/>
      </w:pPr>
      <w:r w:rsidRPr="00E17D8E">
        <w:t>Assessment Anchor: M08.B-E.3.1</w:t>
      </w:r>
    </w:p>
    <w:p w14:paraId="64C1CA23"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Analyze and solve linear equations and pairs of simultaneous linear equations.</w:t>
      </w:r>
    </w:p>
    <w:p w14:paraId="79747BF9" w14:textId="5E3DEBFB" w:rsidR="00E17D8E" w:rsidRPr="00E17D8E" w:rsidRDefault="00E17D8E" w:rsidP="002C12D7">
      <w:pPr>
        <w:pStyle w:val="Style1"/>
      </w:pPr>
      <w:r>
        <w:t xml:space="preserve">      </w:t>
      </w:r>
      <w:r w:rsidRPr="00E17D8E">
        <w:t>Eligible Content: M08.B-E.3.1.1</w:t>
      </w:r>
    </w:p>
    <w:p w14:paraId="04C508CE"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Write and identify linear equations in one variable with one solution, infinitely many solutions, or no solutions. Show which of these possibilities is the case by successively transforming the given equation into simpler forms until an equivalent equation of the form x = a, a = a, or a = b results (where a and b are different numbers).</w:t>
      </w:r>
    </w:p>
    <w:p w14:paraId="15EF785E"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7AB1E487" w14:textId="77777777" w:rsidTr="002B1199">
        <w:trPr>
          <w:trHeight w:hRule="exact" w:val="264"/>
        </w:trPr>
        <w:tc>
          <w:tcPr>
            <w:tcW w:w="8275" w:type="dxa"/>
            <w:shd w:val="clear" w:color="auto" w:fill="009CD1"/>
          </w:tcPr>
          <w:p w14:paraId="1EE96419"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28B77A91" w14:textId="77777777" w:rsidTr="002B1199">
        <w:trPr>
          <w:trHeight w:hRule="exact" w:val="576"/>
        </w:trPr>
        <w:tc>
          <w:tcPr>
            <w:tcW w:w="8275" w:type="dxa"/>
            <w:vAlign w:val="center"/>
          </w:tcPr>
          <w:p w14:paraId="1598F9E5" w14:textId="77777777" w:rsidR="00E17D8E" w:rsidRPr="00E17D8E" w:rsidRDefault="00E17D8E" w:rsidP="00E17D8E">
            <w:pPr>
              <w:widowControl w:val="0"/>
              <w:spacing w:after="0" w:line="247" w:lineRule="exact"/>
              <w:ind w:left="103" w:right="365"/>
              <w:rPr>
                <w:rFonts w:ascii="Times New Roman" w:eastAsia="Times New Roman" w:hAnsi="Times New Roman" w:cs="Times New Roman"/>
              </w:rPr>
            </w:pPr>
            <w:r w:rsidRPr="00E17D8E">
              <w:rPr>
                <w:rFonts w:ascii="Times New Roman" w:eastAsia="Times New Roman" w:hAnsi="Times New Roman" w:cs="Times New Roman"/>
                <w:b/>
              </w:rPr>
              <w:t xml:space="preserve">M08BE3.1.1a </w:t>
            </w:r>
            <w:r w:rsidRPr="00E17D8E">
              <w:rPr>
                <w:rFonts w:ascii="Times New Roman" w:eastAsia="Times New Roman" w:hAnsi="Times New Roman" w:cs="Times New Roman"/>
                <w:bCs/>
              </w:rPr>
              <w:t>Select an algebraic equation using addition or subtraction to solve a 2-step real-world problem with one variable</w:t>
            </w:r>
          </w:p>
        </w:tc>
      </w:tr>
    </w:tbl>
    <w:p w14:paraId="21E5E53E"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6C54F65F" w14:textId="77777777" w:rsidTr="002B1199">
        <w:trPr>
          <w:trHeight w:hRule="exact" w:val="264"/>
        </w:trPr>
        <w:tc>
          <w:tcPr>
            <w:tcW w:w="8276" w:type="dxa"/>
            <w:gridSpan w:val="2"/>
            <w:shd w:val="clear" w:color="auto" w:fill="009CD1"/>
          </w:tcPr>
          <w:p w14:paraId="0B9849D4"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4E964F44" w14:textId="77777777" w:rsidTr="002B1199">
        <w:trPr>
          <w:trHeight w:hRule="exact" w:val="613"/>
        </w:trPr>
        <w:tc>
          <w:tcPr>
            <w:tcW w:w="8276" w:type="dxa"/>
            <w:gridSpan w:val="2"/>
            <w:shd w:val="clear" w:color="auto" w:fill="DEEAF6"/>
          </w:tcPr>
          <w:p w14:paraId="127C88BC"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r w:rsidRPr="00E17D8E">
              <w:rPr>
                <w:rFonts w:ascii="Times New Roman" w:eastAsia="Times New Roman" w:hAnsi="Times New Roman" w:cs="Times New Roman"/>
              </w:rPr>
              <w:t>Students will match a two-step algebraic equation or expression using one variable and addition or subtraction to a real-world situation.</w:t>
            </w:r>
          </w:p>
        </w:tc>
      </w:tr>
      <w:tr w:rsidR="00E17D8E" w:rsidRPr="00E17D8E" w14:paraId="7B0B7266" w14:textId="77777777" w:rsidTr="002B1199">
        <w:trPr>
          <w:trHeight w:hRule="exact" w:val="262"/>
        </w:trPr>
        <w:tc>
          <w:tcPr>
            <w:tcW w:w="8276" w:type="dxa"/>
            <w:gridSpan w:val="2"/>
            <w:shd w:val="clear" w:color="auto" w:fill="009CD1"/>
          </w:tcPr>
          <w:p w14:paraId="776BBBAA" w14:textId="77777777" w:rsidR="00E17D8E" w:rsidRPr="00E17D8E" w:rsidRDefault="00E17D8E" w:rsidP="00E17D8E">
            <w:pPr>
              <w:pStyle w:val="Style2"/>
              <w:rPr>
                <w:color w:val="CBC3C5"/>
              </w:rPr>
            </w:pPr>
            <w:r w:rsidRPr="00E17D8E">
              <w:t>Tier Guidelines</w:t>
            </w:r>
            <w:r w:rsidRPr="00E17D8E">
              <w:tab/>
            </w:r>
          </w:p>
        </w:tc>
      </w:tr>
      <w:tr w:rsidR="00E17D8E" w:rsidRPr="00E17D8E" w14:paraId="40013BB7" w14:textId="77777777" w:rsidTr="002B1199">
        <w:trPr>
          <w:trHeight w:hRule="exact" w:val="264"/>
        </w:trPr>
        <w:tc>
          <w:tcPr>
            <w:tcW w:w="4138" w:type="dxa"/>
            <w:shd w:val="clear" w:color="auto" w:fill="009CD1"/>
          </w:tcPr>
          <w:p w14:paraId="0130A6D3"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427C9231"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50591F47" w14:textId="77777777" w:rsidTr="00E17D8E">
        <w:trPr>
          <w:trHeight w:hRule="exact" w:val="442"/>
        </w:trPr>
        <w:tc>
          <w:tcPr>
            <w:tcW w:w="4138" w:type="dxa"/>
            <w:shd w:val="clear" w:color="auto" w:fill="DEEAF6"/>
          </w:tcPr>
          <w:p w14:paraId="0A5CBF97"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Limited to completing the expression.</w:t>
            </w:r>
          </w:p>
        </w:tc>
        <w:tc>
          <w:tcPr>
            <w:tcW w:w="4138" w:type="dxa"/>
            <w:shd w:val="clear" w:color="auto" w:fill="DEEAF6"/>
          </w:tcPr>
          <w:p w14:paraId="232EAABF"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No additional limitations.</w:t>
            </w:r>
          </w:p>
        </w:tc>
      </w:tr>
    </w:tbl>
    <w:p w14:paraId="0611C1FC" w14:textId="77777777" w:rsidR="00E17D8E" w:rsidRPr="00E17D8E" w:rsidRDefault="00E17D8E" w:rsidP="00E17D8E">
      <w:pPr>
        <w:rPr>
          <w:rFonts w:ascii="Arial" w:eastAsia="Calibri" w:hAnsi="Calibri" w:cs="Times New Roman"/>
          <w:sz w:val="24"/>
          <w:szCs w:val="24"/>
        </w:rPr>
      </w:pPr>
      <w:r w:rsidRPr="00E17D8E">
        <w:rPr>
          <w:rFonts w:ascii="Arial" w:eastAsia="Calibri" w:hAnsi="Calibri" w:cs="Times New Roman"/>
          <w:sz w:val="24"/>
          <w:szCs w:val="24"/>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E17D8E" w:rsidRPr="00E17D8E" w14:paraId="58CDD81A" w14:textId="77777777" w:rsidTr="002B1199">
        <w:trPr>
          <w:trHeight w:val="540"/>
        </w:trPr>
        <w:tc>
          <w:tcPr>
            <w:tcW w:w="9465" w:type="dxa"/>
            <w:shd w:val="clear" w:color="auto" w:fill="009CD1"/>
            <w:vAlign w:val="center"/>
          </w:tcPr>
          <w:p w14:paraId="724B9631"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M08.B-E Expressions and Equations</w:t>
            </w:r>
          </w:p>
        </w:tc>
      </w:tr>
    </w:tbl>
    <w:p w14:paraId="6BE8327D" w14:textId="77777777" w:rsidR="00E17D8E" w:rsidRPr="00E17D8E" w:rsidRDefault="00E17D8E" w:rsidP="002C12D7">
      <w:pPr>
        <w:pStyle w:val="Style1"/>
      </w:pPr>
      <w:r w:rsidRPr="00E17D8E">
        <w:t>Assessment Anchor: M08.B-E.3.1</w:t>
      </w:r>
    </w:p>
    <w:p w14:paraId="45E5C578"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Analyze and solve linear equations and pairs of simultaneous linear equations.</w:t>
      </w:r>
    </w:p>
    <w:p w14:paraId="1AD56157" w14:textId="734921F5" w:rsidR="00E17D8E" w:rsidRPr="00E17D8E" w:rsidRDefault="00E17D8E" w:rsidP="002C12D7">
      <w:pPr>
        <w:pStyle w:val="Style1"/>
      </w:pPr>
      <w:r>
        <w:t xml:space="preserve">     </w:t>
      </w:r>
      <w:r w:rsidRPr="00E17D8E">
        <w:t>Eligible Content: M08.B-E.3.1.2</w:t>
      </w:r>
    </w:p>
    <w:p w14:paraId="07040ACB"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Solve linear equations that have rational number coefficients, including equations whose solutions require expanding expressions using the distributive property and collecting like terms.</w:t>
      </w:r>
    </w:p>
    <w:p w14:paraId="411ECC76"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0F6A633B" w14:textId="77777777" w:rsidTr="002B1199">
        <w:trPr>
          <w:trHeight w:hRule="exact" w:val="264"/>
        </w:trPr>
        <w:tc>
          <w:tcPr>
            <w:tcW w:w="8275" w:type="dxa"/>
            <w:shd w:val="clear" w:color="auto" w:fill="009CD1"/>
          </w:tcPr>
          <w:p w14:paraId="5596A5FB"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280C2E96" w14:textId="77777777" w:rsidTr="002B1199">
        <w:trPr>
          <w:trHeight w:hRule="exact" w:val="576"/>
        </w:trPr>
        <w:tc>
          <w:tcPr>
            <w:tcW w:w="8275" w:type="dxa"/>
            <w:vAlign w:val="center"/>
          </w:tcPr>
          <w:p w14:paraId="7F6D8820" w14:textId="77777777" w:rsidR="00E17D8E" w:rsidRPr="00E17D8E" w:rsidRDefault="00E17D8E" w:rsidP="00E17D8E">
            <w:pPr>
              <w:widowControl w:val="0"/>
              <w:spacing w:after="0" w:line="247" w:lineRule="exact"/>
              <w:ind w:left="103" w:right="365"/>
              <w:rPr>
                <w:rFonts w:ascii="Times New Roman" w:eastAsia="Times New Roman" w:hAnsi="Times New Roman" w:cs="Times New Roman"/>
              </w:rPr>
            </w:pPr>
            <w:r w:rsidRPr="00E17D8E">
              <w:rPr>
                <w:rFonts w:ascii="Times New Roman" w:eastAsia="Times New Roman" w:hAnsi="Times New Roman" w:cs="Times New Roman"/>
                <w:b/>
              </w:rPr>
              <w:t xml:space="preserve">M08BE3.1.2a </w:t>
            </w:r>
            <w:r w:rsidRPr="00E17D8E">
              <w:rPr>
                <w:rFonts w:ascii="Times New Roman" w:eastAsia="Times New Roman" w:hAnsi="Times New Roman" w:cs="Times New Roman"/>
                <w:bCs/>
              </w:rPr>
              <w:t>Solve a 2-step real-world problem using an algebraic equation involving addition or subtraction and one variable</w:t>
            </w:r>
          </w:p>
        </w:tc>
      </w:tr>
    </w:tbl>
    <w:p w14:paraId="7663E6D0"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560C5A70" w14:textId="77777777" w:rsidTr="002B1199">
        <w:trPr>
          <w:trHeight w:hRule="exact" w:val="264"/>
        </w:trPr>
        <w:tc>
          <w:tcPr>
            <w:tcW w:w="8276" w:type="dxa"/>
            <w:gridSpan w:val="2"/>
            <w:shd w:val="clear" w:color="auto" w:fill="009CD1"/>
          </w:tcPr>
          <w:p w14:paraId="719AADD9"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2F7D0C0F" w14:textId="77777777" w:rsidTr="00E17D8E">
        <w:trPr>
          <w:trHeight w:hRule="exact" w:val="307"/>
        </w:trPr>
        <w:tc>
          <w:tcPr>
            <w:tcW w:w="8276" w:type="dxa"/>
            <w:gridSpan w:val="2"/>
            <w:shd w:val="clear" w:color="auto" w:fill="DEEAF6"/>
          </w:tcPr>
          <w:p w14:paraId="32F6573A"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r w:rsidRPr="00E17D8E">
              <w:rPr>
                <w:rFonts w:ascii="Times New Roman" w:eastAsia="Times New Roman" w:hAnsi="Times New Roman" w:cs="Times New Roman"/>
              </w:rPr>
              <w:t xml:space="preserve">Students will solve an algebraic equation with one variable. </w:t>
            </w:r>
          </w:p>
        </w:tc>
      </w:tr>
      <w:tr w:rsidR="00E17D8E" w:rsidRPr="00E17D8E" w14:paraId="3D06A189" w14:textId="77777777" w:rsidTr="002B1199">
        <w:trPr>
          <w:trHeight w:hRule="exact" w:val="262"/>
        </w:trPr>
        <w:tc>
          <w:tcPr>
            <w:tcW w:w="8276" w:type="dxa"/>
            <w:gridSpan w:val="2"/>
            <w:shd w:val="clear" w:color="auto" w:fill="009CD1"/>
          </w:tcPr>
          <w:p w14:paraId="6B4479EE"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color w:val="CBC3C5"/>
              </w:rPr>
            </w:pPr>
            <w:r w:rsidRPr="00E17D8E">
              <w:rPr>
                <w:rFonts w:ascii="Arial" w:eastAsia="Times New Roman" w:hAnsi="Times New Roman" w:cs="Times New Roman"/>
                <w:color w:val="FFFFFF"/>
              </w:rPr>
              <w:t>Tier Guidelines</w:t>
            </w:r>
            <w:r w:rsidRPr="00E17D8E">
              <w:rPr>
                <w:rFonts w:ascii="Arial" w:eastAsia="Times New Roman" w:hAnsi="Times New Roman" w:cs="Times New Roman"/>
                <w:color w:val="FFFFFF"/>
              </w:rPr>
              <w:tab/>
            </w:r>
          </w:p>
        </w:tc>
      </w:tr>
      <w:tr w:rsidR="00E17D8E" w:rsidRPr="00E17D8E" w14:paraId="179CFEFE" w14:textId="77777777" w:rsidTr="002B1199">
        <w:trPr>
          <w:trHeight w:hRule="exact" w:val="264"/>
        </w:trPr>
        <w:tc>
          <w:tcPr>
            <w:tcW w:w="4138" w:type="dxa"/>
            <w:shd w:val="clear" w:color="auto" w:fill="009CD1"/>
          </w:tcPr>
          <w:p w14:paraId="426FEB32"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5A9EC29E"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738B83C8" w14:textId="77777777" w:rsidTr="002C12D7">
        <w:trPr>
          <w:trHeight w:hRule="exact" w:val="370"/>
        </w:trPr>
        <w:tc>
          <w:tcPr>
            <w:tcW w:w="4138" w:type="dxa"/>
            <w:shd w:val="clear" w:color="auto" w:fill="DEEAF6"/>
          </w:tcPr>
          <w:p w14:paraId="7CEF16B5"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 xml:space="preserve">Limited to quantities ≤ 10 </w:t>
            </w:r>
          </w:p>
        </w:tc>
        <w:tc>
          <w:tcPr>
            <w:tcW w:w="4138" w:type="dxa"/>
            <w:shd w:val="clear" w:color="auto" w:fill="DEEAF6"/>
          </w:tcPr>
          <w:p w14:paraId="7B47260C"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Limited to quantities ≤ 20</w:t>
            </w:r>
          </w:p>
        </w:tc>
      </w:tr>
    </w:tbl>
    <w:p w14:paraId="4A4B7F60" w14:textId="77777777" w:rsidR="00E17D8E" w:rsidRPr="00E17D8E" w:rsidRDefault="00E17D8E" w:rsidP="00E17D8E">
      <w:pPr>
        <w:spacing w:before="120" w:after="120"/>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E17D8E" w:rsidRPr="00E17D8E" w14:paraId="5101CC88" w14:textId="77777777" w:rsidTr="002B1199">
        <w:trPr>
          <w:trHeight w:val="540"/>
        </w:trPr>
        <w:tc>
          <w:tcPr>
            <w:tcW w:w="9465" w:type="dxa"/>
            <w:shd w:val="clear" w:color="auto" w:fill="009CD1"/>
            <w:vAlign w:val="center"/>
          </w:tcPr>
          <w:p w14:paraId="4D62591F"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M08.B-E Expressions and Equations</w:t>
            </w:r>
          </w:p>
        </w:tc>
      </w:tr>
    </w:tbl>
    <w:p w14:paraId="4D10682E" w14:textId="77777777" w:rsidR="00E17D8E" w:rsidRPr="00E17D8E" w:rsidRDefault="00E17D8E" w:rsidP="002C12D7">
      <w:pPr>
        <w:pStyle w:val="Style1"/>
      </w:pPr>
      <w:r w:rsidRPr="00E17D8E">
        <w:t>Assessment Anchor: M08.B-E.3.1</w:t>
      </w:r>
    </w:p>
    <w:p w14:paraId="09798056"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Analyze and solve linear equations and pairs of simultaneous linear equations.</w:t>
      </w:r>
    </w:p>
    <w:p w14:paraId="153D0BA2" w14:textId="7AC07974" w:rsidR="00E17D8E" w:rsidRPr="00E17D8E" w:rsidRDefault="002C12D7" w:rsidP="002C12D7">
      <w:pPr>
        <w:pStyle w:val="Style1"/>
      </w:pPr>
      <w:r>
        <w:t xml:space="preserve">     </w:t>
      </w:r>
      <w:r w:rsidR="00E17D8E" w:rsidRPr="00E17D8E">
        <w:t>Eligible Content: M08.B-E.3.1.5</w:t>
      </w:r>
    </w:p>
    <w:p w14:paraId="61F3F5A7"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Solve real-world and mathematical problems leading to two linear equations in two variables.</w:t>
      </w:r>
    </w:p>
    <w:p w14:paraId="67240386"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Example: Given coordinates for two pairs of points, determine whether the line through the first pair of points intersects the line through the second pair.</w:t>
      </w:r>
    </w:p>
    <w:p w14:paraId="6BA80F2F"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318A6F45" w14:textId="77777777" w:rsidTr="002B1199">
        <w:trPr>
          <w:trHeight w:hRule="exact" w:val="264"/>
        </w:trPr>
        <w:tc>
          <w:tcPr>
            <w:tcW w:w="8275" w:type="dxa"/>
            <w:shd w:val="clear" w:color="auto" w:fill="009CD1"/>
          </w:tcPr>
          <w:p w14:paraId="295B604F"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4F2C43C5" w14:textId="77777777" w:rsidTr="002B1199">
        <w:trPr>
          <w:trHeight w:hRule="exact" w:val="288"/>
        </w:trPr>
        <w:tc>
          <w:tcPr>
            <w:tcW w:w="8275" w:type="dxa"/>
            <w:vAlign w:val="center"/>
          </w:tcPr>
          <w:p w14:paraId="26DB893A" w14:textId="77777777" w:rsidR="00E17D8E" w:rsidRPr="00E17D8E" w:rsidRDefault="00E17D8E" w:rsidP="00E17D8E">
            <w:pPr>
              <w:widowControl w:val="0"/>
              <w:spacing w:after="0" w:line="247" w:lineRule="exact"/>
              <w:ind w:left="103" w:right="365"/>
              <w:rPr>
                <w:rFonts w:ascii="Times New Roman" w:eastAsia="Times New Roman" w:hAnsi="Times New Roman" w:cs="Times New Roman"/>
              </w:rPr>
            </w:pPr>
            <w:r w:rsidRPr="00E17D8E">
              <w:rPr>
                <w:rFonts w:ascii="Times New Roman" w:eastAsia="Times New Roman" w:hAnsi="Times New Roman" w:cs="Times New Roman"/>
                <w:b/>
              </w:rPr>
              <w:t xml:space="preserve">M08BE3.1.5a </w:t>
            </w:r>
            <w:r w:rsidRPr="00E17D8E">
              <w:rPr>
                <w:rFonts w:ascii="Times New Roman" w:eastAsia="Times New Roman" w:hAnsi="Times New Roman" w:cs="Times New Roman"/>
                <w:bCs/>
              </w:rPr>
              <w:t>Graph a linear equation</w:t>
            </w:r>
          </w:p>
        </w:tc>
      </w:tr>
    </w:tbl>
    <w:p w14:paraId="7030C444"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33391261" w14:textId="77777777" w:rsidTr="002B1199">
        <w:trPr>
          <w:trHeight w:hRule="exact" w:val="264"/>
        </w:trPr>
        <w:tc>
          <w:tcPr>
            <w:tcW w:w="8276" w:type="dxa"/>
            <w:gridSpan w:val="2"/>
            <w:shd w:val="clear" w:color="auto" w:fill="009CD1"/>
          </w:tcPr>
          <w:p w14:paraId="19E64D88"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4AFF1EC2" w14:textId="77777777" w:rsidTr="002C12D7">
        <w:trPr>
          <w:trHeight w:hRule="exact" w:val="316"/>
        </w:trPr>
        <w:tc>
          <w:tcPr>
            <w:tcW w:w="8276" w:type="dxa"/>
            <w:gridSpan w:val="2"/>
            <w:shd w:val="clear" w:color="auto" w:fill="DEEAF6"/>
          </w:tcPr>
          <w:p w14:paraId="2F82E104"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r w:rsidRPr="00E17D8E">
              <w:rPr>
                <w:rFonts w:ascii="Times New Roman" w:eastAsia="Times New Roman" w:hAnsi="Times New Roman" w:cs="Times New Roman"/>
              </w:rPr>
              <w:t xml:space="preserve">Students will select the graph which shows a linear relationship. </w:t>
            </w:r>
          </w:p>
        </w:tc>
      </w:tr>
      <w:tr w:rsidR="00E17D8E" w:rsidRPr="00E17D8E" w14:paraId="51710C58" w14:textId="77777777" w:rsidTr="002B1199">
        <w:trPr>
          <w:trHeight w:hRule="exact" w:val="262"/>
        </w:trPr>
        <w:tc>
          <w:tcPr>
            <w:tcW w:w="8276" w:type="dxa"/>
            <w:gridSpan w:val="2"/>
            <w:shd w:val="clear" w:color="auto" w:fill="009CD1"/>
          </w:tcPr>
          <w:p w14:paraId="384BDD2E" w14:textId="77777777" w:rsidR="00E17D8E" w:rsidRPr="00E17D8E" w:rsidRDefault="00E17D8E" w:rsidP="002C12D7">
            <w:pPr>
              <w:pStyle w:val="Style2"/>
              <w:rPr>
                <w:color w:val="CBC3C5"/>
              </w:rPr>
            </w:pPr>
            <w:r w:rsidRPr="00E17D8E">
              <w:t>Tier Guidelines</w:t>
            </w:r>
            <w:r w:rsidRPr="00E17D8E">
              <w:tab/>
            </w:r>
          </w:p>
        </w:tc>
      </w:tr>
      <w:tr w:rsidR="00E17D8E" w:rsidRPr="00E17D8E" w14:paraId="63939667" w14:textId="77777777" w:rsidTr="002B1199">
        <w:trPr>
          <w:trHeight w:hRule="exact" w:val="264"/>
        </w:trPr>
        <w:tc>
          <w:tcPr>
            <w:tcW w:w="4138" w:type="dxa"/>
            <w:shd w:val="clear" w:color="auto" w:fill="009CD1"/>
          </w:tcPr>
          <w:p w14:paraId="78F3759D"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2EF40C96"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06BCAF1B" w14:textId="77777777" w:rsidTr="002C12D7">
        <w:trPr>
          <w:trHeight w:hRule="exact" w:val="829"/>
        </w:trPr>
        <w:tc>
          <w:tcPr>
            <w:tcW w:w="4138" w:type="dxa"/>
            <w:shd w:val="clear" w:color="auto" w:fill="DEEAF6"/>
          </w:tcPr>
          <w:p w14:paraId="2FFDEB4C"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 xml:space="preserve">Limited to lines with positive slopes in quadrant I with axes limited to 5 with increments of 1. </w:t>
            </w:r>
          </w:p>
        </w:tc>
        <w:tc>
          <w:tcPr>
            <w:tcW w:w="4138" w:type="dxa"/>
            <w:shd w:val="clear" w:color="auto" w:fill="DEEAF6"/>
          </w:tcPr>
          <w:p w14:paraId="3B38A271"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 xml:space="preserve">Limited to lines with positive or negative slopes in quadrant I with axes limited to 10 with increments of 1 or 2. </w:t>
            </w:r>
          </w:p>
        </w:tc>
      </w:tr>
    </w:tbl>
    <w:p w14:paraId="0F96616C" w14:textId="77777777" w:rsidR="00E17D8E" w:rsidRPr="00E17D8E" w:rsidRDefault="00E17D8E" w:rsidP="00E17D8E">
      <w:pPr>
        <w:spacing w:before="120" w:after="120"/>
        <w:rPr>
          <w:rFonts w:ascii="Arial" w:eastAsia="Calibri" w:hAnsi="Calibri" w:cs="Times New Roman"/>
          <w:sz w:val="24"/>
          <w:szCs w:val="24"/>
        </w:rPr>
      </w:pPr>
    </w:p>
    <w:p w14:paraId="17243212" w14:textId="77777777" w:rsidR="00E17D8E" w:rsidRPr="00E17D8E" w:rsidRDefault="00E17D8E" w:rsidP="00E17D8E">
      <w:pPr>
        <w:rPr>
          <w:rFonts w:ascii="Arial" w:eastAsia="Calibri" w:hAnsi="Calibri" w:cs="Times New Roman"/>
          <w:sz w:val="24"/>
          <w:szCs w:val="24"/>
        </w:rPr>
      </w:pPr>
      <w:r w:rsidRPr="00E17D8E">
        <w:rPr>
          <w:rFonts w:ascii="Arial" w:eastAsia="Calibri" w:hAnsi="Calibri" w:cs="Times New Roman"/>
          <w:sz w:val="24"/>
          <w:szCs w:val="24"/>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E17D8E" w:rsidRPr="00E17D8E" w14:paraId="6CC827FB" w14:textId="77777777" w:rsidTr="002B1199">
        <w:trPr>
          <w:trHeight w:val="540"/>
        </w:trPr>
        <w:tc>
          <w:tcPr>
            <w:tcW w:w="9465" w:type="dxa"/>
            <w:shd w:val="clear" w:color="auto" w:fill="009CD1"/>
            <w:vAlign w:val="center"/>
          </w:tcPr>
          <w:p w14:paraId="62A19B1A"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M08.B-F Functions</w:t>
            </w:r>
          </w:p>
        </w:tc>
      </w:tr>
    </w:tbl>
    <w:p w14:paraId="55B2CBD5" w14:textId="77777777" w:rsidR="00E17D8E" w:rsidRPr="00E17D8E" w:rsidRDefault="00E17D8E" w:rsidP="002C12D7">
      <w:pPr>
        <w:pStyle w:val="Style1"/>
      </w:pPr>
      <w:r w:rsidRPr="00E17D8E">
        <w:t>Assessment Anchor: M08.B-F.2.1</w:t>
      </w:r>
    </w:p>
    <w:p w14:paraId="474289C3"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Analyze and solve linear equations and pairs of simultaneous linear equations.</w:t>
      </w:r>
    </w:p>
    <w:p w14:paraId="5EABE072" w14:textId="737879F8" w:rsidR="00E17D8E" w:rsidRPr="00E17D8E" w:rsidRDefault="002C12D7" w:rsidP="002C12D7">
      <w:pPr>
        <w:pStyle w:val="Style1"/>
      </w:pPr>
      <w:r>
        <w:t xml:space="preserve">     </w:t>
      </w:r>
      <w:r w:rsidR="00E17D8E" w:rsidRPr="00E17D8E">
        <w:t>Eligible Content: M08.B-F.2.1.1</w:t>
      </w:r>
    </w:p>
    <w:p w14:paraId="02CE50C1"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Construct a function to model a linear relationship between two quantities. Determine the rate of change and initial value of the function from a description of a relationship or from two (x, y) values, including reading these from a table or from a graph. Interpret the rate of change and initial value of a linear function in terms of the situation it models and in terms of its graph or a table of values.</w:t>
      </w:r>
    </w:p>
    <w:p w14:paraId="3FFCBFB3"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32A8EAEE" w14:textId="77777777" w:rsidTr="002B1199">
        <w:trPr>
          <w:trHeight w:hRule="exact" w:val="264"/>
        </w:trPr>
        <w:tc>
          <w:tcPr>
            <w:tcW w:w="8275" w:type="dxa"/>
            <w:shd w:val="clear" w:color="auto" w:fill="009CD1"/>
          </w:tcPr>
          <w:p w14:paraId="5E5309B9"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3E2B46BE" w14:textId="77777777" w:rsidTr="002B1199">
        <w:trPr>
          <w:trHeight w:hRule="exact" w:val="576"/>
        </w:trPr>
        <w:tc>
          <w:tcPr>
            <w:tcW w:w="8275" w:type="dxa"/>
            <w:vAlign w:val="center"/>
          </w:tcPr>
          <w:p w14:paraId="15497572" w14:textId="77777777" w:rsidR="00E17D8E" w:rsidRPr="00E17D8E" w:rsidRDefault="00E17D8E" w:rsidP="00E17D8E">
            <w:pPr>
              <w:autoSpaceDE w:val="0"/>
              <w:autoSpaceDN w:val="0"/>
              <w:adjustRightInd w:val="0"/>
              <w:spacing w:after="0" w:line="240" w:lineRule="auto"/>
              <w:ind w:left="128"/>
              <w:rPr>
                <w:rFonts w:ascii="Calibri" w:eastAsia="Calibri" w:hAnsi="Calibri" w:cs="Times New Roman"/>
              </w:rPr>
            </w:pPr>
            <w:r w:rsidRPr="00E17D8E">
              <w:rPr>
                <w:rFonts w:ascii="Times New Roman" w:eastAsia="Calibri" w:hAnsi="Times New Roman" w:cs="Times New Roman"/>
                <w:b/>
              </w:rPr>
              <w:t>M08BF2.1.1a</w:t>
            </w:r>
            <w:r w:rsidRPr="00E17D8E">
              <w:rPr>
                <w:rFonts w:ascii="Times New Roman" w:eastAsia="Calibri" w:hAnsi="Times New Roman" w:cs="Times New Roman"/>
                <w:bCs/>
              </w:rPr>
              <w:t xml:space="preserve"> Determine the missing value in a graph showing a real-world linear relationship</w:t>
            </w:r>
          </w:p>
        </w:tc>
      </w:tr>
    </w:tbl>
    <w:p w14:paraId="1D45C6EF"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6B26A489" w14:textId="77777777" w:rsidTr="002B1199">
        <w:trPr>
          <w:trHeight w:hRule="exact" w:val="264"/>
        </w:trPr>
        <w:tc>
          <w:tcPr>
            <w:tcW w:w="8276" w:type="dxa"/>
            <w:gridSpan w:val="2"/>
            <w:shd w:val="clear" w:color="auto" w:fill="009CD1"/>
          </w:tcPr>
          <w:p w14:paraId="18ED857C"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71E3D316" w14:textId="77777777" w:rsidTr="002B1199">
        <w:trPr>
          <w:trHeight w:hRule="exact" w:val="343"/>
        </w:trPr>
        <w:tc>
          <w:tcPr>
            <w:tcW w:w="8276" w:type="dxa"/>
            <w:gridSpan w:val="2"/>
            <w:shd w:val="clear" w:color="auto" w:fill="DEEAF6"/>
          </w:tcPr>
          <w:p w14:paraId="44830857"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r w:rsidRPr="00E17D8E">
              <w:rPr>
                <w:rFonts w:ascii="Times New Roman" w:eastAsia="Times New Roman" w:hAnsi="Times New Roman" w:cs="Times New Roman"/>
              </w:rPr>
              <w:t xml:space="preserve">Students will find the missing value based on information shown on a graph. </w:t>
            </w:r>
          </w:p>
        </w:tc>
      </w:tr>
      <w:tr w:rsidR="00E17D8E" w:rsidRPr="00E17D8E" w14:paraId="62FEA43A" w14:textId="77777777" w:rsidTr="002B1199">
        <w:trPr>
          <w:trHeight w:hRule="exact" w:val="262"/>
        </w:trPr>
        <w:tc>
          <w:tcPr>
            <w:tcW w:w="8276" w:type="dxa"/>
            <w:gridSpan w:val="2"/>
            <w:shd w:val="clear" w:color="auto" w:fill="009CD1"/>
          </w:tcPr>
          <w:p w14:paraId="4C25D8E5" w14:textId="77777777" w:rsidR="00E17D8E" w:rsidRPr="00E17D8E" w:rsidRDefault="00E17D8E" w:rsidP="002C12D7">
            <w:pPr>
              <w:pStyle w:val="Style2"/>
              <w:rPr>
                <w:color w:val="CBC3C5"/>
              </w:rPr>
            </w:pPr>
            <w:r w:rsidRPr="00E17D8E">
              <w:t>Tier Guidelines</w:t>
            </w:r>
            <w:r w:rsidRPr="00E17D8E">
              <w:tab/>
            </w:r>
          </w:p>
        </w:tc>
      </w:tr>
      <w:tr w:rsidR="00E17D8E" w:rsidRPr="00E17D8E" w14:paraId="28E1AE01" w14:textId="77777777" w:rsidTr="002B1199">
        <w:trPr>
          <w:trHeight w:hRule="exact" w:val="264"/>
        </w:trPr>
        <w:tc>
          <w:tcPr>
            <w:tcW w:w="4138" w:type="dxa"/>
            <w:shd w:val="clear" w:color="auto" w:fill="009CD1"/>
          </w:tcPr>
          <w:p w14:paraId="5DEF3982"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3D7E1468"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7F9B76A5" w14:textId="77777777" w:rsidTr="002B1199">
        <w:trPr>
          <w:trHeight w:hRule="exact" w:val="766"/>
        </w:trPr>
        <w:tc>
          <w:tcPr>
            <w:tcW w:w="4138" w:type="dxa"/>
            <w:shd w:val="clear" w:color="auto" w:fill="DEEAF6"/>
          </w:tcPr>
          <w:p w14:paraId="74DD1621"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 xml:space="preserve">Limited to lines with positive slopes with axes limited to 5 in increments of 1. </w:t>
            </w:r>
          </w:p>
        </w:tc>
        <w:tc>
          <w:tcPr>
            <w:tcW w:w="4138" w:type="dxa"/>
            <w:shd w:val="clear" w:color="auto" w:fill="DEEAF6"/>
          </w:tcPr>
          <w:p w14:paraId="60A6F1EA"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 xml:space="preserve">Lines can have a positive or negative slopes, but axes limited to 10 with increments of 1 or 2.  </w:t>
            </w:r>
          </w:p>
        </w:tc>
      </w:tr>
    </w:tbl>
    <w:p w14:paraId="0A239394" w14:textId="2D3028CE" w:rsidR="00E17D8E" w:rsidRDefault="00E17D8E" w:rsidP="00E17D8E">
      <w:pPr>
        <w:spacing w:after="0"/>
        <w:rPr>
          <w:rFonts w:ascii="Arial" w:eastAsia="Calibri" w:hAnsi="Calibri" w:cs="Times New Roman"/>
          <w:sz w:val="24"/>
          <w:szCs w:val="24"/>
        </w:rPr>
      </w:pPr>
    </w:p>
    <w:p w14:paraId="2B9A2747" w14:textId="086AC4CE" w:rsidR="002C12D7" w:rsidRDefault="002C12D7" w:rsidP="00E17D8E">
      <w:pPr>
        <w:spacing w:after="0"/>
        <w:rPr>
          <w:rFonts w:ascii="Arial" w:eastAsia="Calibri" w:hAnsi="Calibri" w:cs="Times New Roman"/>
          <w:sz w:val="24"/>
          <w:szCs w:val="24"/>
        </w:rPr>
      </w:pPr>
    </w:p>
    <w:p w14:paraId="030CC498" w14:textId="697346A6" w:rsidR="002C12D7" w:rsidRDefault="002C12D7" w:rsidP="00E17D8E">
      <w:pPr>
        <w:spacing w:after="0"/>
        <w:rPr>
          <w:rFonts w:ascii="Arial" w:eastAsia="Calibri" w:hAnsi="Calibri" w:cs="Times New Roman"/>
          <w:sz w:val="24"/>
          <w:szCs w:val="24"/>
        </w:rPr>
      </w:pPr>
    </w:p>
    <w:p w14:paraId="066A50C2" w14:textId="39C5F28D" w:rsidR="002C12D7" w:rsidRDefault="002C12D7" w:rsidP="00E17D8E">
      <w:pPr>
        <w:spacing w:after="0"/>
        <w:rPr>
          <w:rFonts w:ascii="Arial" w:eastAsia="Calibri" w:hAnsi="Calibri" w:cs="Times New Roman"/>
          <w:sz w:val="24"/>
          <w:szCs w:val="24"/>
        </w:rPr>
      </w:pPr>
    </w:p>
    <w:p w14:paraId="79F6D792" w14:textId="754D573A" w:rsidR="002C12D7" w:rsidRDefault="002C12D7" w:rsidP="00E17D8E">
      <w:pPr>
        <w:spacing w:after="0"/>
        <w:rPr>
          <w:rFonts w:ascii="Arial" w:eastAsia="Calibri" w:hAnsi="Calibri" w:cs="Times New Roman"/>
          <w:sz w:val="24"/>
          <w:szCs w:val="24"/>
        </w:rPr>
      </w:pPr>
    </w:p>
    <w:p w14:paraId="3318489A" w14:textId="7E7B0269" w:rsidR="002C12D7" w:rsidRDefault="002C12D7" w:rsidP="00E17D8E">
      <w:pPr>
        <w:spacing w:after="0"/>
        <w:rPr>
          <w:rFonts w:ascii="Arial" w:eastAsia="Calibri" w:hAnsi="Calibri" w:cs="Times New Roman"/>
          <w:sz w:val="24"/>
          <w:szCs w:val="24"/>
        </w:rPr>
      </w:pPr>
    </w:p>
    <w:p w14:paraId="501869E8" w14:textId="1619E68B" w:rsidR="002C12D7" w:rsidRDefault="002C12D7" w:rsidP="00E17D8E">
      <w:pPr>
        <w:spacing w:after="0"/>
        <w:rPr>
          <w:rFonts w:ascii="Arial" w:eastAsia="Calibri" w:hAnsi="Calibri" w:cs="Times New Roman"/>
          <w:sz w:val="24"/>
          <w:szCs w:val="24"/>
        </w:rPr>
      </w:pPr>
    </w:p>
    <w:p w14:paraId="7AAE15BE" w14:textId="1B00B016" w:rsidR="002C12D7" w:rsidRDefault="002C12D7" w:rsidP="00E17D8E">
      <w:pPr>
        <w:spacing w:after="0"/>
        <w:rPr>
          <w:rFonts w:ascii="Arial" w:eastAsia="Calibri" w:hAnsi="Calibri" w:cs="Times New Roman"/>
          <w:sz w:val="24"/>
          <w:szCs w:val="24"/>
        </w:rPr>
      </w:pPr>
    </w:p>
    <w:p w14:paraId="046FF458" w14:textId="75907A3B" w:rsidR="002C12D7" w:rsidRDefault="002C12D7" w:rsidP="00E17D8E">
      <w:pPr>
        <w:spacing w:after="0"/>
        <w:rPr>
          <w:rFonts w:ascii="Arial" w:eastAsia="Calibri" w:hAnsi="Calibri" w:cs="Times New Roman"/>
          <w:sz w:val="24"/>
          <w:szCs w:val="24"/>
        </w:rPr>
      </w:pPr>
    </w:p>
    <w:p w14:paraId="42AE2A89" w14:textId="5864A69F" w:rsidR="002C12D7" w:rsidRDefault="002C12D7" w:rsidP="00E17D8E">
      <w:pPr>
        <w:spacing w:after="0"/>
        <w:rPr>
          <w:rFonts w:ascii="Arial" w:eastAsia="Calibri" w:hAnsi="Calibri" w:cs="Times New Roman"/>
          <w:sz w:val="24"/>
          <w:szCs w:val="24"/>
        </w:rPr>
      </w:pPr>
    </w:p>
    <w:p w14:paraId="285903FF" w14:textId="4831A9FD" w:rsidR="002C12D7" w:rsidRDefault="002C12D7" w:rsidP="00E17D8E">
      <w:pPr>
        <w:spacing w:after="0"/>
        <w:rPr>
          <w:rFonts w:ascii="Arial" w:eastAsia="Calibri" w:hAnsi="Calibri" w:cs="Times New Roman"/>
          <w:sz w:val="24"/>
          <w:szCs w:val="24"/>
        </w:rPr>
      </w:pPr>
    </w:p>
    <w:p w14:paraId="34531BDD" w14:textId="1CCC0AFC" w:rsidR="002C12D7" w:rsidRDefault="002C12D7" w:rsidP="00E17D8E">
      <w:pPr>
        <w:spacing w:after="0"/>
        <w:rPr>
          <w:rFonts w:ascii="Arial" w:eastAsia="Calibri" w:hAnsi="Calibri" w:cs="Times New Roman"/>
          <w:sz w:val="24"/>
          <w:szCs w:val="24"/>
        </w:rPr>
      </w:pPr>
    </w:p>
    <w:p w14:paraId="5ACE1427" w14:textId="05C436AC" w:rsidR="002C12D7" w:rsidRDefault="002C12D7" w:rsidP="00E17D8E">
      <w:pPr>
        <w:spacing w:after="0"/>
        <w:rPr>
          <w:rFonts w:ascii="Arial" w:eastAsia="Calibri" w:hAnsi="Calibri" w:cs="Times New Roman"/>
          <w:sz w:val="24"/>
          <w:szCs w:val="24"/>
        </w:rPr>
      </w:pPr>
    </w:p>
    <w:p w14:paraId="53722599" w14:textId="503007F8" w:rsidR="002C12D7" w:rsidRDefault="002C12D7" w:rsidP="00E17D8E">
      <w:pPr>
        <w:spacing w:after="0"/>
        <w:rPr>
          <w:rFonts w:ascii="Arial" w:eastAsia="Calibri" w:hAnsi="Calibri" w:cs="Times New Roman"/>
          <w:sz w:val="24"/>
          <w:szCs w:val="24"/>
        </w:rPr>
      </w:pPr>
    </w:p>
    <w:p w14:paraId="5DAE99A5" w14:textId="1AD8F145" w:rsidR="002C12D7" w:rsidRDefault="002C12D7" w:rsidP="00E17D8E">
      <w:pPr>
        <w:spacing w:after="0"/>
        <w:rPr>
          <w:rFonts w:ascii="Arial" w:eastAsia="Calibri" w:hAnsi="Calibri" w:cs="Times New Roman"/>
          <w:sz w:val="24"/>
          <w:szCs w:val="24"/>
        </w:rPr>
      </w:pPr>
    </w:p>
    <w:p w14:paraId="0FACAF5F" w14:textId="6B8A1C7C" w:rsidR="002C12D7" w:rsidRDefault="002C12D7" w:rsidP="00E17D8E">
      <w:pPr>
        <w:spacing w:after="0"/>
        <w:rPr>
          <w:rFonts w:ascii="Arial" w:eastAsia="Calibri" w:hAnsi="Calibri" w:cs="Times New Roman"/>
          <w:sz w:val="24"/>
          <w:szCs w:val="24"/>
        </w:rPr>
      </w:pPr>
    </w:p>
    <w:p w14:paraId="2C73AB5F" w14:textId="149F5DDC" w:rsidR="002C12D7" w:rsidRDefault="002C12D7" w:rsidP="00E17D8E">
      <w:pPr>
        <w:spacing w:after="0"/>
        <w:rPr>
          <w:rFonts w:ascii="Arial" w:eastAsia="Calibri" w:hAnsi="Calibri" w:cs="Times New Roman"/>
          <w:sz w:val="24"/>
          <w:szCs w:val="24"/>
        </w:rPr>
      </w:pPr>
    </w:p>
    <w:p w14:paraId="40E08448" w14:textId="49B53E60" w:rsidR="002C12D7" w:rsidRDefault="002C12D7" w:rsidP="00E17D8E">
      <w:pPr>
        <w:spacing w:after="0"/>
        <w:rPr>
          <w:rFonts w:ascii="Arial" w:eastAsia="Calibri" w:hAnsi="Calibri" w:cs="Times New Roman"/>
          <w:sz w:val="24"/>
          <w:szCs w:val="24"/>
        </w:rPr>
      </w:pPr>
    </w:p>
    <w:p w14:paraId="4926D3A6" w14:textId="7BEF926D" w:rsidR="002C12D7" w:rsidRDefault="002C12D7" w:rsidP="00E17D8E">
      <w:pPr>
        <w:spacing w:after="0"/>
        <w:rPr>
          <w:rFonts w:ascii="Arial" w:eastAsia="Calibri" w:hAnsi="Calibri" w:cs="Times New Roman"/>
          <w:sz w:val="24"/>
          <w:szCs w:val="24"/>
        </w:rPr>
      </w:pPr>
    </w:p>
    <w:p w14:paraId="30D161C0" w14:textId="77777777" w:rsidR="002C12D7" w:rsidRPr="00E17D8E" w:rsidRDefault="002C12D7" w:rsidP="00E17D8E">
      <w:pPr>
        <w:spacing w:after="0"/>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E17D8E" w:rsidRPr="00E17D8E" w14:paraId="08F3D757" w14:textId="77777777" w:rsidTr="002B1199">
        <w:trPr>
          <w:trHeight w:val="540"/>
        </w:trPr>
        <w:tc>
          <w:tcPr>
            <w:tcW w:w="9465" w:type="dxa"/>
            <w:shd w:val="clear" w:color="auto" w:fill="009CD1"/>
            <w:vAlign w:val="center"/>
          </w:tcPr>
          <w:p w14:paraId="11E13D28"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M08.B-F Functions</w:t>
            </w:r>
          </w:p>
        </w:tc>
      </w:tr>
    </w:tbl>
    <w:p w14:paraId="0D98D3BD" w14:textId="77777777" w:rsidR="00E17D8E" w:rsidRPr="00E17D8E" w:rsidRDefault="00E17D8E" w:rsidP="002C12D7">
      <w:pPr>
        <w:pStyle w:val="Style1"/>
      </w:pPr>
      <w:r w:rsidRPr="00E17D8E">
        <w:t>Assessment Anchor: M08.B-F.2.1</w:t>
      </w:r>
    </w:p>
    <w:p w14:paraId="3AFFB6CD"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Analyze and solve linear equations and pairs of simultaneous linear equations.</w:t>
      </w:r>
    </w:p>
    <w:p w14:paraId="7F14B8B3" w14:textId="5D30268F" w:rsidR="00E17D8E" w:rsidRPr="00E17D8E" w:rsidRDefault="002C12D7" w:rsidP="002C12D7">
      <w:pPr>
        <w:pStyle w:val="Style1"/>
      </w:pPr>
      <w:r>
        <w:t xml:space="preserve">     </w:t>
      </w:r>
      <w:r w:rsidR="00E17D8E" w:rsidRPr="00E17D8E">
        <w:t>Eligible Content: M08.B-F.2.1.2</w:t>
      </w:r>
    </w:p>
    <w:p w14:paraId="58FEB040"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Describe qualitatively the functional relationship between two quantities by analyzing a graph (e.g., where the function is increasing or decreasing, linear or nonlinear). Sketch or determine a graph that exhibits the qualitative features of a function that has been described verbally.</w:t>
      </w:r>
    </w:p>
    <w:p w14:paraId="3DBC5F97"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28137D1F" w14:textId="77777777" w:rsidTr="002B1199">
        <w:trPr>
          <w:trHeight w:hRule="exact" w:val="264"/>
        </w:trPr>
        <w:tc>
          <w:tcPr>
            <w:tcW w:w="8275" w:type="dxa"/>
            <w:shd w:val="clear" w:color="auto" w:fill="009CD1"/>
          </w:tcPr>
          <w:p w14:paraId="7EAC039C"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2401DFF8" w14:textId="77777777" w:rsidTr="002B1199">
        <w:trPr>
          <w:trHeight w:hRule="exact" w:val="576"/>
        </w:trPr>
        <w:tc>
          <w:tcPr>
            <w:tcW w:w="8275" w:type="dxa"/>
            <w:vAlign w:val="center"/>
          </w:tcPr>
          <w:p w14:paraId="0EB3D513" w14:textId="77777777" w:rsidR="00E17D8E" w:rsidRPr="00E17D8E" w:rsidRDefault="00E17D8E" w:rsidP="00E17D8E">
            <w:pPr>
              <w:autoSpaceDE w:val="0"/>
              <w:autoSpaceDN w:val="0"/>
              <w:adjustRightInd w:val="0"/>
              <w:spacing w:after="0" w:line="240" w:lineRule="auto"/>
              <w:ind w:left="128"/>
              <w:rPr>
                <w:rFonts w:ascii="Calibri" w:eastAsia="Calibri" w:hAnsi="Calibri" w:cs="Times New Roman"/>
              </w:rPr>
            </w:pPr>
            <w:r w:rsidRPr="00E17D8E">
              <w:rPr>
                <w:rFonts w:ascii="Times New Roman" w:eastAsia="Calibri" w:hAnsi="Times New Roman" w:cs="Times New Roman"/>
                <w:b/>
              </w:rPr>
              <w:t>M08BF2.1.2a</w:t>
            </w:r>
            <w:r w:rsidRPr="00E17D8E">
              <w:rPr>
                <w:rFonts w:ascii="Times New Roman" w:eastAsia="Calibri" w:hAnsi="Times New Roman" w:cs="Times New Roman"/>
                <w:bCs/>
              </w:rPr>
              <w:t xml:space="preserve"> Describe the relationship between two variables with a linear relationship displayed in graph form</w:t>
            </w:r>
          </w:p>
        </w:tc>
      </w:tr>
    </w:tbl>
    <w:p w14:paraId="76F9EB0E"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70419259" w14:textId="77777777" w:rsidTr="002B1199">
        <w:trPr>
          <w:trHeight w:hRule="exact" w:val="264"/>
        </w:trPr>
        <w:tc>
          <w:tcPr>
            <w:tcW w:w="8276" w:type="dxa"/>
            <w:gridSpan w:val="2"/>
            <w:shd w:val="clear" w:color="auto" w:fill="009CD1"/>
          </w:tcPr>
          <w:p w14:paraId="6CBB809A"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5374DF47" w14:textId="77777777" w:rsidTr="002B1199">
        <w:trPr>
          <w:trHeight w:hRule="exact" w:val="604"/>
        </w:trPr>
        <w:tc>
          <w:tcPr>
            <w:tcW w:w="8276" w:type="dxa"/>
            <w:gridSpan w:val="2"/>
            <w:shd w:val="clear" w:color="auto" w:fill="DEEAF6"/>
          </w:tcPr>
          <w:p w14:paraId="1E984AA8" w14:textId="77777777" w:rsidR="00E17D8E" w:rsidRPr="00E17D8E" w:rsidRDefault="00E17D8E" w:rsidP="002C12D7">
            <w:pPr>
              <w:widowControl w:val="0"/>
              <w:spacing w:after="0" w:line="252" w:lineRule="exact"/>
              <w:ind w:left="42"/>
              <w:rPr>
                <w:rFonts w:ascii="Times New Roman" w:eastAsia="Times New Roman" w:hAnsi="Times New Roman" w:cs="Times New Roman"/>
              </w:rPr>
            </w:pPr>
            <w:r w:rsidRPr="00E17D8E">
              <w:rPr>
                <w:rFonts w:ascii="Times New Roman" w:eastAsia="Times New Roman" w:hAnsi="Times New Roman" w:cs="Times New Roman"/>
              </w:rPr>
              <w:t>Students will identify a linear relationship as positive, negative, or constant when shown on a graph.</w:t>
            </w:r>
          </w:p>
        </w:tc>
      </w:tr>
      <w:tr w:rsidR="00E17D8E" w:rsidRPr="00E17D8E" w14:paraId="22B814F6" w14:textId="77777777" w:rsidTr="002B1199">
        <w:trPr>
          <w:trHeight w:hRule="exact" w:val="262"/>
        </w:trPr>
        <w:tc>
          <w:tcPr>
            <w:tcW w:w="8276" w:type="dxa"/>
            <w:gridSpan w:val="2"/>
            <w:shd w:val="clear" w:color="auto" w:fill="009CD1"/>
          </w:tcPr>
          <w:p w14:paraId="45A6953D" w14:textId="77777777" w:rsidR="00E17D8E" w:rsidRPr="00E17D8E" w:rsidRDefault="00E17D8E" w:rsidP="002C12D7">
            <w:pPr>
              <w:pStyle w:val="Style2"/>
              <w:rPr>
                <w:color w:val="CBC3C5"/>
              </w:rPr>
            </w:pPr>
            <w:r w:rsidRPr="00E17D8E">
              <w:t>Tier Guidelines</w:t>
            </w:r>
            <w:r w:rsidRPr="00E17D8E">
              <w:tab/>
            </w:r>
          </w:p>
        </w:tc>
      </w:tr>
      <w:tr w:rsidR="00E17D8E" w:rsidRPr="00E17D8E" w14:paraId="2F0BDB6E" w14:textId="77777777" w:rsidTr="002B1199">
        <w:trPr>
          <w:trHeight w:hRule="exact" w:val="264"/>
        </w:trPr>
        <w:tc>
          <w:tcPr>
            <w:tcW w:w="4138" w:type="dxa"/>
            <w:shd w:val="clear" w:color="auto" w:fill="009CD1"/>
          </w:tcPr>
          <w:p w14:paraId="0B08E601"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6F6C7686"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33AE4E7B" w14:textId="77777777" w:rsidTr="002B1199">
        <w:trPr>
          <w:trHeight w:hRule="exact" w:val="1162"/>
        </w:trPr>
        <w:tc>
          <w:tcPr>
            <w:tcW w:w="4138" w:type="dxa"/>
            <w:shd w:val="clear" w:color="auto" w:fill="DEEAF6"/>
          </w:tcPr>
          <w:p w14:paraId="74EDE266" w14:textId="77777777" w:rsidR="00E17D8E" w:rsidRPr="00E17D8E" w:rsidRDefault="00E17D8E" w:rsidP="00E17D8E">
            <w:pPr>
              <w:spacing w:line="240" w:lineRule="auto"/>
              <w:rPr>
                <w:rFonts w:ascii="Times New Roman" w:eastAsia="Calibri" w:hAnsi="Times New Roman" w:cs="Times New Roman"/>
              </w:rPr>
            </w:pPr>
            <w:r w:rsidRPr="00E17D8E">
              <w:rPr>
                <w:rFonts w:ascii="Times New Roman" w:eastAsia="Calibri" w:hAnsi="Times New Roman" w:cs="Times New Roman"/>
              </w:rPr>
              <w:t>Axes range is limited to 5 with increments of 1. Limited to answering a question about a relationship shown in one graph (increasing, decreasing, or stays the same).</w:t>
            </w:r>
          </w:p>
        </w:tc>
        <w:tc>
          <w:tcPr>
            <w:tcW w:w="4138" w:type="dxa"/>
            <w:shd w:val="clear" w:color="auto" w:fill="DEEAF6"/>
          </w:tcPr>
          <w:p w14:paraId="65136248" w14:textId="77777777" w:rsidR="00E17D8E" w:rsidRPr="00E17D8E" w:rsidRDefault="00E17D8E" w:rsidP="00E17D8E">
            <w:pPr>
              <w:widowControl w:val="0"/>
              <w:spacing w:after="0" w:line="240" w:lineRule="auto"/>
              <w:ind w:left="103" w:right="559"/>
              <w:rPr>
                <w:rFonts w:ascii="Times New Roman" w:eastAsia="Times New Roman" w:hAnsi="Times New Roman" w:cs="Times New Roman"/>
                <w:sz w:val="24"/>
                <w:szCs w:val="24"/>
              </w:rPr>
            </w:pPr>
            <w:r w:rsidRPr="00E17D8E">
              <w:rPr>
                <w:rFonts w:ascii="Times New Roman" w:eastAsia="Times New Roman" w:hAnsi="Times New Roman" w:cs="Times New Roman"/>
              </w:rPr>
              <w:t>Axes range is limited to 20 with increments of 1, 2, or 5. Limited to selecting the appropriate graph for the given relationship.</w:t>
            </w:r>
          </w:p>
        </w:tc>
      </w:tr>
    </w:tbl>
    <w:p w14:paraId="410594DB" w14:textId="77777777" w:rsidR="00E17D8E" w:rsidRPr="00E17D8E" w:rsidRDefault="00E17D8E" w:rsidP="00E17D8E">
      <w:pPr>
        <w:rPr>
          <w:rFonts w:ascii="Calibri" w:eastAsia="Calibri" w:hAnsi="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65"/>
      </w:tblGrid>
      <w:tr w:rsidR="00E17D8E" w:rsidRPr="00E17D8E" w14:paraId="5BC59630" w14:textId="77777777" w:rsidTr="002B1199">
        <w:trPr>
          <w:trHeight w:val="540"/>
        </w:trPr>
        <w:tc>
          <w:tcPr>
            <w:tcW w:w="9465" w:type="dxa"/>
            <w:shd w:val="clear" w:color="auto" w:fill="009CD1"/>
            <w:vAlign w:val="center"/>
          </w:tcPr>
          <w:p w14:paraId="0E2C7D0A"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M08.C-G Geometry</w:t>
            </w:r>
          </w:p>
        </w:tc>
      </w:tr>
    </w:tbl>
    <w:p w14:paraId="461F9A0F" w14:textId="77777777" w:rsidR="00E17D8E" w:rsidRPr="00E17D8E" w:rsidRDefault="00E17D8E" w:rsidP="002C12D7">
      <w:pPr>
        <w:pStyle w:val="Style1"/>
      </w:pPr>
      <w:r w:rsidRPr="00E17D8E">
        <w:t>Assessment Anchor: M08.C-G.1.1</w:t>
      </w:r>
    </w:p>
    <w:p w14:paraId="45661D7F"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Demonstrate an understanding of geometric transformations.</w:t>
      </w:r>
    </w:p>
    <w:p w14:paraId="79866820" w14:textId="01CFBD37" w:rsidR="00E17D8E" w:rsidRPr="00E17D8E" w:rsidRDefault="002C12D7" w:rsidP="002C12D7">
      <w:pPr>
        <w:pStyle w:val="Style1"/>
      </w:pPr>
      <w:r>
        <w:t xml:space="preserve">      </w:t>
      </w:r>
      <w:r w:rsidR="00E17D8E" w:rsidRPr="00E17D8E">
        <w:t>Eligible Content: M08.C-G.1.1.1</w:t>
      </w:r>
    </w:p>
    <w:p w14:paraId="34558F68"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Identify and apply properties of rotations, reflections, and translations. Example: Angle measures are preserved in rotations, reflections, and translations.</w:t>
      </w:r>
    </w:p>
    <w:p w14:paraId="516B6551"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3C7C42C7" w14:textId="77777777" w:rsidTr="002B1199">
        <w:trPr>
          <w:trHeight w:hRule="exact" w:val="264"/>
        </w:trPr>
        <w:tc>
          <w:tcPr>
            <w:tcW w:w="8275" w:type="dxa"/>
            <w:shd w:val="clear" w:color="auto" w:fill="009CD1"/>
          </w:tcPr>
          <w:p w14:paraId="201ABAC8"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47AC14CA" w14:textId="77777777" w:rsidTr="002B1199">
        <w:trPr>
          <w:trHeight w:hRule="exact" w:val="576"/>
        </w:trPr>
        <w:tc>
          <w:tcPr>
            <w:tcW w:w="8275" w:type="dxa"/>
            <w:vAlign w:val="center"/>
          </w:tcPr>
          <w:p w14:paraId="061AA802" w14:textId="77777777" w:rsidR="00E17D8E" w:rsidRPr="00E17D8E" w:rsidRDefault="00E17D8E" w:rsidP="00E17D8E">
            <w:pPr>
              <w:autoSpaceDE w:val="0"/>
              <w:autoSpaceDN w:val="0"/>
              <w:adjustRightInd w:val="0"/>
              <w:spacing w:after="0" w:line="240" w:lineRule="auto"/>
              <w:ind w:left="128"/>
              <w:rPr>
                <w:rFonts w:ascii="Calibri" w:eastAsia="Calibri" w:hAnsi="Calibri" w:cs="Times New Roman"/>
              </w:rPr>
            </w:pPr>
            <w:r w:rsidRPr="00E17D8E">
              <w:rPr>
                <w:rFonts w:ascii="Times New Roman" w:eastAsia="Calibri" w:hAnsi="Times New Roman" w:cs="Times New Roman"/>
                <w:b/>
              </w:rPr>
              <w:t>M08CG1.1.1a</w:t>
            </w:r>
            <w:r w:rsidRPr="00E17D8E">
              <w:rPr>
                <w:rFonts w:ascii="Times New Roman" w:eastAsia="Calibri" w:hAnsi="Times New Roman" w:cs="Times New Roman"/>
                <w:bCs/>
              </w:rPr>
              <w:t xml:space="preserve"> Identify a rotation, reflection, or translation of a two- or three-dimensional figure</w:t>
            </w:r>
          </w:p>
        </w:tc>
      </w:tr>
    </w:tbl>
    <w:p w14:paraId="2FA66ED6"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7FE2A6AD" w14:textId="77777777" w:rsidTr="002B1199">
        <w:trPr>
          <w:trHeight w:hRule="exact" w:val="264"/>
        </w:trPr>
        <w:tc>
          <w:tcPr>
            <w:tcW w:w="8276" w:type="dxa"/>
            <w:gridSpan w:val="2"/>
            <w:shd w:val="clear" w:color="auto" w:fill="009CD1"/>
          </w:tcPr>
          <w:p w14:paraId="1EF6DF56"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5819A580" w14:textId="77777777" w:rsidTr="002C12D7">
        <w:trPr>
          <w:trHeight w:hRule="exact" w:val="316"/>
        </w:trPr>
        <w:tc>
          <w:tcPr>
            <w:tcW w:w="8276" w:type="dxa"/>
            <w:gridSpan w:val="2"/>
            <w:shd w:val="clear" w:color="auto" w:fill="DEEAF6"/>
          </w:tcPr>
          <w:p w14:paraId="35214325"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commentRangeStart w:id="47"/>
            <w:r w:rsidRPr="00E17D8E">
              <w:rPr>
                <w:rFonts w:ascii="Times New Roman" w:eastAsia="Times New Roman" w:hAnsi="Times New Roman" w:cs="Times New Roman"/>
              </w:rPr>
              <w:t xml:space="preserve">Students will identify translations, rotations, or reflections of 2-dimensional shapes. </w:t>
            </w:r>
            <w:commentRangeEnd w:id="47"/>
            <w:r w:rsidRPr="00E17D8E">
              <w:rPr>
                <w:rFonts w:ascii="Calibri" w:eastAsia="Calibri" w:hAnsi="Calibri" w:cs="Times New Roman"/>
                <w:sz w:val="16"/>
                <w:szCs w:val="16"/>
              </w:rPr>
              <w:commentReference w:id="47"/>
            </w:r>
          </w:p>
        </w:tc>
      </w:tr>
      <w:tr w:rsidR="00E17D8E" w:rsidRPr="00E17D8E" w14:paraId="7024CAA4" w14:textId="77777777" w:rsidTr="002B1199">
        <w:trPr>
          <w:trHeight w:hRule="exact" w:val="262"/>
        </w:trPr>
        <w:tc>
          <w:tcPr>
            <w:tcW w:w="8276" w:type="dxa"/>
            <w:gridSpan w:val="2"/>
            <w:shd w:val="clear" w:color="auto" w:fill="009CD1"/>
          </w:tcPr>
          <w:p w14:paraId="6AEF0F24" w14:textId="77777777" w:rsidR="00E17D8E" w:rsidRPr="00E17D8E" w:rsidRDefault="00E17D8E" w:rsidP="002C12D7">
            <w:pPr>
              <w:pStyle w:val="Style2"/>
              <w:rPr>
                <w:color w:val="CBC3C5"/>
              </w:rPr>
            </w:pPr>
            <w:r w:rsidRPr="00E17D8E">
              <w:t>Tier Guidelines</w:t>
            </w:r>
            <w:r w:rsidRPr="00E17D8E">
              <w:tab/>
            </w:r>
          </w:p>
        </w:tc>
      </w:tr>
      <w:tr w:rsidR="00E17D8E" w:rsidRPr="00E17D8E" w14:paraId="093DF9DE" w14:textId="77777777" w:rsidTr="002B1199">
        <w:trPr>
          <w:trHeight w:hRule="exact" w:val="264"/>
        </w:trPr>
        <w:tc>
          <w:tcPr>
            <w:tcW w:w="4138" w:type="dxa"/>
            <w:shd w:val="clear" w:color="auto" w:fill="009CD1"/>
          </w:tcPr>
          <w:p w14:paraId="4E7EEB71"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761B1D3F"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1AD52572" w14:textId="77777777" w:rsidTr="002B1199">
        <w:trPr>
          <w:trHeight w:hRule="exact" w:val="496"/>
        </w:trPr>
        <w:tc>
          <w:tcPr>
            <w:tcW w:w="4138" w:type="dxa"/>
            <w:shd w:val="clear" w:color="auto" w:fill="DEEAF6"/>
          </w:tcPr>
          <w:p w14:paraId="29A7766B" w14:textId="77777777" w:rsidR="00E17D8E" w:rsidRPr="00E17D8E" w:rsidRDefault="00E17D8E" w:rsidP="00E17D8E">
            <w:pPr>
              <w:widowControl w:val="0"/>
              <w:spacing w:after="0" w:line="240" w:lineRule="auto"/>
              <w:ind w:left="103" w:right="210"/>
              <w:rPr>
                <w:rFonts w:ascii="Times New Roman" w:eastAsia="Times New Roman" w:hAnsi="Times New Roman" w:cs="Times New Roman"/>
              </w:rPr>
            </w:pPr>
            <w:r w:rsidRPr="00E17D8E">
              <w:rPr>
                <w:rFonts w:ascii="Times New Roman" w:eastAsia="Times New Roman" w:hAnsi="Times New Roman" w:cs="Times New Roman"/>
              </w:rPr>
              <w:t>Limited to  triangles.</w:t>
            </w:r>
          </w:p>
        </w:tc>
        <w:tc>
          <w:tcPr>
            <w:tcW w:w="4138" w:type="dxa"/>
            <w:shd w:val="clear" w:color="auto" w:fill="DEEAF6"/>
          </w:tcPr>
          <w:p w14:paraId="1876A643"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Can be shapes other than triangles.</w:t>
            </w:r>
          </w:p>
        </w:tc>
      </w:tr>
    </w:tbl>
    <w:p w14:paraId="7E0A365D" w14:textId="77777777" w:rsidR="00E17D8E" w:rsidRPr="00E17D8E" w:rsidRDefault="00E17D8E" w:rsidP="00E17D8E">
      <w:pPr>
        <w:spacing w:before="120" w:after="120"/>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E17D8E" w:rsidRPr="00E17D8E" w14:paraId="3EC7E41B" w14:textId="77777777" w:rsidTr="002B1199">
        <w:trPr>
          <w:trHeight w:val="540"/>
        </w:trPr>
        <w:tc>
          <w:tcPr>
            <w:tcW w:w="9465" w:type="dxa"/>
            <w:shd w:val="clear" w:color="auto" w:fill="009CD1"/>
            <w:vAlign w:val="center"/>
          </w:tcPr>
          <w:p w14:paraId="68D49793"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M08.C-G Geometry</w:t>
            </w:r>
          </w:p>
        </w:tc>
      </w:tr>
    </w:tbl>
    <w:p w14:paraId="1586A366" w14:textId="77777777" w:rsidR="00E17D8E" w:rsidRPr="002C12D7" w:rsidRDefault="00E17D8E" w:rsidP="002C12D7">
      <w:pPr>
        <w:pStyle w:val="Style1"/>
        <w:rPr>
          <w:rStyle w:val="Style1Char"/>
        </w:rPr>
      </w:pPr>
      <w:r w:rsidRPr="00E17D8E">
        <w:t>Assessment Anchor: M08.C-G.1.1</w:t>
      </w:r>
    </w:p>
    <w:p w14:paraId="69372D62"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Demonstrate an understanding of geometric transformations.</w:t>
      </w:r>
    </w:p>
    <w:p w14:paraId="04D504B0" w14:textId="15F518B5" w:rsidR="00E17D8E" w:rsidRPr="00E17D8E" w:rsidRDefault="002C12D7" w:rsidP="002C12D7">
      <w:pPr>
        <w:pStyle w:val="Style1"/>
      </w:pPr>
      <w:r>
        <w:t xml:space="preserve">      </w:t>
      </w:r>
      <w:r w:rsidR="00E17D8E" w:rsidRPr="00E17D8E">
        <w:t>Eligible Content: M08.C-G.1.1.2</w:t>
      </w:r>
    </w:p>
    <w:p w14:paraId="7B217F9E"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Given two congruent figures, describe a sequence of transformations that exhibits the congruence between them.</w:t>
      </w:r>
    </w:p>
    <w:p w14:paraId="4F29CCA1"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2D02DB53" w14:textId="77777777" w:rsidTr="002B1199">
        <w:trPr>
          <w:trHeight w:hRule="exact" w:val="264"/>
        </w:trPr>
        <w:tc>
          <w:tcPr>
            <w:tcW w:w="8275" w:type="dxa"/>
            <w:shd w:val="clear" w:color="auto" w:fill="009CD1"/>
          </w:tcPr>
          <w:p w14:paraId="119C1CA0"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0BF19C47" w14:textId="77777777" w:rsidTr="002B1199">
        <w:trPr>
          <w:trHeight w:hRule="exact" w:val="288"/>
        </w:trPr>
        <w:tc>
          <w:tcPr>
            <w:tcW w:w="8275" w:type="dxa"/>
            <w:vAlign w:val="center"/>
          </w:tcPr>
          <w:p w14:paraId="61A4D7A4" w14:textId="77777777" w:rsidR="00E17D8E" w:rsidRPr="00E17D8E" w:rsidRDefault="00E17D8E" w:rsidP="00E17D8E">
            <w:pPr>
              <w:autoSpaceDE w:val="0"/>
              <w:autoSpaceDN w:val="0"/>
              <w:adjustRightInd w:val="0"/>
              <w:spacing w:after="0" w:line="240" w:lineRule="auto"/>
              <w:rPr>
                <w:rFonts w:ascii="Calibri" w:eastAsia="Calibri" w:hAnsi="Calibri" w:cs="Times New Roman"/>
              </w:rPr>
            </w:pPr>
            <w:r w:rsidRPr="00E17D8E">
              <w:rPr>
                <w:rFonts w:ascii="Times New Roman" w:eastAsia="Calibri" w:hAnsi="Times New Roman" w:cs="Times New Roman"/>
                <w:b/>
              </w:rPr>
              <w:t>M08CG1.1.2a</w:t>
            </w:r>
            <w:r w:rsidRPr="00E17D8E">
              <w:rPr>
                <w:rFonts w:ascii="Times New Roman" w:eastAsia="Calibri" w:hAnsi="Times New Roman" w:cs="Times New Roman"/>
                <w:bCs/>
              </w:rPr>
              <w:t xml:space="preserve"> Identify figures that are congruent/similar</w:t>
            </w:r>
          </w:p>
        </w:tc>
      </w:tr>
    </w:tbl>
    <w:p w14:paraId="4F050045"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22A8836D" w14:textId="77777777" w:rsidTr="002C12D7">
        <w:trPr>
          <w:trHeight w:hRule="exact" w:val="264"/>
        </w:trPr>
        <w:tc>
          <w:tcPr>
            <w:tcW w:w="8276" w:type="dxa"/>
            <w:gridSpan w:val="2"/>
            <w:shd w:val="clear" w:color="auto" w:fill="009CD1"/>
          </w:tcPr>
          <w:p w14:paraId="0DE844EA"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21BB1646" w14:textId="77777777" w:rsidTr="002C12D7">
        <w:trPr>
          <w:trHeight w:hRule="exact" w:val="343"/>
        </w:trPr>
        <w:tc>
          <w:tcPr>
            <w:tcW w:w="8276" w:type="dxa"/>
            <w:gridSpan w:val="2"/>
            <w:shd w:val="clear" w:color="auto" w:fill="DEEAF6"/>
          </w:tcPr>
          <w:p w14:paraId="35C6ABD7"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r w:rsidRPr="00E17D8E">
              <w:rPr>
                <w:rFonts w:ascii="Times New Roman" w:eastAsia="Times New Roman" w:hAnsi="Times New Roman" w:cs="Times New Roman"/>
              </w:rPr>
              <w:t xml:space="preserve">Students will identify shapes that are either congruent or similar. </w:t>
            </w:r>
          </w:p>
        </w:tc>
      </w:tr>
      <w:tr w:rsidR="00E17D8E" w:rsidRPr="00E17D8E" w14:paraId="699363CE" w14:textId="77777777" w:rsidTr="002C12D7">
        <w:trPr>
          <w:trHeight w:hRule="exact" w:val="262"/>
        </w:trPr>
        <w:tc>
          <w:tcPr>
            <w:tcW w:w="8276" w:type="dxa"/>
            <w:gridSpan w:val="2"/>
            <w:shd w:val="clear" w:color="auto" w:fill="009CD1"/>
          </w:tcPr>
          <w:p w14:paraId="215233A1" w14:textId="77777777" w:rsidR="00E17D8E" w:rsidRPr="00E17D8E" w:rsidRDefault="00E17D8E" w:rsidP="002C12D7">
            <w:pPr>
              <w:pStyle w:val="Style2"/>
              <w:rPr>
                <w:color w:val="CBC3C5"/>
              </w:rPr>
            </w:pPr>
            <w:r w:rsidRPr="00E17D8E">
              <w:t>Tier Guidelines</w:t>
            </w:r>
            <w:r w:rsidRPr="00E17D8E">
              <w:tab/>
            </w:r>
          </w:p>
        </w:tc>
      </w:tr>
      <w:tr w:rsidR="00E17D8E" w:rsidRPr="00E17D8E" w14:paraId="17E0F25B" w14:textId="77777777" w:rsidTr="002C12D7">
        <w:trPr>
          <w:trHeight w:hRule="exact" w:val="264"/>
        </w:trPr>
        <w:tc>
          <w:tcPr>
            <w:tcW w:w="4138" w:type="dxa"/>
            <w:shd w:val="clear" w:color="auto" w:fill="009CD1"/>
          </w:tcPr>
          <w:p w14:paraId="5668B824"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0A6D22E9"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07032C99" w14:textId="77777777" w:rsidTr="002C12D7">
        <w:trPr>
          <w:trHeight w:hRule="exact" w:val="820"/>
        </w:trPr>
        <w:tc>
          <w:tcPr>
            <w:tcW w:w="4138" w:type="dxa"/>
            <w:shd w:val="clear" w:color="auto" w:fill="DEEAF6"/>
          </w:tcPr>
          <w:p w14:paraId="2BBE38E5"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Limited to 2-dimensional shapes, regular or irregular, with sides ≤ 8.</w:t>
            </w:r>
          </w:p>
        </w:tc>
        <w:tc>
          <w:tcPr>
            <w:tcW w:w="4138" w:type="dxa"/>
            <w:shd w:val="clear" w:color="auto" w:fill="DEEAF6"/>
          </w:tcPr>
          <w:p w14:paraId="3B9966A2" w14:textId="77777777" w:rsidR="00E17D8E" w:rsidRPr="00E17D8E" w:rsidRDefault="00E17D8E" w:rsidP="00E17D8E">
            <w:pPr>
              <w:widowControl w:val="0"/>
              <w:spacing w:after="0" w:line="240" w:lineRule="auto"/>
              <w:ind w:left="103" w:right="120"/>
              <w:rPr>
                <w:rFonts w:ascii="Times New Roman" w:eastAsia="Times New Roman" w:hAnsi="Times New Roman" w:cs="Times New Roman"/>
              </w:rPr>
            </w:pPr>
            <w:r w:rsidRPr="00E17D8E">
              <w:rPr>
                <w:rFonts w:ascii="Times New Roman" w:eastAsia="Times New Roman" w:hAnsi="Times New Roman" w:cs="Times New Roman"/>
              </w:rPr>
              <w:t xml:space="preserve">Can be asked to compare two 2-dimensional shapes or two 3-dimensional figures that are congruent or similar. </w:t>
            </w:r>
          </w:p>
        </w:tc>
      </w:tr>
    </w:tbl>
    <w:p w14:paraId="1A21AFC2" w14:textId="77777777" w:rsidR="002C12D7" w:rsidRDefault="002C12D7"/>
    <w:tbl>
      <w:tblPr>
        <w:tblW w:w="9465"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65"/>
      </w:tblGrid>
      <w:tr w:rsidR="00E17D8E" w:rsidRPr="00E17D8E" w14:paraId="6C284DE8" w14:textId="77777777" w:rsidTr="002C12D7">
        <w:trPr>
          <w:trHeight w:val="540"/>
        </w:trPr>
        <w:tc>
          <w:tcPr>
            <w:tcW w:w="9465" w:type="dxa"/>
            <w:shd w:val="clear" w:color="auto" w:fill="009CD1"/>
            <w:vAlign w:val="center"/>
          </w:tcPr>
          <w:p w14:paraId="1FD29199"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M08.C-G Geometry</w:t>
            </w:r>
          </w:p>
        </w:tc>
      </w:tr>
    </w:tbl>
    <w:p w14:paraId="6141A761" w14:textId="77777777" w:rsidR="00E17D8E" w:rsidRPr="00E17D8E" w:rsidRDefault="00E17D8E" w:rsidP="002C12D7">
      <w:pPr>
        <w:pStyle w:val="Style1"/>
      </w:pPr>
      <w:r w:rsidRPr="00E17D8E">
        <w:t>Assessment Anchor: M08.C-G.2.1</w:t>
      </w:r>
    </w:p>
    <w:p w14:paraId="2EBF15DF"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Understand and apply the Pythagorean Theorem</w:t>
      </w:r>
    </w:p>
    <w:p w14:paraId="73B6D97C" w14:textId="58AF2280" w:rsidR="00E17D8E" w:rsidRPr="00E17D8E" w:rsidRDefault="002C12D7" w:rsidP="002C12D7">
      <w:pPr>
        <w:pStyle w:val="Style1"/>
      </w:pPr>
      <w:r>
        <w:t xml:space="preserve">     </w:t>
      </w:r>
      <w:r w:rsidR="00E17D8E" w:rsidRPr="00E17D8E">
        <w:t>Eligible Content: M08.C-G.2.1.2</w:t>
      </w:r>
    </w:p>
    <w:p w14:paraId="48C26335"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Apply the Pythagorean theorem to determine unknown side lengths in right triangles in real-world and mathematical problems in two and three dimensions. (Figures provided for problems in three dimensions will be consistent with Eligible Content in grade 8 and below.)</w:t>
      </w:r>
    </w:p>
    <w:p w14:paraId="6464B727"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6FFC45AE" w14:textId="77777777" w:rsidTr="002B1199">
        <w:trPr>
          <w:trHeight w:hRule="exact" w:val="264"/>
        </w:trPr>
        <w:tc>
          <w:tcPr>
            <w:tcW w:w="8275" w:type="dxa"/>
            <w:shd w:val="clear" w:color="auto" w:fill="009CD1"/>
          </w:tcPr>
          <w:p w14:paraId="06D33747"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67F39891" w14:textId="77777777" w:rsidTr="002B1199">
        <w:trPr>
          <w:trHeight w:hRule="exact" w:val="576"/>
        </w:trPr>
        <w:tc>
          <w:tcPr>
            <w:tcW w:w="8275" w:type="dxa"/>
            <w:vAlign w:val="center"/>
          </w:tcPr>
          <w:p w14:paraId="3C0A0877" w14:textId="77777777" w:rsidR="00E17D8E" w:rsidRPr="00E17D8E" w:rsidRDefault="00E17D8E" w:rsidP="00E17D8E">
            <w:pPr>
              <w:autoSpaceDE w:val="0"/>
              <w:autoSpaceDN w:val="0"/>
              <w:adjustRightInd w:val="0"/>
              <w:spacing w:after="0" w:line="240" w:lineRule="auto"/>
              <w:ind w:left="128"/>
              <w:rPr>
                <w:rFonts w:ascii="Calibri" w:eastAsia="Calibri" w:hAnsi="Calibri" w:cs="Times New Roman"/>
              </w:rPr>
            </w:pPr>
            <w:r w:rsidRPr="00E17D8E">
              <w:rPr>
                <w:rFonts w:ascii="Times New Roman" w:eastAsia="Calibri" w:hAnsi="Times New Roman" w:cs="Times New Roman"/>
                <w:b/>
              </w:rPr>
              <w:t>M08CG2.1.2a</w:t>
            </w:r>
            <w:r w:rsidRPr="00E17D8E">
              <w:rPr>
                <w:rFonts w:ascii="Times New Roman" w:eastAsia="Calibri" w:hAnsi="Times New Roman" w:cs="Times New Roman"/>
                <w:bCs/>
              </w:rPr>
              <w:t xml:space="preserve"> </w:t>
            </w:r>
            <w:r w:rsidRPr="00E17D8E">
              <w:rPr>
                <w:rFonts w:ascii="Arial" w:eastAsia="Calibri" w:hAnsi="Arial" w:cs="Arial"/>
                <w:bCs/>
                <w:sz w:val="20"/>
                <w:szCs w:val="20"/>
              </w:rPr>
              <w:t>A</w:t>
            </w:r>
            <w:r w:rsidRPr="00E17D8E">
              <w:rPr>
                <w:rFonts w:ascii="Times New Roman" w:eastAsia="Calibri" w:hAnsi="Times New Roman" w:cs="Times New Roman"/>
                <w:bCs/>
              </w:rPr>
              <w:t>pply the Pythagorean theorem to determine length/distance in a real-world problem</w:t>
            </w:r>
          </w:p>
        </w:tc>
      </w:tr>
    </w:tbl>
    <w:p w14:paraId="0730DCA1"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49C18302" w14:textId="77777777" w:rsidTr="002B1199">
        <w:trPr>
          <w:trHeight w:hRule="exact" w:val="264"/>
        </w:trPr>
        <w:tc>
          <w:tcPr>
            <w:tcW w:w="8276" w:type="dxa"/>
            <w:gridSpan w:val="2"/>
            <w:shd w:val="clear" w:color="auto" w:fill="009CD1"/>
          </w:tcPr>
          <w:p w14:paraId="788CB9D1"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650942CC" w14:textId="77777777" w:rsidTr="002B1199">
        <w:trPr>
          <w:trHeight w:hRule="exact" w:val="577"/>
        </w:trPr>
        <w:tc>
          <w:tcPr>
            <w:tcW w:w="8276" w:type="dxa"/>
            <w:gridSpan w:val="2"/>
            <w:shd w:val="clear" w:color="auto" w:fill="DEEAF6"/>
          </w:tcPr>
          <w:p w14:paraId="1FCBB5C6"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r w:rsidRPr="00E17D8E">
              <w:rPr>
                <w:rFonts w:ascii="Times New Roman" w:eastAsia="Times New Roman" w:hAnsi="Times New Roman" w:cs="Times New Roman"/>
              </w:rPr>
              <w:t xml:space="preserve">Students will use the relationship between sides of a right triangle to determine relative or actual distance in a real-world situation (triangle inequality rule). </w:t>
            </w:r>
          </w:p>
        </w:tc>
      </w:tr>
      <w:tr w:rsidR="00E17D8E" w:rsidRPr="00E17D8E" w14:paraId="54C3A258" w14:textId="77777777" w:rsidTr="002B1199">
        <w:trPr>
          <w:trHeight w:hRule="exact" w:val="262"/>
        </w:trPr>
        <w:tc>
          <w:tcPr>
            <w:tcW w:w="8276" w:type="dxa"/>
            <w:gridSpan w:val="2"/>
            <w:shd w:val="clear" w:color="auto" w:fill="009CD1"/>
          </w:tcPr>
          <w:p w14:paraId="2F546C18" w14:textId="77777777" w:rsidR="00E17D8E" w:rsidRPr="00E17D8E" w:rsidRDefault="00E17D8E" w:rsidP="002C12D7">
            <w:pPr>
              <w:pStyle w:val="Style2"/>
              <w:rPr>
                <w:color w:val="CBC3C5"/>
              </w:rPr>
            </w:pPr>
            <w:r w:rsidRPr="00E17D8E">
              <w:t>Tier Guidelines</w:t>
            </w:r>
            <w:r w:rsidRPr="00E17D8E">
              <w:tab/>
            </w:r>
          </w:p>
        </w:tc>
      </w:tr>
      <w:tr w:rsidR="00E17D8E" w:rsidRPr="00E17D8E" w14:paraId="58A54B7E" w14:textId="77777777" w:rsidTr="002B1199">
        <w:trPr>
          <w:trHeight w:hRule="exact" w:val="264"/>
        </w:trPr>
        <w:tc>
          <w:tcPr>
            <w:tcW w:w="4138" w:type="dxa"/>
            <w:shd w:val="clear" w:color="auto" w:fill="009CD1"/>
          </w:tcPr>
          <w:p w14:paraId="7037EAB3"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2C33C1FA"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3D708B71" w14:textId="77777777" w:rsidTr="002B1199">
        <w:trPr>
          <w:trHeight w:hRule="exact" w:val="1099"/>
        </w:trPr>
        <w:tc>
          <w:tcPr>
            <w:tcW w:w="4138" w:type="dxa"/>
            <w:shd w:val="clear" w:color="auto" w:fill="DEEAF6"/>
          </w:tcPr>
          <w:p w14:paraId="584DF90A"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Limited to Pythagorean triples and their ratios and to the relative length of the hypotenuse.</w:t>
            </w:r>
          </w:p>
        </w:tc>
        <w:tc>
          <w:tcPr>
            <w:tcW w:w="4138" w:type="dxa"/>
            <w:shd w:val="clear" w:color="auto" w:fill="DEEAF6"/>
          </w:tcPr>
          <w:p w14:paraId="4257CD6C" w14:textId="77777777" w:rsidR="00E17D8E" w:rsidRPr="00E17D8E" w:rsidRDefault="00E17D8E" w:rsidP="00E17D8E">
            <w:pPr>
              <w:widowControl w:val="0"/>
              <w:spacing w:after="0" w:line="240" w:lineRule="auto"/>
              <w:ind w:left="103" w:right="120"/>
              <w:rPr>
                <w:rFonts w:ascii="Times New Roman" w:eastAsia="Times New Roman" w:hAnsi="Times New Roman" w:cs="Times New Roman"/>
              </w:rPr>
            </w:pPr>
            <w:r w:rsidRPr="00E17D8E">
              <w:rPr>
                <w:rFonts w:ascii="Times New Roman" w:eastAsia="Times New Roman" w:hAnsi="Times New Roman" w:cs="Times New Roman"/>
              </w:rPr>
              <w:t>Limited to Pythagorean triples and their ratios, but can be asked to determine the length of any leg of the triangle using a table.</w:t>
            </w:r>
          </w:p>
        </w:tc>
      </w:tr>
    </w:tbl>
    <w:p w14:paraId="21A23469" w14:textId="77777777" w:rsidR="00E17D8E" w:rsidRPr="00E17D8E" w:rsidRDefault="00E17D8E" w:rsidP="00E17D8E">
      <w:pPr>
        <w:spacing w:before="120" w:after="120"/>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E17D8E" w:rsidRPr="00E17D8E" w14:paraId="24EAC752" w14:textId="77777777" w:rsidTr="002B1199">
        <w:trPr>
          <w:trHeight w:val="540"/>
        </w:trPr>
        <w:tc>
          <w:tcPr>
            <w:tcW w:w="9465" w:type="dxa"/>
            <w:shd w:val="clear" w:color="auto" w:fill="009CD1"/>
            <w:vAlign w:val="center"/>
          </w:tcPr>
          <w:p w14:paraId="66C1691F"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M08.C-G Geometry</w:t>
            </w:r>
          </w:p>
        </w:tc>
      </w:tr>
    </w:tbl>
    <w:p w14:paraId="5DED4E55" w14:textId="77777777" w:rsidR="00E17D8E" w:rsidRPr="00E17D8E" w:rsidRDefault="00E17D8E" w:rsidP="002C12D7">
      <w:pPr>
        <w:pStyle w:val="Style1"/>
      </w:pPr>
      <w:r w:rsidRPr="00E17D8E">
        <w:t>Assessment Anchor: M08.C-G.3.1</w:t>
      </w:r>
    </w:p>
    <w:p w14:paraId="73E2FFE6"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Solve real-world and mathematical problems involving volume.</w:t>
      </w:r>
    </w:p>
    <w:p w14:paraId="667FFF68" w14:textId="79CBFEE5" w:rsidR="00E17D8E" w:rsidRPr="00E17D8E" w:rsidRDefault="002C12D7" w:rsidP="002C12D7">
      <w:pPr>
        <w:pStyle w:val="Style1"/>
      </w:pPr>
      <w:r>
        <w:t xml:space="preserve">      </w:t>
      </w:r>
      <w:r w:rsidR="00E17D8E" w:rsidRPr="00E17D8E">
        <w:t>Eligible Content: M08.C-G.3.1.1</w:t>
      </w:r>
    </w:p>
    <w:p w14:paraId="57762580"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 xml:space="preserve">Apply formulas for the volumes of cones, cylinders, and spheres to solve real-world and mathematical problems. Formulas will be provided. </w:t>
      </w:r>
    </w:p>
    <w:p w14:paraId="6A898ED7"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5633C3CD" w14:textId="77777777" w:rsidTr="002B1199">
        <w:trPr>
          <w:trHeight w:hRule="exact" w:val="264"/>
        </w:trPr>
        <w:tc>
          <w:tcPr>
            <w:tcW w:w="8275" w:type="dxa"/>
            <w:shd w:val="clear" w:color="auto" w:fill="009CD1"/>
          </w:tcPr>
          <w:p w14:paraId="3A39CB29"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5713D2A0" w14:textId="77777777" w:rsidTr="002B1199">
        <w:trPr>
          <w:trHeight w:hRule="exact" w:val="576"/>
        </w:trPr>
        <w:tc>
          <w:tcPr>
            <w:tcW w:w="8275" w:type="dxa"/>
            <w:vAlign w:val="center"/>
          </w:tcPr>
          <w:p w14:paraId="1AEB7C7F" w14:textId="77777777" w:rsidR="00E17D8E" w:rsidRPr="00E17D8E" w:rsidRDefault="00E17D8E" w:rsidP="00E17D8E">
            <w:pPr>
              <w:autoSpaceDE w:val="0"/>
              <w:autoSpaceDN w:val="0"/>
              <w:adjustRightInd w:val="0"/>
              <w:spacing w:after="0" w:line="240" w:lineRule="auto"/>
              <w:ind w:left="128"/>
              <w:rPr>
                <w:rFonts w:ascii="Calibri" w:eastAsia="Calibri" w:hAnsi="Calibri" w:cs="Times New Roman"/>
              </w:rPr>
            </w:pPr>
            <w:r w:rsidRPr="00E17D8E">
              <w:rPr>
                <w:rFonts w:ascii="Times New Roman" w:eastAsia="Calibri" w:hAnsi="Times New Roman" w:cs="Times New Roman"/>
                <w:b/>
              </w:rPr>
              <w:t>M08CG3.1.1a</w:t>
            </w:r>
            <w:r w:rsidRPr="00E17D8E">
              <w:rPr>
                <w:rFonts w:ascii="Times New Roman" w:eastAsia="Calibri" w:hAnsi="Times New Roman" w:cs="Times New Roman"/>
                <w:bCs/>
              </w:rPr>
              <w:t xml:space="preserve"> Complete the formula for volume to solve a real-world or mathematical problem</w:t>
            </w:r>
            <w:r w:rsidRPr="00E17D8E">
              <w:rPr>
                <w:rFonts w:ascii="Calibri" w:eastAsia="Calibri" w:hAnsi="Calibri" w:cs="Times New Roman"/>
                <w:b/>
                <w:bCs/>
                <w:sz w:val="20"/>
                <w:szCs w:val="20"/>
              </w:rPr>
              <w:t xml:space="preserve"> </w:t>
            </w:r>
          </w:p>
        </w:tc>
      </w:tr>
    </w:tbl>
    <w:p w14:paraId="2E8430B3"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44BBD779" w14:textId="77777777" w:rsidTr="002B1199">
        <w:trPr>
          <w:trHeight w:hRule="exact" w:val="264"/>
        </w:trPr>
        <w:tc>
          <w:tcPr>
            <w:tcW w:w="8276" w:type="dxa"/>
            <w:gridSpan w:val="2"/>
            <w:shd w:val="clear" w:color="auto" w:fill="009CD1"/>
          </w:tcPr>
          <w:p w14:paraId="204CFE13"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1DB1789A" w14:textId="77777777" w:rsidTr="002B1199">
        <w:trPr>
          <w:trHeight w:hRule="exact" w:val="622"/>
        </w:trPr>
        <w:tc>
          <w:tcPr>
            <w:tcW w:w="8276" w:type="dxa"/>
            <w:gridSpan w:val="2"/>
            <w:shd w:val="clear" w:color="auto" w:fill="DEEAF6"/>
          </w:tcPr>
          <w:p w14:paraId="75461C1D"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commentRangeStart w:id="48"/>
            <w:r w:rsidRPr="00E17D8E">
              <w:rPr>
                <w:rFonts w:ascii="Times New Roman" w:eastAsia="Times New Roman" w:hAnsi="Times New Roman" w:cs="Times New Roman"/>
              </w:rPr>
              <w:t xml:space="preserve">Students will complete the formula for the volume of a given figure with edges and vertices. </w:t>
            </w:r>
            <w:commentRangeEnd w:id="48"/>
            <w:r w:rsidRPr="00E17D8E">
              <w:rPr>
                <w:rFonts w:ascii="Calibri" w:eastAsia="Calibri" w:hAnsi="Calibri" w:cs="Times New Roman"/>
                <w:sz w:val="16"/>
                <w:szCs w:val="16"/>
              </w:rPr>
              <w:commentReference w:id="48"/>
            </w:r>
            <w:r w:rsidRPr="00E17D8E">
              <w:rPr>
                <w:rFonts w:ascii="Times New Roman" w:eastAsia="Times New Roman" w:hAnsi="Times New Roman" w:cs="Times New Roman"/>
              </w:rPr>
              <w:t>Formula is given.</w:t>
            </w:r>
          </w:p>
        </w:tc>
      </w:tr>
      <w:tr w:rsidR="00E17D8E" w:rsidRPr="00E17D8E" w14:paraId="26AC2BDA" w14:textId="77777777" w:rsidTr="002B1199">
        <w:trPr>
          <w:trHeight w:hRule="exact" w:val="262"/>
        </w:trPr>
        <w:tc>
          <w:tcPr>
            <w:tcW w:w="8276" w:type="dxa"/>
            <w:gridSpan w:val="2"/>
            <w:shd w:val="clear" w:color="auto" w:fill="009CD1"/>
          </w:tcPr>
          <w:p w14:paraId="3C6C6D5C" w14:textId="77777777" w:rsidR="00E17D8E" w:rsidRPr="00E17D8E" w:rsidRDefault="00E17D8E" w:rsidP="002C12D7">
            <w:pPr>
              <w:pStyle w:val="Style2"/>
              <w:rPr>
                <w:color w:val="CBC3C5"/>
              </w:rPr>
            </w:pPr>
            <w:r w:rsidRPr="00E17D8E">
              <w:t>Tier Guidelines</w:t>
            </w:r>
            <w:r w:rsidRPr="00E17D8E">
              <w:tab/>
            </w:r>
          </w:p>
        </w:tc>
      </w:tr>
      <w:tr w:rsidR="00E17D8E" w:rsidRPr="00E17D8E" w14:paraId="238F2481" w14:textId="77777777" w:rsidTr="002B1199">
        <w:trPr>
          <w:trHeight w:hRule="exact" w:val="264"/>
        </w:trPr>
        <w:tc>
          <w:tcPr>
            <w:tcW w:w="4138" w:type="dxa"/>
            <w:shd w:val="clear" w:color="auto" w:fill="009CD1"/>
          </w:tcPr>
          <w:p w14:paraId="361B2456"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4A4DBE6C"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4BA9F8F6" w14:textId="77777777" w:rsidTr="002B1199">
        <w:trPr>
          <w:trHeight w:hRule="exact" w:val="631"/>
        </w:trPr>
        <w:tc>
          <w:tcPr>
            <w:tcW w:w="4138" w:type="dxa"/>
            <w:shd w:val="clear" w:color="auto" w:fill="DEEAF6"/>
          </w:tcPr>
          <w:p w14:paraId="45783896"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p>
        </w:tc>
        <w:tc>
          <w:tcPr>
            <w:tcW w:w="4138" w:type="dxa"/>
            <w:shd w:val="clear" w:color="auto" w:fill="DEEAF6"/>
          </w:tcPr>
          <w:p w14:paraId="301FB686"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p>
        </w:tc>
      </w:tr>
    </w:tbl>
    <w:p w14:paraId="52C0DDBE" w14:textId="77777777" w:rsidR="00E17D8E" w:rsidRPr="00E17D8E" w:rsidRDefault="00E17D8E" w:rsidP="00E17D8E">
      <w:pPr>
        <w:spacing w:before="120" w:after="120"/>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E17D8E" w:rsidRPr="00E17D8E" w14:paraId="5B189D46" w14:textId="77777777" w:rsidTr="002B1199">
        <w:trPr>
          <w:trHeight w:val="540"/>
        </w:trPr>
        <w:tc>
          <w:tcPr>
            <w:tcW w:w="9465" w:type="dxa"/>
            <w:shd w:val="clear" w:color="auto" w:fill="009CD1"/>
            <w:vAlign w:val="center"/>
          </w:tcPr>
          <w:p w14:paraId="4C079CD6"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M08.D-S Statistics and Probability</w:t>
            </w:r>
          </w:p>
        </w:tc>
      </w:tr>
    </w:tbl>
    <w:p w14:paraId="5A5676F8" w14:textId="77777777" w:rsidR="00E17D8E" w:rsidRPr="00E17D8E" w:rsidRDefault="00E17D8E" w:rsidP="002C12D7">
      <w:pPr>
        <w:pStyle w:val="Style1"/>
      </w:pPr>
      <w:r w:rsidRPr="00E17D8E">
        <w:t>Assessment Anchor: M08.D-S.1.1</w:t>
      </w:r>
    </w:p>
    <w:p w14:paraId="421F018D"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Investigate patterns of association in bivariate data.</w:t>
      </w:r>
    </w:p>
    <w:p w14:paraId="3A8B68EC" w14:textId="4C29D633" w:rsidR="00E17D8E" w:rsidRPr="00E17D8E" w:rsidRDefault="002C12D7" w:rsidP="002C12D7">
      <w:pPr>
        <w:pStyle w:val="Style1"/>
      </w:pPr>
      <w:r>
        <w:t xml:space="preserve">     </w:t>
      </w:r>
      <w:r w:rsidR="00E17D8E" w:rsidRPr="00E17D8E">
        <w:t>Eligible Content: M08.D-S.1.1.2</w:t>
      </w:r>
    </w:p>
    <w:p w14:paraId="1144F264"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 xml:space="preserve">For scatter plots that suggest a linear association, identify a line of best fit by judging the closeness of the data points to the line. </w:t>
      </w:r>
    </w:p>
    <w:p w14:paraId="1D1392D7"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59E2EDC8" w14:textId="77777777" w:rsidTr="002B1199">
        <w:trPr>
          <w:trHeight w:hRule="exact" w:val="264"/>
        </w:trPr>
        <w:tc>
          <w:tcPr>
            <w:tcW w:w="8275" w:type="dxa"/>
            <w:shd w:val="clear" w:color="auto" w:fill="009CD1"/>
          </w:tcPr>
          <w:p w14:paraId="12F4F18A"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48888490" w14:textId="77777777" w:rsidTr="002B1199">
        <w:trPr>
          <w:trHeight w:hRule="exact" w:val="576"/>
        </w:trPr>
        <w:tc>
          <w:tcPr>
            <w:tcW w:w="8275" w:type="dxa"/>
            <w:vAlign w:val="center"/>
          </w:tcPr>
          <w:p w14:paraId="71C909C3" w14:textId="77777777" w:rsidR="00E17D8E" w:rsidRPr="00E17D8E" w:rsidRDefault="00E17D8E" w:rsidP="00E17D8E">
            <w:pPr>
              <w:autoSpaceDE w:val="0"/>
              <w:autoSpaceDN w:val="0"/>
              <w:adjustRightInd w:val="0"/>
              <w:spacing w:after="0" w:line="240" w:lineRule="auto"/>
              <w:ind w:left="128"/>
              <w:rPr>
                <w:rFonts w:ascii="Calibri" w:eastAsia="Calibri" w:hAnsi="Calibri" w:cs="Times New Roman"/>
              </w:rPr>
            </w:pPr>
            <w:r w:rsidRPr="00E17D8E">
              <w:rPr>
                <w:rFonts w:ascii="Times New Roman" w:eastAsia="Calibri" w:hAnsi="Times New Roman" w:cs="Times New Roman"/>
                <w:b/>
              </w:rPr>
              <w:t>M08DS1.1.2a</w:t>
            </w:r>
            <w:r w:rsidRPr="00E17D8E">
              <w:rPr>
                <w:rFonts w:ascii="Times New Roman" w:eastAsia="Calibri" w:hAnsi="Times New Roman" w:cs="Times New Roman"/>
                <w:bCs/>
              </w:rPr>
              <w:t xml:space="preserve"> Identify a statement that describes the relationship between variables displayed in a scatterplot</w:t>
            </w:r>
            <w:r w:rsidRPr="00E17D8E">
              <w:rPr>
                <w:rFonts w:ascii="Calibri" w:eastAsia="Calibri" w:hAnsi="Calibri" w:cs="Times New Roman"/>
                <w:b/>
                <w:bCs/>
                <w:sz w:val="20"/>
                <w:szCs w:val="20"/>
              </w:rPr>
              <w:t xml:space="preserve"> </w:t>
            </w:r>
          </w:p>
        </w:tc>
      </w:tr>
    </w:tbl>
    <w:p w14:paraId="38525291"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45DD5F3D" w14:textId="77777777" w:rsidTr="002B1199">
        <w:trPr>
          <w:trHeight w:hRule="exact" w:val="264"/>
        </w:trPr>
        <w:tc>
          <w:tcPr>
            <w:tcW w:w="8276" w:type="dxa"/>
            <w:gridSpan w:val="2"/>
            <w:shd w:val="clear" w:color="auto" w:fill="009CD1"/>
          </w:tcPr>
          <w:p w14:paraId="49365EBD"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5EC524C9" w14:textId="77777777" w:rsidTr="002C12D7">
        <w:trPr>
          <w:trHeight w:hRule="exact" w:val="334"/>
        </w:trPr>
        <w:tc>
          <w:tcPr>
            <w:tcW w:w="8276" w:type="dxa"/>
            <w:gridSpan w:val="2"/>
            <w:shd w:val="clear" w:color="auto" w:fill="DEEAF6"/>
          </w:tcPr>
          <w:p w14:paraId="589B742F"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r w:rsidRPr="00E17D8E">
              <w:rPr>
                <w:rFonts w:ascii="Times New Roman" w:eastAsia="Times New Roman" w:hAnsi="Times New Roman" w:cs="Times New Roman"/>
              </w:rPr>
              <w:t>Students will describe the relationship between two variables in a scatterplot.</w:t>
            </w:r>
          </w:p>
        </w:tc>
      </w:tr>
      <w:tr w:rsidR="00E17D8E" w:rsidRPr="00E17D8E" w14:paraId="2D052DEE" w14:textId="77777777" w:rsidTr="002B1199">
        <w:trPr>
          <w:trHeight w:hRule="exact" w:val="262"/>
        </w:trPr>
        <w:tc>
          <w:tcPr>
            <w:tcW w:w="8276" w:type="dxa"/>
            <w:gridSpan w:val="2"/>
            <w:shd w:val="clear" w:color="auto" w:fill="009CD1"/>
          </w:tcPr>
          <w:p w14:paraId="4C211A92" w14:textId="77777777" w:rsidR="00E17D8E" w:rsidRPr="00E17D8E" w:rsidRDefault="00E17D8E" w:rsidP="002C12D7">
            <w:pPr>
              <w:pStyle w:val="Style2"/>
              <w:rPr>
                <w:color w:val="CBC3C5"/>
              </w:rPr>
            </w:pPr>
            <w:r w:rsidRPr="00E17D8E">
              <w:t>Tier Guidelines</w:t>
            </w:r>
            <w:r w:rsidRPr="00E17D8E">
              <w:tab/>
            </w:r>
          </w:p>
        </w:tc>
      </w:tr>
      <w:tr w:rsidR="00E17D8E" w:rsidRPr="00E17D8E" w14:paraId="79F646D5" w14:textId="77777777" w:rsidTr="002B1199">
        <w:trPr>
          <w:trHeight w:hRule="exact" w:val="264"/>
        </w:trPr>
        <w:tc>
          <w:tcPr>
            <w:tcW w:w="4138" w:type="dxa"/>
            <w:shd w:val="clear" w:color="auto" w:fill="009CD1"/>
          </w:tcPr>
          <w:p w14:paraId="3ABFC39A"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69BFB100"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1DD59C54" w14:textId="77777777" w:rsidTr="002B1199">
        <w:trPr>
          <w:trHeight w:hRule="exact" w:val="1144"/>
        </w:trPr>
        <w:tc>
          <w:tcPr>
            <w:tcW w:w="4138" w:type="dxa"/>
            <w:shd w:val="clear" w:color="auto" w:fill="DEEAF6"/>
          </w:tcPr>
          <w:p w14:paraId="7808408D"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Limited to identifying positive, negative, or no relationship.</w:t>
            </w:r>
          </w:p>
        </w:tc>
        <w:tc>
          <w:tcPr>
            <w:tcW w:w="4138" w:type="dxa"/>
            <w:shd w:val="clear" w:color="auto" w:fill="DEEAF6"/>
          </w:tcPr>
          <w:p w14:paraId="6FA16611" w14:textId="77777777" w:rsidR="00E17D8E" w:rsidRPr="00E17D8E" w:rsidRDefault="00E17D8E" w:rsidP="00E17D8E">
            <w:pPr>
              <w:widowControl w:val="0"/>
              <w:spacing w:after="0" w:line="240" w:lineRule="auto"/>
              <w:ind w:left="103" w:right="209"/>
              <w:rPr>
                <w:rFonts w:ascii="Times New Roman" w:eastAsia="Times New Roman" w:hAnsi="Times New Roman" w:cs="Times New Roman"/>
              </w:rPr>
            </w:pPr>
            <w:r w:rsidRPr="00E17D8E">
              <w:rPr>
                <w:rFonts w:ascii="Times New Roman" w:eastAsia="Times New Roman" w:hAnsi="Times New Roman" w:cs="Times New Roman"/>
              </w:rPr>
              <w:t>Can be asked to identify to positive, negative, or no relationship, but can be asked about relative strength of a series of positive or negative relationships.</w:t>
            </w:r>
          </w:p>
        </w:tc>
      </w:tr>
    </w:tbl>
    <w:p w14:paraId="26DB09A0" w14:textId="77777777" w:rsidR="00E17D8E" w:rsidRPr="00E17D8E" w:rsidRDefault="00E17D8E" w:rsidP="00E17D8E">
      <w:pPr>
        <w:spacing w:before="120" w:after="120"/>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E17D8E" w:rsidRPr="00E17D8E" w14:paraId="59EE96A8" w14:textId="77777777" w:rsidTr="002B1199">
        <w:trPr>
          <w:trHeight w:val="540"/>
        </w:trPr>
        <w:tc>
          <w:tcPr>
            <w:tcW w:w="9465" w:type="dxa"/>
            <w:shd w:val="clear" w:color="auto" w:fill="009CD1"/>
            <w:vAlign w:val="center"/>
          </w:tcPr>
          <w:p w14:paraId="3C0D0110" w14:textId="77777777" w:rsidR="00E17D8E" w:rsidRPr="00E17D8E" w:rsidRDefault="00E17D8E" w:rsidP="00E17D8E">
            <w:pPr>
              <w:spacing w:after="0"/>
              <w:rPr>
                <w:rFonts w:ascii="Arial" w:eastAsia="Calibri" w:hAnsi="Arial" w:cs="Arial"/>
                <w:b/>
                <w:color w:val="F4F2F3"/>
                <w:sz w:val="24"/>
                <w:szCs w:val="24"/>
              </w:rPr>
            </w:pPr>
            <w:r w:rsidRPr="00E17D8E">
              <w:rPr>
                <w:rFonts w:ascii="Arial" w:eastAsia="Calibri" w:hAnsi="Arial" w:cs="Arial"/>
                <w:b/>
                <w:color w:val="FFFFFF"/>
                <w:sz w:val="24"/>
                <w:szCs w:val="24"/>
              </w:rPr>
              <w:t>Reporting Category: M08.D-S Statistics and Probability</w:t>
            </w:r>
          </w:p>
        </w:tc>
      </w:tr>
    </w:tbl>
    <w:p w14:paraId="31168EB0" w14:textId="77777777" w:rsidR="00E17D8E" w:rsidRPr="00E17D8E" w:rsidRDefault="00E17D8E" w:rsidP="002C12D7">
      <w:pPr>
        <w:pStyle w:val="Style1"/>
      </w:pPr>
      <w:r w:rsidRPr="00E17D8E">
        <w:t>Assessment Anchor: M08.D-S.1.2</w:t>
      </w:r>
    </w:p>
    <w:p w14:paraId="496CBFBE" w14:textId="77777777" w:rsidR="00E17D8E" w:rsidRPr="00E17D8E" w:rsidRDefault="00E17D8E" w:rsidP="00E17D8E">
      <w:pPr>
        <w:widowControl w:val="0"/>
        <w:autoSpaceDE w:val="0"/>
        <w:autoSpaceDN w:val="0"/>
        <w:adjustRightInd w:val="0"/>
        <w:spacing w:after="0" w:line="240" w:lineRule="auto"/>
        <w:ind w:right="994"/>
        <w:rPr>
          <w:rFonts w:ascii="Times New Roman" w:eastAsia="Yu Mincho" w:hAnsi="Times New Roman" w:cs="Times New Roman"/>
          <w:iCs/>
        </w:rPr>
      </w:pPr>
      <w:r w:rsidRPr="00E17D8E">
        <w:rPr>
          <w:rFonts w:ascii="Times New Roman" w:eastAsia="Yu Mincho" w:hAnsi="Times New Roman" w:cs="Times New Roman"/>
          <w:iCs/>
        </w:rPr>
        <w:t>Investigate patterns of association in bivariate data.</w:t>
      </w:r>
    </w:p>
    <w:p w14:paraId="6C04B2A3" w14:textId="487B1FDA" w:rsidR="00E17D8E" w:rsidRPr="00E17D8E" w:rsidRDefault="002C12D7" w:rsidP="002C12D7">
      <w:pPr>
        <w:pStyle w:val="Style1"/>
      </w:pPr>
      <w:r>
        <w:t xml:space="preserve">      </w:t>
      </w:r>
      <w:r w:rsidR="00E17D8E" w:rsidRPr="00E17D8E">
        <w:t>Eligible Content: M08.D-S.1.2.1</w:t>
      </w:r>
    </w:p>
    <w:p w14:paraId="0B461686"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 xml:space="preserve">Construct and interpret a two-way table summarizing data on two categorical variables collected from the same subjects. Use relative frequencies calculated for rows or columns to describe possible associations between the two variables. </w:t>
      </w:r>
    </w:p>
    <w:p w14:paraId="1ADAB72C"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E17D8E">
        <w:rPr>
          <w:rFonts w:ascii="Times New Roman" w:eastAsia="Yu Mincho" w:hAnsi="Times New Roman" w:cs="Times New Roman"/>
          <w:iCs/>
        </w:rPr>
        <w:t xml:space="preserve">Example: Given data on whether students have a curfew on school nights and whether they have assigned chores at home, is there evidence that those who have a curfew also tend to have chores? </w:t>
      </w:r>
    </w:p>
    <w:p w14:paraId="53B1D811" w14:textId="77777777" w:rsidR="00E17D8E" w:rsidRPr="00E17D8E" w:rsidRDefault="00E17D8E" w:rsidP="00E17D8E">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E17D8E" w:rsidRPr="00E17D8E" w14:paraId="669BB1D3" w14:textId="77777777" w:rsidTr="002B1199">
        <w:trPr>
          <w:trHeight w:hRule="exact" w:val="264"/>
        </w:trPr>
        <w:tc>
          <w:tcPr>
            <w:tcW w:w="8275" w:type="dxa"/>
            <w:shd w:val="clear" w:color="auto" w:fill="009CD1"/>
          </w:tcPr>
          <w:p w14:paraId="68BAF025" w14:textId="77777777" w:rsidR="00E17D8E" w:rsidRPr="00E17D8E" w:rsidRDefault="00E17D8E" w:rsidP="00E17D8E">
            <w:pPr>
              <w:widowControl w:val="0"/>
              <w:tabs>
                <w:tab w:val="left" w:pos="4971"/>
              </w:tabs>
              <w:spacing w:after="0" w:line="251" w:lineRule="exact"/>
              <w:ind w:left="103" w:right="365"/>
              <w:rPr>
                <w:rFonts w:ascii="Arial" w:eastAsia="Times New Roman" w:hAnsi="Times New Roman" w:cs="Times New Roman"/>
                <w:color w:val="FFFFFF"/>
              </w:rPr>
            </w:pPr>
            <w:r w:rsidRPr="00E17D8E">
              <w:rPr>
                <w:rFonts w:ascii="Arial" w:eastAsia="Times New Roman" w:hAnsi="Times New Roman" w:cs="Times New Roman"/>
                <w:color w:val="FFFFFF"/>
              </w:rPr>
              <w:t xml:space="preserve">Alternate Eligible Content </w:t>
            </w:r>
            <w:r w:rsidRPr="00E17D8E">
              <w:rPr>
                <w:rFonts w:ascii="Arial" w:eastAsia="Times New Roman" w:hAnsi="Times New Roman" w:cs="Times New Roman"/>
                <w:color w:val="FFFFFF"/>
              </w:rPr>
              <w:tab/>
            </w:r>
          </w:p>
        </w:tc>
      </w:tr>
      <w:tr w:rsidR="00E17D8E" w:rsidRPr="00E17D8E" w14:paraId="2AB682C0" w14:textId="77777777" w:rsidTr="002B1199">
        <w:trPr>
          <w:trHeight w:hRule="exact" w:val="288"/>
        </w:trPr>
        <w:tc>
          <w:tcPr>
            <w:tcW w:w="8275" w:type="dxa"/>
            <w:vAlign w:val="center"/>
          </w:tcPr>
          <w:p w14:paraId="7E01EB8D" w14:textId="77777777" w:rsidR="00E17D8E" w:rsidRPr="00E17D8E" w:rsidRDefault="00E17D8E" w:rsidP="00E17D8E">
            <w:pPr>
              <w:autoSpaceDE w:val="0"/>
              <w:autoSpaceDN w:val="0"/>
              <w:adjustRightInd w:val="0"/>
              <w:spacing w:after="0" w:line="240" w:lineRule="auto"/>
              <w:ind w:left="128"/>
              <w:rPr>
                <w:rFonts w:ascii="Calibri" w:eastAsia="Calibri" w:hAnsi="Calibri" w:cs="Times New Roman"/>
              </w:rPr>
            </w:pPr>
            <w:r w:rsidRPr="00E17D8E">
              <w:rPr>
                <w:rFonts w:ascii="Times New Roman" w:eastAsia="Calibri" w:hAnsi="Times New Roman" w:cs="Times New Roman"/>
                <w:b/>
              </w:rPr>
              <w:t>M08DS1.2.1a</w:t>
            </w:r>
            <w:r w:rsidRPr="00E17D8E">
              <w:rPr>
                <w:rFonts w:ascii="Times New Roman" w:eastAsia="Calibri" w:hAnsi="Times New Roman" w:cs="Times New Roman"/>
                <w:bCs/>
              </w:rPr>
              <w:t xml:space="preserve"> Answer a question using data from a two-way table</w:t>
            </w:r>
            <w:r w:rsidRPr="00E17D8E">
              <w:rPr>
                <w:rFonts w:ascii="Calibri" w:eastAsia="Calibri" w:hAnsi="Calibri" w:cs="Times New Roman"/>
                <w:b/>
                <w:bCs/>
                <w:sz w:val="20"/>
                <w:szCs w:val="20"/>
              </w:rPr>
              <w:t xml:space="preserve"> </w:t>
            </w:r>
          </w:p>
        </w:tc>
      </w:tr>
    </w:tbl>
    <w:p w14:paraId="36C2C369" w14:textId="77777777" w:rsidR="00E17D8E" w:rsidRPr="00E17D8E" w:rsidRDefault="00E17D8E" w:rsidP="00E17D8E">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E17D8E" w:rsidRPr="00E17D8E" w14:paraId="78B46FCB" w14:textId="77777777" w:rsidTr="002B1199">
        <w:trPr>
          <w:trHeight w:hRule="exact" w:val="264"/>
        </w:trPr>
        <w:tc>
          <w:tcPr>
            <w:tcW w:w="8276" w:type="dxa"/>
            <w:gridSpan w:val="2"/>
            <w:shd w:val="clear" w:color="auto" w:fill="009CD1"/>
          </w:tcPr>
          <w:p w14:paraId="68CF6DCE" w14:textId="77777777" w:rsidR="00E17D8E" w:rsidRPr="00E17D8E" w:rsidRDefault="00E17D8E" w:rsidP="00E17D8E">
            <w:pPr>
              <w:widowControl w:val="0"/>
              <w:tabs>
                <w:tab w:val="center" w:pos="4002"/>
              </w:tabs>
              <w:spacing w:after="0" w:line="251" w:lineRule="exact"/>
              <w:ind w:left="103" w:right="365"/>
              <w:rPr>
                <w:rFonts w:ascii="Arial" w:eastAsia="Times New Roman" w:hAnsi="Times New Roman" w:cs="Times New Roman"/>
              </w:rPr>
            </w:pPr>
            <w:r w:rsidRPr="00E17D8E">
              <w:rPr>
                <w:rFonts w:ascii="Arial" w:eastAsia="Times New Roman" w:hAnsi="Times New Roman" w:cs="Times New Roman"/>
                <w:color w:val="FFFFFF"/>
              </w:rPr>
              <w:t>Task Specifications</w:t>
            </w:r>
            <w:r w:rsidRPr="00E17D8E">
              <w:rPr>
                <w:rFonts w:ascii="Arial" w:eastAsia="Times New Roman" w:hAnsi="Times New Roman" w:cs="Times New Roman"/>
                <w:color w:val="FFFFFF"/>
              </w:rPr>
              <w:tab/>
            </w:r>
          </w:p>
        </w:tc>
      </w:tr>
      <w:tr w:rsidR="00E17D8E" w:rsidRPr="00E17D8E" w14:paraId="375AAEC1" w14:textId="77777777" w:rsidTr="002B1199">
        <w:trPr>
          <w:trHeight w:hRule="exact" w:val="388"/>
        </w:trPr>
        <w:tc>
          <w:tcPr>
            <w:tcW w:w="8276" w:type="dxa"/>
            <w:gridSpan w:val="2"/>
            <w:shd w:val="clear" w:color="auto" w:fill="DEEAF6"/>
          </w:tcPr>
          <w:p w14:paraId="3D31B788" w14:textId="77777777" w:rsidR="00E17D8E" w:rsidRPr="00E17D8E" w:rsidRDefault="00E17D8E" w:rsidP="00E17D8E">
            <w:pPr>
              <w:widowControl w:val="0"/>
              <w:tabs>
                <w:tab w:val="left" w:pos="267"/>
              </w:tabs>
              <w:spacing w:after="0" w:line="252" w:lineRule="exact"/>
              <w:ind w:left="266"/>
              <w:rPr>
                <w:rFonts w:ascii="Times New Roman" w:eastAsia="Times New Roman" w:hAnsi="Times New Roman" w:cs="Times New Roman"/>
              </w:rPr>
            </w:pPr>
            <w:r w:rsidRPr="00E17D8E">
              <w:rPr>
                <w:rFonts w:ascii="Times New Roman" w:eastAsia="Times New Roman" w:hAnsi="Times New Roman" w:cs="Times New Roman"/>
              </w:rPr>
              <w:t xml:space="preserve">Students will answer a literal question about data presented in a two-way table. </w:t>
            </w:r>
          </w:p>
        </w:tc>
      </w:tr>
      <w:tr w:rsidR="00E17D8E" w:rsidRPr="00E17D8E" w14:paraId="6519CA45" w14:textId="77777777" w:rsidTr="002B1199">
        <w:trPr>
          <w:trHeight w:hRule="exact" w:val="262"/>
        </w:trPr>
        <w:tc>
          <w:tcPr>
            <w:tcW w:w="8276" w:type="dxa"/>
            <w:gridSpan w:val="2"/>
            <w:shd w:val="clear" w:color="auto" w:fill="009CD1"/>
          </w:tcPr>
          <w:p w14:paraId="2CEEED7E" w14:textId="77777777" w:rsidR="00E17D8E" w:rsidRPr="00E17D8E" w:rsidRDefault="00E17D8E" w:rsidP="002C12D7">
            <w:pPr>
              <w:pStyle w:val="Style2"/>
              <w:rPr>
                <w:color w:val="CBC3C5"/>
              </w:rPr>
            </w:pPr>
            <w:r w:rsidRPr="00E17D8E">
              <w:t>Tier Guidelines</w:t>
            </w:r>
            <w:r w:rsidRPr="00E17D8E">
              <w:tab/>
            </w:r>
          </w:p>
        </w:tc>
      </w:tr>
      <w:tr w:rsidR="00E17D8E" w:rsidRPr="00E17D8E" w14:paraId="500CCEAF" w14:textId="77777777" w:rsidTr="002B1199">
        <w:trPr>
          <w:trHeight w:hRule="exact" w:val="264"/>
        </w:trPr>
        <w:tc>
          <w:tcPr>
            <w:tcW w:w="4138" w:type="dxa"/>
            <w:shd w:val="clear" w:color="auto" w:fill="009CD1"/>
          </w:tcPr>
          <w:p w14:paraId="2971AE8E" w14:textId="77777777" w:rsidR="00E17D8E" w:rsidRPr="00E17D8E" w:rsidRDefault="00E17D8E" w:rsidP="00E17D8E">
            <w:pPr>
              <w:widowControl w:val="0"/>
              <w:spacing w:after="0" w:line="251" w:lineRule="exact"/>
              <w:ind w:left="1763" w:right="1761"/>
              <w:jc w:val="center"/>
              <w:rPr>
                <w:rFonts w:ascii="Arial" w:eastAsia="Times New Roman" w:hAnsi="Times New Roman" w:cs="Times New Roman"/>
                <w:color w:val="CBC3C5"/>
              </w:rPr>
            </w:pPr>
            <w:r w:rsidRPr="00E17D8E">
              <w:rPr>
                <w:rFonts w:ascii="Arial" w:eastAsia="Times New Roman" w:hAnsi="Times New Roman" w:cs="Times New Roman"/>
                <w:color w:val="FFFFFF"/>
              </w:rPr>
              <w:t>Tier 1</w:t>
            </w:r>
          </w:p>
        </w:tc>
        <w:tc>
          <w:tcPr>
            <w:tcW w:w="4138" w:type="dxa"/>
            <w:shd w:val="clear" w:color="auto" w:fill="009CD1"/>
          </w:tcPr>
          <w:p w14:paraId="0942503C" w14:textId="77777777" w:rsidR="00E17D8E" w:rsidRPr="00E17D8E" w:rsidRDefault="00E17D8E" w:rsidP="00E17D8E">
            <w:pPr>
              <w:widowControl w:val="0"/>
              <w:spacing w:after="0" w:line="251" w:lineRule="exact"/>
              <w:ind w:left="86" w:right="84"/>
              <w:jc w:val="center"/>
              <w:rPr>
                <w:rFonts w:ascii="Arial" w:eastAsia="Times New Roman" w:hAnsi="Times New Roman" w:cs="Times New Roman"/>
                <w:color w:val="CBC3C5"/>
              </w:rPr>
            </w:pPr>
            <w:r w:rsidRPr="00E17D8E">
              <w:rPr>
                <w:rFonts w:ascii="Arial" w:eastAsia="Times New Roman" w:hAnsi="Times New Roman" w:cs="Times New Roman"/>
                <w:color w:val="FFFFFF"/>
              </w:rPr>
              <w:t>Tier 2</w:t>
            </w:r>
          </w:p>
        </w:tc>
      </w:tr>
      <w:tr w:rsidR="00E17D8E" w:rsidRPr="00E17D8E" w14:paraId="4079C643" w14:textId="77777777" w:rsidTr="002B1199">
        <w:trPr>
          <w:trHeight w:hRule="exact" w:val="694"/>
        </w:trPr>
        <w:tc>
          <w:tcPr>
            <w:tcW w:w="4138" w:type="dxa"/>
            <w:shd w:val="clear" w:color="auto" w:fill="DEEAF6"/>
          </w:tcPr>
          <w:p w14:paraId="1661F4F4" w14:textId="77777777" w:rsidR="00E17D8E" w:rsidRPr="00E17D8E" w:rsidRDefault="00E17D8E" w:rsidP="00E17D8E">
            <w:pPr>
              <w:widowControl w:val="0"/>
              <w:spacing w:after="0" w:line="240" w:lineRule="auto"/>
              <w:ind w:left="103" w:right="211"/>
              <w:rPr>
                <w:rFonts w:ascii="Times New Roman" w:eastAsia="Times New Roman" w:hAnsi="Times New Roman" w:cs="Times New Roman"/>
              </w:rPr>
            </w:pPr>
            <w:r w:rsidRPr="00E17D8E">
              <w:rPr>
                <w:rFonts w:ascii="Times New Roman" w:eastAsia="Times New Roman" w:hAnsi="Times New Roman" w:cs="Times New Roman"/>
              </w:rPr>
              <w:t xml:space="preserve">Limited to literal questions about individual values. </w:t>
            </w:r>
          </w:p>
        </w:tc>
        <w:tc>
          <w:tcPr>
            <w:tcW w:w="4138" w:type="dxa"/>
            <w:shd w:val="clear" w:color="auto" w:fill="DEEAF6"/>
          </w:tcPr>
          <w:p w14:paraId="46FF0543" w14:textId="77777777" w:rsidR="00E17D8E" w:rsidRPr="00E17D8E" w:rsidRDefault="00E17D8E" w:rsidP="00E17D8E">
            <w:pPr>
              <w:widowControl w:val="0"/>
              <w:spacing w:after="0" w:line="240" w:lineRule="auto"/>
              <w:ind w:left="103" w:right="559"/>
              <w:rPr>
                <w:rFonts w:ascii="Times New Roman" w:eastAsia="Times New Roman" w:hAnsi="Times New Roman" w:cs="Times New Roman"/>
              </w:rPr>
            </w:pPr>
            <w:r w:rsidRPr="00E17D8E">
              <w:rPr>
                <w:rFonts w:ascii="Times New Roman" w:eastAsia="Times New Roman" w:hAnsi="Times New Roman" w:cs="Times New Roman"/>
              </w:rPr>
              <w:t>Limited to literal questions and can ask about individual or total values.</w:t>
            </w:r>
          </w:p>
        </w:tc>
      </w:tr>
    </w:tbl>
    <w:p w14:paraId="1AB7D9E6" w14:textId="6D45F9D1" w:rsidR="00E17D8E" w:rsidRDefault="00E17D8E" w:rsidP="00E17D8E">
      <w:pPr>
        <w:spacing w:before="120" w:after="120"/>
        <w:rPr>
          <w:rFonts w:ascii="Arial" w:eastAsia="Calibri" w:hAnsi="Calibri" w:cs="Times New Roman"/>
          <w:sz w:val="24"/>
          <w:szCs w:val="24"/>
        </w:rPr>
      </w:pPr>
    </w:p>
    <w:p w14:paraId="308DBE83" w14:textId="36024D1E" w:rsidR="002C12D7" w:rsidRDefault="002C12D7" w:rsidP="00E17D8E">
      <w:pPr>
        <w:spacing w:before="120" w:after="120"/>
        <w:rPr>
          <w:rFonts w:ascii="Arial" w:eastAsia="Calibri" w:hAnsi="Calibri" w:cs="Times New Roman"/>
          <w:sz w:val="24"/>
          <w:szCs w:val="24"/>
        </w:rPr>
      </w:pPr>
    </w:p>
    <w:p w14:paraId="11554EAB" w14:textId="047795B0" w:rsidR="002C12D7" w:rsidRDefault="002C12D7" w:rsidP="00E17D8E">
      <w:pPr>
        <w:spacing w:before="120" w:after="120"/>
        <w:rPr>
          <w:rFonts w:ascii="Arial" w:eastAsia="Calibri" w:hAnsi="Calibri" w:cs="Times New Roman"/>
          <w:sz w:val="24"/>
          <w:szCs w:val="24"/>
        </w:rPr>
      </w:pPr>
    </w:p>
    <w:p w14:paraId="7AB63742" w14:textId="0FC24196" w:rsidR="002C12D7" w:rsidRDefault="002C12D7" w:rsidP="00E17D8E">
      <w:pPr>
        <w:spacing w:before="120" w:after="120"/>
        <w:rPr>
          <w:rFonts w:ascii="Arial" w:eastAsia="Calibri" w:hAnsi="Calibri" w:cs="Times New Roman"/>
          <w:sz w:val="24"/>
          <w:szCs w:val="24"/>
        </w:rPr>
      </w:pPr>
    </w:p>
    <w:p w14:paraId="2A5ACC78" w14:textId="434BA09E" w:rsidR="002C12D7" w:rsidRDefault="002C12D7" w:rsidP="00E17D8E">
      <w:pPr>
        <w:spacing w:before="120" w:after="120"/>
        <w:rPr>
          <w:rFonts w:ascii="Arial" w:eastAsia="Calibri" w:hAnsi="Calibri" w:cs="Times New Roman"/>
          <w:sz w:val="24"/>
          <w:szCs w:val="24"/>
        </w:rPr>
      </w:pPr>
    </w:p>
    <w:p w14:paraId="475DADC2" w14:textId="791A3135" w:rsidR="002C12D7" w:rsidRDefault="002C12D7" w:rsidP="00E17D8E">
      <w:pPr>
        <w:spacing w:before="120" w:after="120"/>
        <w:rPr>
          <w:rFonts w:ascii="Arial" w:eastAsia="Calibri" w:hAnsi="Calibri" w:cs="Times New Roman"/>
          <w:sz w:val="24"/>
          <w:szCs w:val="24"/>
        </w:rPr>
      </w:pPr>
    </w:p>
    <w:p w14:paraId="7CDEA487" w14:textId="63ACED43" w:rsidR="002C12D7" w:rsidRDefault="002C12D7" w:rsidP="00E17D8E">
      <w:pPr>
        <w:spacing w:before="120" w:after="120"/>
        <w:rPr>
          <w:rFonts w:ascii="Arial" w:eastAsia="Calibri" w:hAnsi="Calibri" w:cs="Times New Roman"/>
          <w:sz w:val="24"/>
          <w:szCs w:val="24"/>
        </w:rPr>
      </w:pPr>
    </w:p>
    <w:p w14:paraId="7C171680" w14:textId="7ADA76F7" w:rsidR="002C12D7" w:rsidRDefault="002C12D7" w:rsidP="00E17D8E">
      <w:pPr>
        <w:spacing w:before="120" w:after="120"/>
        <w:rPr>
          <w:rFonts w:ascii="Arial" w:eastAsia="Calibri" w:hAnsi="Calibri" w:cs="Times New Roman"/>
          <w:sz w:val="24"/>
          <w:szCs w:val="24"/>
        </w:rPr>
      </w:pPr>
    </w:p>
    <w:p w14:paraId="2A12D5F2" w14:textId="34EBA99B" w:rsidR="002C12D7" w:rsidRDefault="002C12D7" w:rsidP="00E17D8E">
      <w:pPr>
        <w:spacing w:before="120" w:after="120"/>
        <w:rPr>
          <w:rFonts w:ascii="Arial" w:eastAsia="Calibri" w:hAnsi="Calibri" w:cs="Times New Roman"/>
          <w:sz w:val="24"/>
          <w:szCs w:val="24"/>
        </w:rPr>
      </w:pPr>
    </w:p>
    <w:p w14:paraId="4FD672C7" w14:textId="3BC1CE4A" w:rsidR="002C12D7" w:rsidRDefault="002C12D7" w:rsidP="00E17D8E">
      <w:pPr>
        <w:spacing w:before="120" w:after="120"/>
        <w:rPr>
          <w:rFonts w:ascii="Arial" w:eastAsia="Calibri" w:hAnsi="Calibri" w:cs="Times New Roman"/>
          <w:sz w:val="24"/>
          <w:szCs w:val="24"/>
        </w:rPr>
      </w:pPr>
    </w:p>
    <w:p w14:paraId="1513AF92" w14:textId="0DEA0830" w:rsidR="002C12D7" w:rsidRDefault="002C12D7" w:rsidP="00E17D8E">
      <w:pPr>
        <w:spacing w:before="120" w:after="120"/>
        <w:rPr>
          <w:rFonts w:ascii="Arial" w:eastAsia="Calibri" w:hAnsi="Calibri" w:cs="Times New Roman"/>
          <w:sz w:val="24"/>
          <w:szCs w:val="24"/>
        </w:rPr>
      </w:pPr>
    </w:p>
    <w:p w14:paraId="6648D095" w14:textId="11DF2FED" w:rsidR="002C12D7" w:rsidRDefault="002C12D7" w:rsidP="00E17D8E">
      <w:pPr>
        <w:spacing w:before="120" w:after="120"/>
        <w:rPr>
          <w:rFonts w:ascii="Arial" w:eastAsia="Calibri" w:hAnsi="Calibri" w:cs="Times New Roman"/>
          <w:sz w:val="24"/>
          <w:szCs w:val="24"/>
        </w:rPr>
      </w:pPr>
    </w:p>
    <w:p w14:paraId="3A3E5C8F" w14:textId="6A93ACA3" w:rsidR="002C12D7" w:rsidRDefault="002C12D7" w:rsidP="00E17D8E">
      <w:pPr>
        <w:spacing w:before="120" w:after="120"/>
        <w:rPr>
          <w:rFonts w:ascii="Arial" w:eastAsia="Calibri" w:hAnsi="Calibri" w:cs="Times New Roman"/>
          <w:sz w:val="24"/>
          <w:szCs w:val="24"/>
        </w:rPr>
      </w:pPr>
    </w:p>
    <w:p w14:paraId="3E52E5AC" w14:textId="21498FBE" w:rsidR="002C12D7" w:rsidRDefault="002C12D7" w:rsidP="00E17D8E">
      <w:pPr>
        <w:spacing w:before="120" w:after="120"/>
        <w:rPr>
          <w:rFonts w:ascii="Arial" w:eastAsia="Calibri" w:hAnsi="Calibri" w:cs="Times New Roman"/>
          <w:sz w:val="24"/>
          <w:szCs w:val="24"/>
        </w:rPr>
      </w:pPr>
    </w:p>
    <w:p w14:paraId="1E1C3BF9" w14:textId="5865C6B0" w:rsidR="002C12D7" w:rsidRDefault="002C12D7" w:rsidP="00E17D8E">
      <w:pPr>
        <w:spacing w:before="120" w:after="120"/>
        <w:rPr>
          <w:rFonts w:ascii="Arial" w:eastAsia="Calibri" w:hAnsi="Calibri" w:cs="Times New Roman"/>
          <w:sz w:val="24"/>
          <w:szCs w:val="24"/>
        </w:rPr>
      </w:pPr>
    </w:p>
    <w:p w14:paraId="1E6D4F04" w14:textId="77777777" w:rsidR="002C12D7" w:rsidRDefault="002C12D7" w:rsidP="00E17D8E">
      <w:pPr>
        <w:spacing w:before="120" w:after="120"/>
        <w:rPr>
          <w:rFonts w:ascii="Arial" w:eastAsia="Calibri" w:hAnsi="Calibri" w:cs="Times New Roman"/>
          <w:sz w:val="24"/>
          <w:szCs w:val="24"/>
        </w:rPr>
        <w:sectPr w:rsidR="002C12D7" w:rsidSect="00261445">
          <w:pgSz w:w="12240" w:h="15840"/>
          <w:pgMar w:top="1440" w:right="1440" w:bottom="288" w:left="1440" w:header="720" w:footer="720" w:gutter="0"/>
          <w:cols w:space="720"/>
          <w:docGrid w:linePitch="360"/>
        </w:sectPr>
      </w:pPr>
    </w:p>
    <w:p w14:paraId="6AEA042E" w14:textId="2B4ACB70" w:rsidR="003A5BB4" w:rsidRPr="003A5BB4" w:rsidRDefault="003A5BB4" w:rsidP="003A5BB4">
      <w:pPr>
        <w:pStyle w:val="Heading1"/>
        <w:spacing w:before="0"/>
        <w:rPr>
          <w:rFonts w:ascii="Arial" w:hAnsi="Arial" w:cs="Arial"/>
          <w:b/>
        </w:rPr>
      </w:pPr>
      <w:bookmarkStart w:id="49" w:name="_Toc13212361"/>
      <w:r w:rsidRPr="003A5BB4">
        <w:rPr>
          <w:rFonts w:ascii="Arial" w:hAnsi="Arial" w:cs="Arial"/>
          <w:b/>
        </w:rPr>
        <w:t>Grade 11</w:t>
      </w:r>
      <w:bookmarkEnd w:id="49"/>
    </w:p>
    <w:p w14:paraId="6F6B40B5" w14:textId="77777777" w:rsidR="003A5BB4" w:rsidRPr="003A5BB4" w:rsidRDefault="003A5BB4" w:rsidP="003A5BB4">
      <w:pPr>
        <w:spacing w:after="0" w:line="240" w:lineRule="auto"/>
        <w:rPr>
          <w:rFonts w:ascii="Arial" w:eastAsia="Calibri" w:hAnsi="Calibri" w:cs="Times New Roman"/>
          <w:b/>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12D9D579" w14:textId="77777777" w:rsidTr="002B1199">
        <w:trPr>
          <w:trHeight w:val="540"/>
        </w:trPr>
        <w:tc>
          <w:tcPr>
            <w:tcW w:w="9465" w:type="dxa"/>
            <w:shd w:val="clear" w:color="auto" w:fill="009CD1"/>
            <w:vAlign w:val="center"/>
          </w:tcPr>
          <w:p w14:paraId="2EAF36E6"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CC.2.1 Numbers and Operations </w:t>
            </w:r>
          </w:p>
        </w:tc>
      </w:tr>
    </w:tbl>
    <w:p w14:paraId="49DF341C" w14:textId="77777777" w:rsidR="003A5BB4" w:rsidRPr="003A5BB4" w:rsidRDefault="003A5BB4" w:rsidP="003A5BB4">
      <w:pPr>
        <w:pStyle w:val="Style1"/>
      </w:pPr>
      <w:r w:rsidRPr="003A5BB4">
        <w:t>Common Core Standard: CC.2.1.HS.F</w:t>
      </w:r>
    </w:p>
    <w:p w14:paraId="12DEF602"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Number and Quantity</w:t>
      </w:r>
    </w:p>
    <w:p w14:paraId="0E906A6B" w14:textId="42845FF9" w:rsidR="003A5BB4" w:rsidRPr="003A5BB4" w:rsidRDefault="003A5BB4" w:rsidP="003A5BB4">
      <w:pPr>
        <w:pStyle w:val="Style1"/>
      </w:pPr>
      <w:r>
        <w:t xml:space="preserve">      </w:t>
      </w:r>
      <w:r w:rsidRPr="003A5BB4">
        <w:t>Eligible Content: CC.2.1.HS.F.2</w:t>
      </w:r>
    </w:p>
    <w:p w14:paraId="554F4D7B"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Apply properties of rational and irrational numbers to solve real world or mathematical</w:t>
      </w:r>
    </w:p>
    <w:p w14:paraId="5E5C53E1"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problems.</w:t>
      </w:r>
    </w:p>
    <w:p w14:paraId="1301444D"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23B0D481" w14:textId="77777777" w:rsidTr="002B1199">
        <w:trPr>
          <w:trHeight w:hRule="exact" w:val="264"/>
        </w:trPr>
        <w:tc>
          <w:tcPr>
            <w:tcW w:w="8275" w:type="dxa"/>
            <w:shd w:val="clear" w:color="auto" w:fill="009CD1"/>
          </w:tcPr>
          <w:p w14:paraId="32A5F4E5"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758C342C" w14:textId="77777777" w:rsidTr="002B1199">
        <w:trPr>
          <w:trHeight w:hRule="exact" w:val="288"/>
        </w:trPr>
        <w:tc>
          <w:tcPr>
            <w:tcW w:w="8275" w:type="dxa"/>
            <w:vAlign w:val="center"/>
          </w:tcPr>
          <w:p w14:paraId="51D50E23" w14:textId="77777777" w:rsidR="003A5BB4" w:rsidRPr="003A5BB4" w:rsidRDefault="003A5BB4" w:rsidP="003A5BB4">
            <w:pPr>
              <w:widowControl w:val="0"/>
              <w:spacing w:after="0" w:line="240" w:lineRule="auto"/>
              <w:ind w:left="103" w:right="365"/>
              <w:rPr>
                <w:rFonts w:ascii="Times New Roman" w:eastAsia="Times New Roman" w:hAnsi="Times New Roman" w:cs="Times New Roman"/>
              </w:rPr>
            </w:pPr>
            <w:r w:rsidRPr="003A5BB4">
              <w:rPr>
                <w:rFonts w:ascii="Times New Roman" w:eastAsia="Times New Roman" w:hAnsi="Times New Roman" w:cs="Times New Roman"/>
                <w:b/>
              </w:rPr>
              <w:t>CC.2.1.HSF2a</w:t>
            </w:r>
            <w:r w:rsidRPr="003A5BB4">
              <w:rPr>
                <w:rFonts w:ascii="Times New Roman" w:eastAsia="Times New Roman" w:hAnsi="Times New Roman" w:cs="Times New Roman"/>
              </w:rPr>
              <w:t xml:space="preserve"> </w:t>
            </w:r>
            <w:r w:rsidRPr="003A5BB4">
              <w:rPr>
                <w:rFonts w:ascii="Times New Roman" w:eastAsia="Times New Roman" w:hAnsi="Times New Roman" w:cs="Times New Roman"/>
                <w:bCs/>
              </w:rPr>
              <w:t>Convert between fractions and decimals in a real-world problem</w:t>
            </w:r>
          </w:p>
        </w:tc>
      </w:tr>
    </w:tbl>
    <w:p w14:paraId="1EBA6590"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24B17374" w14:textId="77777777" w:rsidTr="002B1199">
        <w:trPr>
          <w:trHeight w:hRule="exact" w:val="264"/>
        </w:trPr>
        <w:tc>
          <w:tcPr>
            <w:tcW w:w="8276" w:type="dxa"/>
            <w:gridSpan w:val="2"/>
            <w:shd w:val="clear" w:color="auto" w:fill="009CD1"/>
          </w:tcPr>
          <w:p w14:paraId="6FD6F63D"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0E1940A8" w14:textId="77777777" w:rsidTr="003A5BB4">
        <w:trPr>
          <w:trHeight w:hRule="exact" w:val="298"/>
        </w:trPr>
        <w:tc>
          <w:tcPr>
            <w:tcW w:w="8276" w:type="dxa"/>
            <w:gridSpan w:val="2"/>
            <w:shd w:val="clear" w:color="auto" w:fill="DEEAF6"/>
          </w:tcPr>
          <w:p w14:paraId="46A6F531"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commentRangeStart w:id="50"/>
            <w:r w:rsidRPr="003A5BB4">
              <w:rPr>
                <w:rFonts w:ascii="Times New Roman" w:eastAsia="Times New Roman" w:hAnsi="Times New Roman" w:cs="Times New Roman"/>
              </w:rPr>
              <w:t>Students will convert between fractions and decimals in a real-world context.</w:t>
            </w:r>
            <w:commentRangeEnd w:id="50"/>
            <w:r w:rsidRPr="003A5BB4">
              <w:rPr>
                <w:rFonts w:ascii="Calibri" w:eastAsia="Calibri" w:hAnsi="Calibri" w:cs="Times New Roman"/>
                <w:sz w:val="16"/>
                <w:szCs w:val="16"/>
              </w:rPr>
              <w:commentReference w:id="50"/>
            </w:r>
          </w:p>
        </w:tc>
      </w:tr>
      <w:tr w:rsidR="003A5BB4" w:rsidRPr="003A5BB4" w14:paraId="0BCBBD32" w14:textId="77777777" w:rsidTr="002B1199">
        <w:trPr>
          <w:trHeight w:hRule="exact" w:val="262"/>
        </w:trPr>
        <w:tc>
          <w:tcPr>
            <w:tcW w:w="8276" w:type="dxa"/>
            <w:gridSpan w:val="2"/>
            <w:shd w:val="clear" w:color="auto" w:fill="009CD1"/>
          </w:tcPr>
          <w:p w14:paraId="79D21710" w14:textId="77777777" w:rsidR="003A5BB4" w:rsidRPr="003A5BB4" w:rsidRDefault="003A5BB4" w:rsidP="003A5BB4">
            <w:pPr>
              <w:pStyle w:val="Style2"/>
              <w:rPr>
                <w:color w:val="CBC3C5"/>
              </w:rPr>
            </w:pPr>
            <w:r w:rsidRPr="003A5BB4">
              <w:t>Tier Guidelines</w:t>
            </w:r>
            <w:r w:rsidRPr="003A5BB4">
              <w:tab/>
            </w:r>
          </w:p>
        </w:tc>
      </w:tr>
      <w:tr w:rsidR="003A5BB4" w:rsidRPr="003A5BB4" w14:paraId="5E0B2656" w14:textId="77777777" w:rsidTr="002B1199">
        <w:trPr>
          <w:trHeight w:hRule="exact" w:val="264"/>
        </w:trPr>
        <w:tc>
          <w:tcPr>
            <w:tcW w:w="4138" w:type="dxa"/>
            <w:shd w:val="clear" w:color="auto" w:fill="009CD1"/>
          </w:tcPr>
          <w:p w14:paraId="2225EEB9"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2443F498"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517DD9D5" w14:textId="77777777" w:rsidTr="003A5BB4">
        <w:trPr>
          <w:trHeight w:hRule="exact" w:val="559"/>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6CCA9724" w14:textId="77777777" w:rsidR="003A5BB4" w:rsidRPr="003A5BB4" w:rsidRDefault="003A5BB4" w:rsidP="003A5BB4">
            <w:pPr>
              <w:widowControl w:val="0"/>
              <w:tabs>
                <w:tab w:val="left" w:pos="2390"/>
              </w:tabs>
              <w:spacing w:after="0" w:line="240" w:lineRule="auto"/>
              <w:ind w:left="140" w:right="128"/>
              <w:rPr>
                <w:rFonts w:ascii="Times New Roman" w:eastAsia="Times New Roman" w:hAnsi="Times New Roman" w:cs="Times New Roman"/>
                <w:color w:val="FFFFFF"/>
              </w:rPr>
            </w:pPr>
            <w:r w:rsidRPr="003A5BB4">
              <w:rPr>
                <w:rFonts w:ascii="Times New Roman" w:eastAsia="Times New Roman" w:hAnsi="Times New Roman" w:cs="Times New Roman"/>
              </w:rPr>
              <w:t xml:space="preserve">Limited to </w:t>
            </w: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3315417B" w14:textId="77777777" w:rsidR="003A5BB4" w:rsidRPr="003A5BB4" w:rsidRDefault="003A5BB4" w:rsidP="003A5BB4">
            <w:pPr>
              <w:widowControl w:val="0"/>
              <w:spacing w:after="0" w:line="240" w:lineRule="auto"/>
              <w:ind w:left="86" w:right="84"/>
              <w:rPr>
                <w:rFonts w:ascii="Arial" w:eastAsia="Times New Roman" w:hAnsi="Times New Roman" w:cs="Times New Roman"/>
                <w:color w:val="FFFFFF"/>
              </w:rPr>
            </w:pPr>
          </w:p>
        </w:tc>
      </w:tr>
    </w:tbl>
    <w:p w14:paraId="641AAB86" w14:textId="77777777" w:rsidR="003A5BB4" w:rsidRPr="003A5BB4" w:rsidRDefault="003A5BB4" w:rsidP="003A5BB4">
      <w:pPr>
        <w:spacing w:before="120" w:after="0" w:line="240" w:lineRule="auto"/>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3BE48796" w14:textId="77777777" w:rsidTr="002B1199">
        <w:trPr>
          <w:trHeight w:val="540"/>
        </w:trPr>
        <w:tc>
          <w:tcPr>
            <w:tcW w:w="9465" w:type="dxa"/>
            <w:shd w:val="clear" w:color="auto" w:fill="009CD1"/>
            <w:vAlign w:val="center"/>
          </w:tcPr>
          <w:p w14:paraId="6E332A24"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CC.2.1 Numbers and Operations </w:t>
            </w:r>
          </w:p>
        </w:tc>
      </w:tr>
    </w:tbl>
    <w:p w14:paraId="49325D88" w14:textId="77777777" w:rsidR="003A5BB4" w:rsidRPr="003A5BB4" w:rsidRDefault="003A5BB4" w:rsidP="003A5BB4">
      <w:pPr>
        <w:pStyle w:val="Style1"/>
      </w:pPr>
      <w:r w:rsidRPr="003A5BB4">
        <w:t>Common Core Standard: CC.2.1.HS.F</w:t>
      </w:r>
    </w:p>
    <w:p w14:paraId="2C3B14A8"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Number and Quantity</w:t>
      </w:r>
    </w:p>
    <w:p w14:paraId="71943A3C" w14:textId="7FA48810" w:rsidR="003A5BB4" w:rsidRPr="003A5BB4" w:rsidRDefault="003A5BB4" w:rsidP="003A5BB4">
      <w:pPr>
        <w:pStyle w:val="Style1"/>
      </w:pPr>
      <w:r>
        <w:t xml:space="preserve">      </w:t>
      </w:r>
      <w:r w:rsidRPr="003A5BB4">
        <w:t>Eligible Content: CC.2.1.HS.F.3</w:t>
      </w:r>
    </w:p>
    <w:p w14:paraId="5E8AFB64"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Apply quantitative reasoning to choose and Interpret units and scales in formulas, graphs and data displays.</w:t>
      </w:r>
    </w:p>
    <w:p w14:paraId="14DB253D"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786A63D6" w14:textId="77777777" w:rsidTr="002B1199">
        <w:trPr>
          <w:trHeight w:hRule="exact" w:val="264"/>
        </w:trPr>
        <w:tc>
          <w:tcPr>
            <w:tcW w:w="8275" w:type="dxa"/>
            <w:shd w:val="clear" w:color="auto" w:fill="009CD1"/>
          </w:tcPr>
          <w:p w14:paraId="36305CF1"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1DFFE5BC" w14:textId="77777777" w:rsidTr="002B1199">
        <w:trPr>
          <w:trHeight w:hRule="exact" w:val="288"/>
        </w:trPr>
        <w:tc>
          <w:tcPr>
            <w:tcW w:w="8275" w:type="dxa"/>
            <w:vAlign w:val="center"/>
          </w:tcPr>
          <w:p w14:paraId="2485043A" w14:textId="77777777" w:rsidR="003A5BB4" w:rsidRPr="003A5BB4" w:rsidRDefault="003A5BB4" w:rsidP="003A5BB4">
            <w:pPr>
              <w:widowControl w:val="0"/>
              <w:spacing w:after="0" w:line="240" w:lineRule="auto"/>
              <w:ind w:left="103" w:right="365"/>
              <w:rPr>
                <w:rFonts w:ascii="Times New Roman" w:eastAsia="Times New Roman" w:hAnsi="Times New Roman" w:cs="Times New Roman"/>
                <w:bCs/>
              </w:rPr>
            </w:pPr>
            <w:r w:rsidRPr="003A5BB4">
              <w:rPr>
                <w:rFonts w:ascii="Times New Roman" w:eastAsia="Times New Roman" w:hAnsi="Times New Roman" w:cs="Times New Roman"/>
                <w:b/>
                <w:bCs/>
              </w:rPr>
              <w:t>CC.2.1.HSF3a</w:t>
            </w:r>
            <w:r w:rsidRPr="003A5BB4">
              <w:rPr>
                <w:rFonts w:ascii="Times New Roman" w:eastAsia="Times New Roman" w:hAnsi="Times New Roman" w:cs="Times New Roman"/>
                <w:bCs/>
              </w:rPr>
              <w:t xml:space="preserve"> Identify and interpret scale in a real-world problem</w:t>
            </w:r>
          </w:p>
        </w:tc>
      </w:tr>
    </w:tbl>
    <w:p w14:paraId="7D1D2DC4"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1D34FA19" w14:textId="77777777" w:rsidTr="002B1199">
        <w:trPr>
          <w:trHeight w:hRule="exact" w:val="264"/>
        </w:trPr>
        <w:tc>
          <w:tcPr>
            <w:tcW w:w="8276" w:type="dxa"/>
            <w:gridSpan w:val="2"/>
            <w:shd w:val="clear" w:color="auto" w:fill="009CD1"/>
          </w:tcPr>
          <w:p w14:paraId="6371BB8D"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75FAA809" w14:textId="77777777" w:rsidTr="002B1199">
        <w:trPr>
          <w:trHeight w:hRule="exact" w:val="334"/>
        </w:trPr>
        <w:tc>
          <w:tcPr>
            <w:tcW w:w="8276" w:type="dxa"/>
            <w:gridSpan w:val="2"/>
            <w:shd w:val="clear" w:color="auto" w:fill="DEEAF6"/>
          </w:tcPr>
          <w:p w14:paraId="146B5DD0"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r w:rsidRPr="003A5BB4">
              <w:rPr>
                <w:rFonts w:ascii="Times New Roman" w:eastAsia="Times New Roman" w:hAnsi="Times New Roman" w:cs="Times New Roman"/>
              </w:rPr>
              <w:t xml:space="preserve">Students will interpret scale given a real-world context. </w:t>
            </w:r>
          </w:p>
        </w:tc>
      </w:tr>
      <w:tr w:rsidR="003A5BB4" w:rsidRPr="003A5BB4" w14:paraId="1727DEE1" w14:textId="77777777" w:rsidTr="002B1199">
        <w:trPr>
          <w:trHeight w:hRule="exact" w:val="262"/>
        </w:trPr>
        <w:tc>
          <w:tcPr>
            <w:tcW w:w="8276" w:type="dxa"/>
            <w:gridSpan w:val="2"/>
            <w:shd w:val="clear" w:color="auto" w:fill="009CD1"/>
          </w:tcPr>
          <w:p w14:paraId="2C0D594E" w14:textId="77777777" w:rsidR="003A5BB4" w:rsidRPr="003A5BB4" w:rsidRDefault="003A5BB4" w:rsidP="003A5BB4">
            <w:pPr>
              <w:pStyle w:val="Style2"/>
              <w:rPr>
                <w:color w:val="CBC3C5"/>
              </w:rPr>
            </w:pPr>
            <w:r w:rsidRPr="003A5BB4">
              <w:t>Tier Guidelines</w:t>
            </w:r>
            <w:r w:rsidRPr="003A5BB4">
              <w:tab/>
            </w:r>
          </w:p>
        </w:tc>
      </w:tr>
      <w:tr w:rsidR="003A5BB4" w:rsidRPr="003A5BB4" w14:paraId="71357EBD" w14:textId="77777777" w:rsidTr="002B1199">
        <w:trPr>
          <w:trHeight w:hRule="exact" w:val="264"/>
        </w:trPr>
        <w:tc>
          <w:tcPr>
            <w:tcW w:w="4138" w:type="dxa"/>
            <w:shd w:val="clear" w:color="auto" w:fill="009CD1"/>
          </w:tcPr>
          <w:p w14:paraId="6F9E1389"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1E6058A5"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3966B33A" w14:textId="77777777" w:rsidTr="002B1199">
        <w:trPr>
          <w:trHeight w:hRule="exact" w:val="433"/>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2C4C1FD5" w14:textId="77777777" w:rsidR="003A5BB4" w:rsidRPr="003A5BB4" w:rsidRDefault="003A5BB4" w:rsidP="003A5BB4">
            <w:pPr>
              <w:widowControl w:val="0"/>
              <w:spacing w:after="0" w:line="240" w:lineRule="auto"/>
              <w:ind w:left="140" w:right="38"/>
              <w:rPr>
                <w:rFonts w:ascii="Times New Roman" w:eastAsia="Times New Roman" w:hAnsi="Times New Roman" w:cs="Times New Roman"/>
              </w:rPr>
            </w:pPr>
            <w:r w:rsidRPr="003A5BB4">
              <w:rPr>
                <w:rFonts w:ascii="Times New Roman" w:eastAsia="Times New Roman" w:hAnsi="Times New Roman" w:cs="Times New Roman"/>
              </w:rPr>
              <w:t>Limited to 2 times or half as large.</w:t>
            </w: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7F6DFBED" w14:textId="77777777" w:rsidR="003A5BB4" w:rsidRPr="003A5BB4" w:rsidRDefault="003A5BB4" w:rsidP="003A5BB4">
            <w:pPr>
              <w:widowControl w:val="0"/>
              <w:spacing w:after="0" w:line="240" w:lineRule="auto"/>
              <w:ind w:left="86" w:right="84"/>
              <w:rPr>
                <w:rFonts w:ascii="Times New Roman" w:eastAsia="Times New Roman" w:hAnsi="Times New Roman" w:cs="Times New Roman"/>
                <w:color w:val="FFFFFF"/>
              </w:rPr>
            </w:pPr>
            <w:r w:rsidRPr="003A5BB4">
              <w:rPr>
                <w:rFonts w:ascii="Times New Roman" w:eastAsia="Times New Roman" w:hAnsi="Times New Roman" w:cs="Times New Roman"/>
              </w:rPr>
              <w:t xml:space="preserve"> No additional limitations.</w:t>
            </w:r>
          </w:p>
        </w:tc>
      </w:tr>
    </w:tbl>
    <w:p w14:paraId="33F682ED" w14:textId="77777777" w:rsidR="003A5BB4" w:rsidRPr="003A5BB4" w:rsidRDefault="003A5BB4" w:rsidP="003A5BB4">
      <w:pPr>
        <w:spacing w:before="120" w:after="0" w:line="240" w:lineRule="auto"/>
        <w:rPr>
          <w:rFonts w:ascii="Arial" w:eastAsia="Calibri" w:hAnsi="Calibri" w:cs="Times New Roman"/>
          <w:sz w:val="24"/>
          <w:szCs w:val="24"/>
        </w:rPr>
      </w:pPr>
    </w:p>
    <w:p w14:paraId="1309832F" w14:textId="689B05D8" w:rsidR="003A5BB4" w:rsidRDefault="003A5BB4" w:rsidP="003A5BB4">
      <w:pPr>
        <w:spacing w:before="120" w:after="0" w:line="240" w:lineRule="auto"/>
        <w:rPr>
          <w:rFonts w:ascii="Arial" w:eastAsia="Calibri" w:hAnsi="Calibri" w:cs="Times New Roman"/>
          <w:sz w:val="24"/>
          <w:szCs w:val="24"/>
        </w:rPr>
      </w:pPr>
    </w:p>
    <w:p w14:paraId="488F9FA8" w14:textId="77777777" w:rsidR="003A5BB4" w:rsidRPr="003A5BB4" w:rsidRDefault="003A5BB4" w:rsidP="003A5BB4">
      <w:pPr>
        <w:spacing w:before="120" w:after="0" w:line="240" w:lineRule="auto"/>
        <w:rPr>
          <w:rFonts w:ascii="Arial" w:eastAsia="Calibri" w:hAnsi="Calibri" w:cs="Times New Roman"/>
          <w:sz w:val="24"/>
          <w:szCs w:val="24"/>
        </w:rPr>
      </w:pPr>
    </w:p>
    <w:p w14:paraId="6EFA67AE" w14:textId="77777777" w:rsidR="003A5BB4" w:rsidRPr="003A5BB4" w:rsidRDefault="003A5BB4" w:rsidP="003A5BB4">
      <w:pPr>
        <w:spacing w:before="120" w:after="0" w:line="240" w:lineRule="auto"/>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1D4DEB20" w14:textId="77777777" w:rsidTr="002B1199">
        <w:trPr>
          <w:trHeight w:val="540"/>
        </w:trPr>
        <w:tc>
          <w:tcPr>
            <w:tcW w:w="9465" w:type="dxa"/>
            <w:shd w:val="clear" w:color="auto" w:fill="009CD1"/>
            <w:vAlign w:val="center"/>
          </w:tcPr>
          <w:p w14:paraId="1768749A"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CC.2.1 Numbers and Operations </w:t>
            </w:r>
          </w:p>
        </w:tc>
      </w:tr>
    </w:tbl>
    <w:p w14:paraId="5141E06C" w14:textId="77777777" w:rsidR="003A5BB4" w:rsidRPr="003A5BB4" w:rsidRDefault="003A5BB4" w:rsidP="003A5BB4">
      <w:pPr>
        <w:pStyle w:val="Style1"/>
      </w:pPr>
      <w:r w:rsidRPr="003A5BB4">
        <w:t>Common Core Standard: CC.2.1.HS.F</w:t>
      </w:r>
    </w:p>
    <w:p w14:paraId="674B791B"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Number and Quantity</w:t>
      </w:r>
    </w:p>
    <w:p w14:paraId="5571F3E6" w14:textId="150D5141" w:rsidR="003A5BB4" w:rsidRPr="003A5BB4" w:rsidRDefault="003A5BB4" w:rsidP="003A5BB4">
      <w:pPr>
        <w:pStyle w:val="Style1"/>
      </w:pPr>
      <w:r>
        <w:t xml:space="preserve">      </w:t>
      </w:r>
      <w:r w:rsidRPr="003A5BB4">
        <w:t>Eligible Content: CC.2.1.HS.F.4</w:t>
      </w:r>
    </w:p>
    <w:p w14:paraId="0FA69866"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Use units as a way to understand problems and to guide the solution of multi-step problems.</w:t>
      </w:r>
    </w:p>
    <w:p w14:paraId="05312C5E"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22BC1D93" w14:textId="77777777" w:rsidTr="002B1199">
        <w:trPr>
          <w:trHeight w:hRule="exact" w:val="264"/>
        </w:trPr>
        <w:tc>
          <w:tcPr>
            <w:tcW w:w="8275" w:type="dxa"/>
            <w:shd w:val="clear" w:color="auto" w:fill="009CD1"/>
          </w:tcPr>
          <w:p w14:paraId="4A7FC52D"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6C273682" w14:textId="77777777" w:rsidTr="002B1199">
        <w:trPr>
          <w:trHeight w:hRule="exact" w:val="288"/>
        </w:trPr>
        <w:tc>
          <w:tcPr>
            <w:tcW w:w="8275" w:type="dxa"/>
            <w:vAlign w:val="center"/>
          </w:tcPr>
          <w:p w14:paraId="25C75C28" w14:textId="77777777" w:rsidR="003A5BB4" w:rsidRPr="003A5BB4" w:rsidRDefault="003A5BB4" w:rsidP="003A5BB4">
            <w:pPr>
              <w:widowControl w:val="0"/>
              <w:spacing w:after="0" w:line="240" w:lineRule="auto"/>
              <w:ind w:left="103" w:right="365"/>
              <w:rPr>
                <w:rFonts w:ascii="Times New Roman" w:eastAsia="Times New Roman" w:hAnsi="Times New Roman" w:cs="Times New Roman"/>
                <w:bCs/>
              </w:rPr>
            </w:pPr>
            <w:r w:rsidRPr="003A5BB4">
              <w:rPr>
                <w:rFonts w:ascii="Times New Roman" w:eastAsia="Times New Roman" w:hAnsi="Times New Roman" w:cs="Times New Roman"/>
                <w:b/>
                <w:bCs/>
              </w:rPr>
              <w:t>CC.2.1.HSF4a</w:t>
            </w:r>
            <w:r w:rsidRPr="003A5BB4">
              <w:rPr>
                <w:rFonts w:ascii="Times New Roman" w:eastAsia="Times New Roman" w:hAnsi="Times New Roman" w:cs="Times New Roman"/>
                <w:bCs/>
              </w:rPr>
              <w:t xml:space="preserve"> Determine the necessary units and solve a real-world problem</w:t>
            </w:r>
          </w:p>
        </w:tc>
      </w:tr>
    </w:tbl>
    <w:p w14:paraId="3762FA1C"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0C85B3D1" w14:textId="77777777" w:rsidTr="002B1199">
        <w:trPr>
          <w:trHeight w:hRule="exact" w:val="264"/>
        </w:trPr>
        <w:tc>
          <w:tcPr>
            <w:tcW w:w="8276" w:type="dxa"/>
            <w:gridSpan w:val="2"/>
            <w:shd w:val="clear" w:color="auto" w:fill="009CD1"/>
          </w:tcPr>
          <w:p w14:paraId="6B21D8C3"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1CE3FB78" w14:textId="77777777" w:rsidTr="003A5BB4">
        <w:trPr>
          <w:trHeight w:hRule="exact" w:val="307"/>
        </w:trPr>
        <w:tc>
          <w:tcPr>
            <w:tcW w:w="8276" w:type="dxa"/>
            <w:gridSpan w:val="2"/>
            <w:shd w:val="clear" w:color="auto" w:fill="DEEAF6"/>
          </w:tcPr>
          <w:p w14:paraId="00501FE3"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commentRangeStart w:id="51"/>
            <w:r w:rsidRPr="003A5BB4">
              <w:rPr>
                <w:rFonts w:ascii="Times New Roman" w:eastAsia="Times New Roman" w:hAnsi="Times New Roman" w:cs="Times New Roman"/>
              </w:rPr>
              <w:t>Students will identify the appropriate units to answer a real-world question.</w:t>
            </w:r>
            <w:commentRangeEnd w:id="51"/>
            <w:r w:rsidRPr="003A5BB4">
              <w:rPr>
                <w:rFonts w:ascii="Calibri" w:eastAsia="Calibri" w:hAnsi="Calibri" w:cs="Times New Roman"/>
                <w:sz w:val="16"/>
                <w:szCs w:val="16"/>
              </w:rPr>
              <w:commentReference w:id="51"/>
            </w:r>
          </w:p>
        </w:tc>
      </w:tr>
      <w:tr w:rsidR="003A5BB4" w:rsidRPr="003A5BB4" w14:paraId="47D474B8" w14:textId="77777777" w:rsidTr="002B1199">
        <w:trPr>
          <w:trHeight w:hRule="exact" w:val="262"/>
        </w:trPr>
        <w:tc>
          <w:tcPr>
            <w:tcW w:w="8276" w:type="dxa"/>
            <w:gridSpan w:val="2"/>
            <w:shd w:val="clear" w:color="auto" w:fill="009CD1"/>
          </w:tcPr>
          <w:p w14:paraId="7132E051" w14:textId="77777777" w:rsidR="003A5BB4" w:rsidRPr="003A5BB4" w:rsidRDefault="003A5BB4" w:rsidP="003A5BB4">
            <w:pPr>
              <w:pStyle w:val="Style2"/>
              <w:rPr>
                <w:color w:val="CBC3C5"/>
              </w:rPr>
            </w:pPr>
            <w:r w:rsidRPr="003A5BB4">
              <w:t>Tier Guidelines</w:t>
            </w:r>
            <w:r w:rsidRPr="003A5BB4">
              <w:tab/>
            </w:r>
          </w:p>
        </w:tc>
      </w:tr>
      <w:tr w:rsidR="003A5BB4" w:rsidRPr="003A5BB4" w14:paraId="3D8A3D65" w14:textId="77777777" w:rsidTr="002B1199">
        <w:trPr>
          <w:trHeight w:hRule="exact" w:val="264"/>
        </w:trPr>
        <w:tc>
          <w:tcPr>
            <w:tcW w:w="4138" w:type="dxa"/>
            <w:shd w:val="clear" w:color="auto" w:fill="009CD1"/>
          </w:tcPr>
          <w:p w14:paraId="3C8E82E6"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4240730B"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5C0A544E" w14:textId="77777777" w:rsidTr="002B1199">
        <w:trPr>
          <w:trHeight w:hRule="exact" w:val="460"/>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7B6221B5" w14:textId="77777777" w:rsidR="003A5BB4" w:rsidRPr="003A5BB4" w:rsidRDefault="003A5BB4" w:rsidP="003A5BB4">
            <w:pPr>
              <w:widowControl w:val="0"/>
              <w:tabs>
                <w:tab w:val="left" w:pos="4010"/>
              </w:tabs>
              <w:spacing w:after="0" w:line="240" w:lineRule="auto"/>
              <w:ind w:left="140" w:right="128"/>
              <w:rPr>
                <w:rFonts w:ascii="Times New Roman" w:eastAsia="Times New Roman" w:hAnsi="Times New Roman" w:cs="Times New Roman"/>
              </w:rPr>
            </w:pP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7EB40AAC"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p>
        </w:tc>
      </w:tr>
    </w:tbl>
    <w:p w14:paraId="29CD0CAC" w14:textId="77777777" w:rsidR="003A5BB4" w:rsidRPr="003A5BB4" w:rsidRDefault="003A5BB4" w:rsidP="003A5BB4">
      <w:pPr>
        <w:spacing w:before="120" w:after="0" w:line="240" w:lineRule="auto"/>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5B5A1238" w14:textId="77777777" w:rsidTr="002B1199">
        <w:trPr>
          <w:trHeight w:val="540"/>
        </w:trPr>
        <w:tc>
          <w:tcPr>
            <w:tcW w:w="9465" w:type="dxa"/>
            <w:shd w:val="clear" w:color="auto" w:fill="009CD1"/>
            <w:vAlign w:val="center"/>
          </w:tcPr>
          <w:p w14:paraId="3A6BF9C7"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CC.2.2 Algebraic Concepts </w:t>
            </w:r>
          </w:p>
        </w:tc>
      </w:tr>
    </w:tbl>
    <w:p w14:paraId="2979E0C3" w14:textId="77777777" w:rsidR="003A5BB4" w:rsidRPr="003A5BB4" w:rsidRDefault="003A5BB4" w:rsidP="003A5BB4">
      <w:pPr>
        <w:pStyle w:val="Style1"/>
      </w:pPr>
      <w:r w:rsidRPr="003A5BB4">
        <w:t>Common Core Standard: CC.2.2.HS.C</w:t>
      </w:r>
    </w:p>
    <w:p w14:paraId="43B05A54"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Functions</w:t>
      </w:r>
    </w:p>
    <w:p w14:paraId="5F8618E9" w14:textId="61A08F26" w:rsidR="003A5BB4" w:rsidRPr="003A5BB4" w:rsidRDefault="003A5BB4" w:rsidP="003A5BB4">
      <w:pPr>
        <w:pStyle w:val="Style1"/>
      </w:pPr>
      <w:r>
        <w:t xml:space="preserve">     </w:t>
      </w:r>
      <w:r w:rsidRPr="003A5BB4">
        <w:t>Eligible Content: CC.2.2.HS.C.1</w:t>
      </w:r>
    </w:p>
    <w:p w14:paraId="36769F07"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Use the concept and notation of functions to interpret and apply them in terms of their context.</w:t>
      </w:r>
    </w:p>
    <w:p w14:paraId="7FBF9719"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525EF7A5" w14:textId="77777777" w:rsidTr="002B1199">
        <w:trPr>
          <w:trHeight w:hRule="exact" w:val="264"/>
        </w:trPr>
        <w:tc>
          <w:tcPr>
            <w:tcW w:w="8275" w:type="dxa"/>
            <w:shd w:val="clear" w:color="auto" w:fill="009CD1"/>
          </w:tcPr>
          <w:p w14:paraId="741485D3"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21767353" w14:textId="77777777" w:rsidTr="002B1199">
        <w:trPr>
          <w:trHeight w:hRule="exact" w:val="576"/>
        </w:trPr>
        <w:tc>
          <w:tcPr>
            <w:tcW w:w="8275" w:type="dxa"/>
            <w:vAlign w:val="center"/>
          </w:tcPr>
          <w:p w14:paraId="204F68DC" w14:textId="77777777" w:rsidR="003A5BB4" w:rsidRPr="003A5BB4" w:rsidRDefault="003A5BB4" w:rsidP="003A5BB4">
            <w:pPr>
              <w:autoSpaceDE w:val="0"/>
              <w:autoSpaceDN w:val="0"/>
              <w:adjustRightInd w:val="0"/>
              <w:spacing w:after="0" w:line="240" w:lineRule="auto"/>
              <w:ind w:left="45"/>
              <w:rPr>
                <w:rFonts w:ascii="Calibri" w:eastAsia="Calibri" w:hAnsi="Calibri" w:cs="Times New Roman"/>
                <w:bCs/>
              </w:rPr>
            </w:pPr>
            <w:r w:rsidRPr="003A5BB4">
              <w:rPr>
                <w:rFonts w:ascii="Times New Roman" w:eastAsia="Calibri" w:hAnsi="Times New Roman" w:cs="Times New Roman"/>
                <w:b/>
                <w:bCs/>
              </w:rPr>
              <w:t>CC.2.2.HSC1a</w:t>
            </w:r>
            <w:r w:rsidRPr="003A5BB4">
              <w:rPr>
                <w:rFonts w:ascii="Calibri" w:eastAsia="Calibri" w:hAnsi="Calibri" w:cs="Times New Roman"/>
                <w:bCs/>
              </w:rPr>
              <w:t xml:space="preserve"> </w:t>
            </w:r>
            <w:r w:rsidRPr="003A5BB4">
              <w:rPr>
                <w:rFonts w:ascii="Times New Roman" w:eastAsia="Calibri" w:hAnsi="Times New Roman" w:cs="Times New Roman"/>
                <w:bCs/>
              </w:rPr>
              <w:t>Determine the missing coordinates in a table of values containing at least 2 complete ordered pairs</w:t>
            </w:r>
          </w:p>
        </w:tc>
      </w:tr>
    </w:tbl>
    <w:p w14:paraId="583301DB"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696ADC63" w14:textId="77777777" w:rsidTr="002B1199">
        <w:trPr>
          <w:trHeight w:hRule="exact" w:val="264"/>
        </w:trPr>
        <w:tc>
          <w:tcPr>
            <w:tcW w:w="8276" w:type="dxa"/>
            <w:gridSpan w:val="2"/>
            <w:shd w:val="clear" w:color="auto" w:fill="009CD1"/>
          </w:tcPr>
          <w:p w14:paraId="37DB0C12"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61B16F87" w14:textId="77777777" w:rsidTr="003A5BB4">
        <w:trPr>
          <w:trHeight w:hRule="exact" w:val="316"/>
        </w:trPr>
        <w:tc>
          <w:tcPr>
            <w:tcW w:w="8276" w:type="dxa"/>
            <w:gridSpan w:val="2"/>
            <w:shd w:val="clear" w:color="auto" w:fill="DEEAF6"/>
          </w:tcPr>
          <w:p w14:paraId="4395B79A"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r w:rsidRPr="003A5BB4">
              <w:rPr>
                <w:rFonts w:ascii="Times New Roman" w:eastAsia="Times New Roman" w:hAnsi="Times New Roman" w:cs="Times New Roman"/>
              </w:rPr>
              <w:t xml:space="preserve">Students will identify the value of a missing coordinate(s) given a table of ordered pairs. </w:t>
            </w:r>
          </w:p>
        </w:tc>
      </w:tr>
      <w:tr w:rsidR="003A5BB4" w:rsidRPr="003A5BB4" w14:paraId="643471D9" w14:textId="77777777" w:rsidTr="002B1199">
        <w:trPr>
          <w:trHeight w:hRule="exact" w:val="262"/>
        </w:trPr>
        <w:tc>
          <w:tcPr>
            <w:tcW w:w="8276" w:type="dxa"/>
            <w:gridSpan w:val="2"/>
            <w:shd w:val="clear" w:color="auto" w:fill="009CD1"/>
          </w:tcPr>
          <w:p w14:paraId="6F106D0D" w14:textId="77777777" w:rsidR="003A5BB4" w:rsidRPr="003A5BB4" w:rsidRDefault="003A5BB4" w:rsidP="003A5BB4">
            <w:pPr>
              <w:pStyle w:val="Style2"/>
              <w:rPr>
                <w:color w:val="CBC3C5"/>
              </w:rPr>
            </w:pPr>
            <w:r w:rsidRPr="003A5BB4">
              <w:t>Tier Guidelines</w:t>
            </w:r>
            <w:r w:rsidRPr="003A5BB4">
              <w:tab/>
            </w:r>
          </w:p>
        </w:tc>
      </w:tr>
      <w:tr w:rsidR="003A5BB4" w:rsidRPr="003A5BB4" w14:paraId="3B65828F" w14:textId="77777777" w:rsidTr="002B1199">
        <w:trPr>
          <w:trHeight w:hRule="exact" w:val="264"/>
        </w:trPr>
        <w:tc>
          <w:tcPr>
            <w:tcW w:w="4138" w:type="dxa"/>
            <w:shd w:val="clear" w:color="auto" w:fill="009CD1"/>
          </w:tcPr>
          <w:p w14:paraId="4B0081D9"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6D8250E0"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1B3DB970" w14:textId="77777777" w:rsidTr="002B1199">
        <w:trPr>
          <w:trHeight w:hRule="exact" w:val="550"/>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404E720E" w14:textId="77777777" w:rsidR="003A5BB4" w:rsidRPr="003A5BB4" w:rsidRDefault="003A5BB4" w:rsidP="003A5BB4">
            <w:pPr>
              <w:widowControl w:val="0"/>
              <w:tabs>
                <w:tab w:val="left" w:pos="3290"/>
              </w:tabs>
              <w:spacing w:after="0" w:line="240" w:lineRule="auto"/>
              <w:ind w:left="140" w:right="38"/>
              <w:rPr>
                <w:rFonts w:ascii="Times New Roman" w:eastAsia="Times New Roman" w:hAnsi="Times New Roman" w:cs="Times New Roman"/>
              </w:rPr>
            </w:pPr>
            <w:r w:rsidRPr="003A5BB4">
              <w:rPr>
                <w:rFonts w:ascii="Times New Roman" w:eastAsia="Times New Roman" w:hAnsi="Times New Roman" w:cs="Times New Roman"/>
              </w:rPr>
              <w:t>Limited to determining the x or y coordinate, but not both.</w:t>
            </w: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1C7A4F37"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r w:rsidRPr="003A5BB4">
              <w:rPr>
                <w:rFonts w:ascii="Times New Roman" w:eastAsia="Times New Roman" w:hAnsi="Times New Roman" w:cs="Times New Roman"/>
              </w:rPr>
              <w:t>Can be asked to determine both coordinates of a missing ordered pair</w:t>
            </w:r>
          </w:p>
        </w:tc>
      </w:tr>
    </w:tbl>
    <w:p w14:paraId="29FFC9F7" w14:textId="77777777" w:rsidR="003A5BB4" w:rsidRPr="003A5BB4" w:rsidRDefault="003A5BB4" w:rsidP="003A5BB4">
      <w:pPr>
        <w:spacing w:before="120" w:after="0" w:line="240" w:lineRule="auto"/>
        <w:rPr>
          <w:rFonts w:ascii="Arial" w:eastAsia="Calibri" w:hAnsi="Calibri" w:cs="Times New Roman"/>
          <w:sz w:val="24"/>
          <w:szCs w:val="24"/>
        </w:rPr>
      </w:pPr>
    </w:p>
    <w:p w14:paraId="54F3DF1F" w14:textId="77777777" w:rsidR="003A5BB4" w:rsidRPr="003A5BB4" w:rsidRDefault="003A5BB4" w:rsidP="003A5BB4">
      <w:pPr>
        <w:spacing w:after="0" w:line="240" w:lineRule="auto"/>
        <w:rPr>
          <w:rFonts w:ascii="Arial" w:eastAsia="Calibri" w:hAnsi="Calibri" w:cs="Times New Roman"/>
          <w:sz w:val="24"/>
          <w:szCs w:val="24"/>
        </w:rPr>
      </w:pPr>
      <w:r w:rsidRPr="003A5BB4">
        <w:rPr>
          <w:rFonts w:ascii="Arial" w:eastAsia="Calibri" w:hAnsi="Calibri" w:cs="Times New Roman"/>
          <w:sz w:val="24"/>
          <w:szCs w:val="24"/>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2BDE348A" w14:textId="77777777" w:rsidTr="002B1199">
        <w:trPr>
          <w:trHeight w:val="540"/>
        </w:trPr>
        <w:tc>
          <w:tcPr>
            <w:tcW w:w="9465" w:type="dxa"/>
            <w:shd w:val="clear" w:color="auto" w:fill="009CD1"/>
            <w:vAlign w:val="center"/>
          </w:tcPr>
          <w:p w14:paraId="2AC392A9"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CC.2.2 Algebraic Concepts </w:t>
            </w:r>
          </w:p>
        </w:tc>
      </w:tr>
    </w:tbl>
    <w:p w14:paraId="06924F21" w14:textId="77777777" w:rsidR="003A5BB4" w:rsidRPr="003A5BB4" w:rsidRDefault="003A5BB4" w:rsidP="003A5BB4">
      <w:pPr>
        <w:pStyle w:val="Style1"/>
      </w:pPr>
      <w:r w:rsidRPr="003A5BB4">
        <w:t>Common Core Standard: CC.2.2.HS.C</w:t>
      </w:r>
    </w:p>
    <w:p w14:paraId="35F252EC"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Functions</w:t>
      </w:r>
    </w:p>
    <w:p w14:paraId="2C63E879" w14:textId="5E83BB3D" w:rsidR="003A5BB4" w:rsidRPr="003A5BB4" w:rsidRDefault="003A5BB4" w:rsidP="003A5BB4">
      <w:pPr>
        <w:pStyle w:val="Style1"/>
      </w:pPr>
      <w:r>
        <w:t xml:space="preserve">     </w:t>
      </w:r>
      <w:r w:rsidRPr="003A5BB4">
        <w:t>Eligible Content: CC.2.2.HS.C.3</w:t>
      </w:r>
    </w:p>
    <w:p w14:paraId="0FDA4167"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Write functions or sequences that model relationships between two quantities.</w:t>
      </w:r>
    </w:p>
    <w:p w14:paraId="430BBEEB"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3201E819" w14:textId="77777777" w:rsidTr="002B1199">
        <w:trPr>
          <w:trHeight w:hRule="exact" w:val="264"/>
        </w:trPr>
        <w:tc>
          <w:tcPr>
            <w:tcW w:w="8275" w:type="dxa"/>
            <w:shd w:val="clear" w:color="auto" w:fill="009CD1"/>
          </w:tcPr>
          <w:p w14:paraId="34A8278C"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28162BDC" w14:textId="77777777" w:rsidTr="002B1199">
        <w:trPr>
          <w:trHeight w:hRule="exact" w:val="576"/>
        </w:trPr>
        <w:tc>
          <w:tcPr>
            <w:tcW w:w="8275" w:type="dxa"/>
            <w:vAlign w:val="center"/>
          </w:tcPr>
          <w:p w14:paraId="0E31D071" w14:textId="77777777" w:rsidR="003A5BB4" w:rsidRPr="003A5BB4" w:rsidRDefault="003A5BB4" w:rsidP="003A5BB4">
            <w:pPr>
              <w:autoSpaceDE w:val="0"/>
              <w:autoSpaceDN w:val="0"/>
              <w:adjustRightInd w:val="0"/>
              <w:spacing w:after="0" w:line="240" w:lineRule="auto"/>
              <w:ind w:left="45"/>
              <w:rPr>
                <w:rFonts w:ascii="Calibri" w:eastAsia="Calibri" w:hAnsi="Calibri" w:cs="Times New Roman"/>
                <w:bCs/>
              </w:rPr>
            </w:pPr>
            <w:r w:rsidRPr="003A5BB4">
              <w:rPr>
                <w:rFonts w:ascii="Times New Roman" w:eastAsia="Calibri" w:hAnsi="Times New Roman" w:cs="Times New Roman"/>
                <w:b/>
                <w:bCs/>
              </w:rPr>
              <w:t>CC.2.2.HSC3a</w:t>
            </w:r>
            <w:r w:rsidRPr="003A5BB4">
              <w:rPr>
                <w:rFonts w:ascii="Calibri" w:eastAsia="Calibri" w:hAnsi="Calibri" w:cs="Times New Roman"/>
                <w:bCs/>
              </w:rPr>
              <w:t xml:space="preserve"> </w:t>
            </w:r>
            <w:r w:rsidRPr="003A5BB4">
              <w:rPr>
                <w:rFonts w:ascii="Times New Roman" w:eastAsia="Calibri" w:hAnsi="Times New Roman" w:cs="Times New Roman"/>
                <w:bCs/>
              </w:rPr>
              <w:t>Describe the linear relationship between two variables displayed in a table of values</w:t>
            </w:r>
          </w:p>
        </w:tc>
      </w:tr>
    </w:tbl>
    <w:p w14:paraId="759D6239"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49D2CE31" w14:textId="77777777" w:rsidTr="002B1199">
        <w:trPr>
          <w:trHeight w:hRule="exact" w:val="264"/>
        </w:trPr>
        <w:tc>
          <w:tcPr>
            <w:tcW w:w="8276" w:type="dxa"/>
            <w:gridSpan w:val="2"/>
            <w:shd w:val="clear" w:color="auto" w:fill="009CD1"/>
          </w:tcPr>
          <w:p w14:paraId="31CE139A"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3A389D50" w14:textId="77777777" w:rsidTr="002B1199">
        <w:trPr>
          <w:trHeight w:hRule="exact" w:val="577"/>
        </w:trPr>
        <w:tc>
          <w:tcPr>
            <w:tcW w:w="8276" w:type="dxa"/>
            <w:gridSpan w:val="2"/>
            <w:shd w:val="clear" w:color="auto" w:fill="DEEAF6"/>
          </w:tcPr>
          <w:p w14:paraId="373D0013"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commentRangeStart w:id="52"/>
            <w:r w:rsidRPr="003A5BB4">
              <w:rPr>
                <w:rFonts w:ascii="Times New Roman" w:eastAsia="Times New Roman" w:hAnsi="Times New Roman" w:cs="Times New Roman"/>
              </w:rPr>
              <w:t>Students will describe the relationship (positive, negative, no) between two variables displayed in a table.</w:t>
            </w:r>
            <w:commentRangeEnd w:id="52"/>
            <w:r w:rsidRPr="003A5BB4">
              <w:rPr>
                <w:rFonts w:ascii="Calibri" w:eastAsia="Calibri" w:hAnsi="Calibri" w:cs="Times New Roman"/>
                <w:sz w:val="16"/>
                <w:szCs w:val="16"/>
              </w:rPr>
              <w:commentReference w:id="52"/>
            </w:r>
          </w:p>
        </w:tc>
      </w:tr>
      <w:tr w:rsidR="003A5BB4" w:rsidRPr="003A5BB4" w14:paraId="4766DD53" w14:textId="77777777" w:rsidTr="002B1199">
        <w:trPr>
          <w:trHeight w:hRule="exact" w:val="262"/>
        </w:trPr>
        <w:tc>
          <w:tcPr>
            <w:tcW w:w="8276" w:type="dxa"/>
            <w:gridSpan w:val="2"/>
            <w:shd w:val="clear" w:color="auto" w:fill="009CD1"/>
          </w:tcPr>
          <w:p w14:paraId="28F7D9AF" w14:textId="77777777" w:rsidR="003A5BB4" w:rsidRPr="003A5BB4" w:rsidRDefault="003A5BB4" w:rsidP="003A5BB4">
            <w:pPr>
              <w:pStyle w:val="Style2"/>
              <w:rPr>
                <w:color w:val="CBC3C5"/>
              </w:rPr>
            </w:pPr>
            <w:r w:rsidRPr="003A5BB4">
              <w:t>Tier Guidelines</w:t>
            </w:r>
            <w:r w:rsidRPr="003A5BB4">
              <w:tab/>
            </w:r>
          </w:p>
        </w:tc>
      </w:tr>
      <w:tr w:rsidR="003A5BB4" w:rsidRPr="003A5BB4" w14:paraId="400237A9" w14:textId="77777777" w:rsidTr="002B1199">
        <w:trPr>
          <w:trHeight w:hRule="exact" w:val="264"/>
        </w:trPr>
        <w:tc>
          <w:tcPr>
            <w:tcW w:w="4138" w:type="dxa"/>
            <w:shd w:val="clear" w:color="auto" w:fill="009CD1"/>
          </w:tcPr>
          <w:p w14:paraId="50458F52"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17981249"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50C8C3BD" w14:textId="77777777" w:rsidTr="002B1199">
        <w:trPr>
          <w:trHeight w:hRule="exact" w:val="559"/>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301E30A0" w14:textId="77777777" w:rsidR="003A5BB4" w:rsidRPr="003A5BB4" w:rsidRDefault="003A5BB4" w:rsidP="003A5BB4">
            <w:pPr>
              <w:widowControl w:val="0"/>
              <w:spacing w:after="0" w:line="240" w:lineRule="auto"/>
              <w:ind w:left="50" w:right="88" w:firstLine="40"/>
              <w:rPr>
                <w:rFonts w:ascii="Times New Roman" w:eastAsia="Times New Roman" w:hAnsi="Times New Roman" w:cs="Times New Roman"/>
              </w:rPr>
            </w:pP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113C48FD"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p>
        </w:tc>
      </w:tr>
    </w:tbl>
    <w:p w14:paraId="4109FB7B" w14:textId="77777777" w:rsidR="003A5BB4" w:rsidRPr="003A5BB4" w:rsidRDefault="003A5BB4" w:rsidP="003A5BB4">
      <w:pPr>
        <w:spacing w:before="120" w:after="0" w:line="240" w:lineRule="auto"/>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50588A12" w14:textId="77777777" w:rsidTr="002B1199">
        <w:trPr>
          <w:trHeight w:val="540"/>
        </w:trPr>
        <w:tc>
          <w:tcPr>
            <w:tcW w:w="9465" w:type="dxa"/>
            <w:shd w:val="clear" w:color="auto" w:fill="009CD1"/>
            <w:vAlign w:val="center"/>
          </w:tcPr>
          <w:p w14:paraId="37018503"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CC.2.2 Algebraic Concepts </w:t>
            </w:r>
          </w:p>
        </w:tc>
      </w:tr>
    </w:tbl>
    <w:p w14:paraId="6FB5C767" w14:textId="77777777" w:rsidR="003A5BB4" w:rsidRPr="003A5BB4" w:rsidRDefault="003A5BB4" w:rsidP="003A5BB4">
      <w:pPr>
        <w:pStyle w:val="Style1"/>
      </w:pPr>
      <w:r w:rsidRPr="003A5BB4">
        <w:t>Common Core Standard: CC.2.2.HS.C</w:t>
      </w:r>
    </w:p>
    <w:p w14:paraId="2BAFA5B8"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Functions</w:t>
      </w:r>
    </w:p>
    <w:p w14:paraId="0C753B85" w14:textId="23016F87" w:rsidR="003A5BB4" w:rsidRPr="003A5BB4" w:rsidRDefault="003A5BB4" w:rsidP="003A5BB4">
      <w:pPr>
        <w:pStyle w:val="Style1"/>
      </w:pPr>
      <w:r>
        <w:t xml:space="preserve">     </w:t>
      </w:r>
      <w:r w:rsidRPr="003A5BB4">
        <w:t>Eligible Content: CC.2.2.HS.C.5</w:t>
      </w:r>
    </w:p>
    <w:p w14:paraId="08790F39"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 xml:space="preserve">Construct and compare linear, quadratic, and exponential models to solve problems. </w:t>
      </w:r>
    </w:p>
    <w:p w14:paraId="2749B023"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2BB7934F" w14:textId="77777777" w:rsidTr="002B1199">
        <w:trPr>
          <w:trHeight w:hRule="exact" w:val="264"/>
        </w:trPr>
        <w:tc>
          <w:tcPr>
            <w:tcW w:w="8275" w:type="dxa"/>
            <w:shd w:val="clear" w:color="auto" w:fill="009CD1"/>
          </w:tcPr>
          <w:p w14:paraId="50F6EB8E"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225C17E8" w14:textId="77777777" w:rsidTr="002B1199">
        <w:trPr>
          <w:trHeight w:hRule="exact" w:val="576"/>
        </w:trPr>
        <w:tc>
          <w:tcPr>
            <w:tcW w:w="8275" w:type="dxa"/>
            <w:vAlign w:val="center"/>
          </w:tcPr>
          <w:p w14:paraId="3C9B06AE" w14:textId="77777777" w:rsidR="003A5BB4" w:rsidRPr="003A5BB4" w:rsidRDefault="003A5BB4" w:rsidP="003A5BB4">
            <w:pPr>
              <w:autoSpaceDE w:val="0"/>
              <w:autoSpaceDN w:val="0"/>
              <w:adjustRightInd w:val="0"/>
              <w:spacing w:after="0" w:line="240" w:lineRule="auto"/>
              <w:ind w:left="45"/>
              <w:rPr>
                <w:rFonts w:ascii="Calibri" w:eastAsia="Calibri" w:hAnsi="Calibri" w:cs="Times New Roman"/>
                <w:bCs/>
              </w:rPr>
            </w:pPr>
            <w:r w:rsidRPr="003A5BB4">
              <w:rPr>
                <w:rFonts w:ascii="Times New Roman" w:eastAsia="Calibri" w:hAnsi="Times New Roman" w:cs="Times New Roman"/>
                <w:b/>
                <w:bCs/>
              </w:rPr>
              <w:t>CC.2.2.HSC5a</w:t>
            </w:r>
            <w:r w:rsidRPr="003A5BB4">
              <w:rPr>
                <w:rFonts w:ascii="Calibri" w:eastAsia="Calibri" w:hAnsi="Calibri" w:cs="Times New Roman"/>
                <w:bCs/>
              </w:rPr>
              <w:t xml:space="preserve"> </w:t>
            </w:r>
            <w:r w:rsidRPr="003A5BB4">
              <w:rPr>
                <w:rFonts w:ascii="Times New Roman" w:eastAsia="Calibri" w:hAnsi="Times New Roman" w:cs="Times New Roman"/>
                <w:bCs/>
              </w:rPr>
              <w:t>Interpret the effect of a change in one variable on the other variable using graphs or tables</w:t>
            </w:r>
          </w:p>
        </w:tc>
      </w:tr>
    </w:tbl>
    <w:p w14:paraId="420DD8D4"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544DC256" w14:textId="77777777" w:rsidTr="002B1199">
        <w:trPr>
          <w:trHeight w:hRule="exact" w:val="264"/>
        </w:trPr>
        <w:tc>
          <w:tcPr>
            <w:tcW w:w="8276" w:type="dxa"/>
            <w:gridSpan w:val="2"/>
            <w:shd w:val="clear" w:color="auto" w:fill="009CD1"/>
          </w:tcPr>
          <w:p w14:paraId="284403AD"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1F8D91F9" w14:textId="77777777" w:rsidTr="003A5BB4">
        <w:trPr>
          <w:trHeight w:hRule="exact" w:val="379"/>
        </w:trPr>
        <w:tc>
          <w:tcPr>
            <w:tcW w:w="8276" w:type="dxa"/>
            <w:gridSpan w:val="2"/>
            <w:shd w:val="clear" w:color="auto" w:fill="DEEAF6"/>
          </w:tcPr>
          <w:p w14:paraId="462549D0"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r w:rsidRPr="003A5BB4">
              <w:rPr>
                <w:rFonts w:ascii="Times New Roman" w:eastAsia="Times New Roman" w:hAnsi="Times New Roman" w:cs="Times New Roman"/>
              </w:rPr>
              <w:t xml:space="preserve">Students will identify the change in one variable on another displayed in a graph or table. </w:t>
            </w:r>
          </w:p>
        </w:tc>
      </w:tr>
      <w:tr w:rsidR="003A5BB4" w:rsidRPr="003A5BB4" w14:paraId="62C509B3" w14:textId="77777777" w:rsidTr="002B1199">
        <w:trPr>
          <w:trHeight w:hRule="exact" w:val="262"/>
        </w:trPr>
        <w:tc>
          <w:tcPr>
            <w:tcW w:w="8276" w:type="dxa"/>
            <w:gridSpan w:val="2"/>
            <w:shd w:val="clear" w:color="auto" w:fill="009CD1"/>
          </w:tcPr>
          <w:p w14:paraId="1525B608" w14:textId="77777777" w:rsidR="003A5BB4" w:rsidRPr="003A5BB4" w:rsidRDefault="003A5BB4" w:rsidP="003A5BB4">
            <w:pPr>
              <w:pStyle w:val="Style2"/>
              <w:rPr>
                <w:color w:val="CBC3C5"/>
              </w:rPr>
            </w:pPr>
            <w:r w:rsidRPr="003A5BB4">
              <w:t>Tier Guidelines</w:t>
            </w:r>
            <w:r w:rsidRPr="003A5BB4">
              <w:tab/>
            </w:r>
          </w:p>
        </w:tc>
      </w:tr>
      <w:tr w:rsidR="003A5BB4" w:rsidRPr="003A5BB4" w14:paraId="4E631FE9" w14:textId="77777777" w:rsidTr="002B1199">
        <w:trPr>
          <w:trHeight w:hRule="exact" w:val="264"/>
        </w:trPr>
        <w:tc>
          <w:tcPr>
            <w:tcW w:w="4138" w:type="dxa"/>
            <w:shd w:val="clear" w:color="auto" w:fill="009CD1"/>
          </w:tcPr>
          <w:p w14:paraId="3C120C18"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1B66B60F"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664B60C8" w14:textId="77777777" w:rsidTr="002B1199">
        <w:trPr>
          <w:trHeight w:hRule="exact" w:val="820"/>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4BCC0BE7" w14:textId="77777777" w:rsidR="003A5BB4" w:rsidRPr="003A5BB4" w:rsidRDefault="003A5BB4" w:rsidP="003A5BB4">
            <w:pPr>
              <w:widowControl w:val="0"/>
              <w:spacing w:after="0" w:line="240" w:lineRule="auto"/>
              <w:ind w:left="140" w:right="128"/>
              <w:rPr>
                <w:rFonts w:ascii="Times New Roman" w:eastAsia="Times New Roman" w:hAnsi="Times New Roman" w:cs="Times New Roman"/>
              </w:rPr>
            </w:pPr>
            <w:r w:rsidRPr="003A5BB4">
              <w:rPr>
                <w:rFonts w:ascii="Times New Roman" w:eastAsia="Times New Roman" w:hAnsi="Times New Roman" w:cs="Times New Roman"/>
              </w:rPr>
              <w:t xml:space="preserve">Limited to identifying whether the target variable is increasing or decreasing. </w:t>
            </w: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6DF18A16"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r w:rsidRPr="003A5BB4">
              <w:rPr>
                <w:rFonts w:ascii="Times New Roman" w:eastAsia="Times New Roman" w:hAnsi="Times New Roman" w:cs="Times New Roman"/>
              </w:rPr>
              <w:t>Can be asked to identify whether the target variable is increasing, decreasing, or staying the same.</w:t>
            </w:r>
          </w:p>
        </w:tc>
      </w:tr>
    </w:tbl>
    <w:p w14:paraId="74CCBCFB" w14:textId="77777777" w:rsidR="003A5BB4" w:rsidRPr="003A5BB4" w:rsidRDefault="003A5BB4" w:rsidP="003A5BB4">
      <w:pPr>
        <w:spacing w:before="120" w:after="0" w:line="240" w:lineRule="auto"/>
        <w:rPr>
          <w:rFonts w:ascii="Arial" w:eastAsia="Calibri" w:hAnsi="Calibri" w:cs="Times New Roman"/>
          <w:sz w:val="24"/>
          <w:szCs w:val="24"/>
        </w:rPr>
      </w:pPr>
    </w:p>
    <w:p w14:paraId="6D7AF1B3" w14:textId="77777777" w:rsidR="003A5BB4" w:rsidRPr="003A5BB4" w:rsidRDefault="003A5BB4" w:rsidP="003A5BB4">
      <w:pPr>
        <w:spacing w:after="0" w:line="240" w:lineRule="auto"/>
        <w:rPr>
          <w:rFonts w:ascii="Arial" w:eastAsia="Calibri" w:hAnsi="Calibri" w:cs="Times New Roman"/>
          <w:sz w:val="24"/>
          <w:szCs w:val="24"/>
        </w:rPr>
      </w:pPr>
      <w:r w:rsidRPr="003A5BB4">
        <w:rPr>
          <w:rFonts w:ascii="Arial" w:eastAsia="Calibri" w:hAnsi="Calibri" w:cs="Times New Roman"/>
          <w:sz w:val="24"/>
          <w:szCs w:val="24"/>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6A0E8C48" w14:textId="77777777" w:rsidTr="002B1199">
        <w:trPr>
          <w:trHeight w:val="540"/>
        </w:trPr>
        <w:tc>
          <w:tcPr>
            <w:tcW w:w="9465" w:type="dxa"/>
            <w:shd w:val="clear" w:color="auto" w:fill="009CD1"/>
            <w:vAlign w:val="center"/>
          </w:tcPr>
          <w:p w14:paraId="20975E6F" w14:textId="77777777" w:rsidR="003A5BB4" w:rsidRPr="003A5BB4" w:rsidRDefault="003A5BB4" w:rsidP="003A5BB4">
            <w:pPr>
              <w:spacing w:after="0" w:line="240" w:lineRule="auto"/>
              <w:ind w:right="106"/>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CC.2.2 Algebraic Concepts </w:t>
            </w:r>
          </w:p>
        </w:tc>
      </w:tr>
    </w:tbl>
    <w:p w14:paraId="4B289CB1" w14:textId="77777777" w:rsidR="003A5BB4" w:rsidRPr="003A5BB4" w:rsidRDefault="003A5BB4" w:rsidP="003A5BB4">
      <w:pPr>
        <w:pStyle w:val="Style1"/>
      </w:pPr>
      <w:r w:rsidRPr="003A5BB4">
        <w:t>Common Core Standard: CC.2.2.HS.C</w:t>
      </w:r>
    </w:p>
    <w:p w14:paraId="701019C6"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Functions</w:t>
      </w:r>
    </w:p>
    <w:p w14:paraId="34B9BB37" w14:textId="76197F76" w:rsidR="003A5BB4" w:rsidRPr="003A5BB4" w:rsidRDefault="003A5BB4" w:rsidP="003A5BB4">
      <w:pPr>
        <w:pStyle w:val="Style1"/>
      </w:pPr>
      <w:r>
        <w:t xml:space="preserve">      </w:t>
      </w:r>
      <w:r w:rsidRPr="003A5BB4">
        <w:t>Eligible Content: CC.2.2.HS.C.5</w:t>
      </w:r>
    </w:p>
    <w:p w14:paraId="544FF13D"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 xml:space="preserve">Construct and compare linear, quadratic, and exponential models to solve problems. </w:t>
      </w:r>
    </w:p>
    <w:p w14:paraId="19E69D36"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424D334E" w14:textId="77777777" w:rsidTr="002B1199">
        <w:trPr>
          <w:trHeight w:hRule="exact" w:val="264"/>
        </w:trPr>
        <w:tc>
          <w:tcPr>
            <w:tcW w:w="8275" w:type="dxa"/>
            <w:shd w:val="clear" w:color="auto" w:fill="009CD1"/>
          </w:tcPr>
          <w:p w14:paraId="3F29D13F"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3225385D" w14:textId="77777777" w:rsidTr="002B1199">
        <w:trPr>
          <w:trHeight w:hRule="exact" w:val="576"/>
        </w:trPr>
        <w:tc>
          <w:tcPr>
            <w:tcW w:w="8275" w:type="dxa"/>
            <w:vAlign w:val="center"/>
          </w:tcPr>
          <w:p w14:paraId="26B613E0" w14:textId="77777777" w:rsidR="003A5BB4" w:rsidRPr="003A5BB4" w:rsidRDefault="003A5BB4" w:rsidP="003A5BB4">
            <w:pPr>
              <w:autoSpaceDE w:val="0"/>
              <w:autoSpaceDN w:val="0"/>
              <w:adjustRightInd w:val="0"/>
              <w:spacing w:after="0" w:line="240" w:lineRule="auto"/>
              <w:ind w:left="45" w:right="136"/>
              <w:rPr>
                <w:rFonts w:ascii="Calibri" w:eastAsia="Calibri" w:hAnsi="Calibri" w:cs="Times New Roman"/>
                <w:bCs/>
              </w:rPr>
            </w:pPr>
            <w:r w:rsidRPr="003A5BB4">
              <w:rPr>
                <w:rFonts w:ascii="Times New Roman" w:eastAsia="Calibri" w:hAnsi="Times New Roman" w:cs="Times New Roman"/>
                <w:b/>
                <w:bCs/>
              </w:rPr>
              <w:t>CC.2.2.HSC5b</w:t>
            </w:r>
            <w:r w:rsidRPr="003A5BB4">
              <w:rPr>
                <w:rFonts w:ascii="Calibri" w:eastAsia="Calibri" w:hAnsi="Calibri" w:cs="Times New Roman"/>
                <w:bCs/>
              </w:rPr>
              <w:t xml:space="preserve"> </w:t>
            </w:r>
            <w:r w:rsidRPr="003A5BB4">
              <w:rPr>
                <w:rFonts w:ascii="Times New Roman" w:eastAsia="Calibri" w:hAnsi="Times New Roman" w:cs="Times New Roman"/>
                <w:bCs/>
              </w:rPr>
              <w:t>Interpret a graphical representation of a linear model in a real-world problem</w:t>
            </w:r>
          </w:p>
        </w:tc>
      </w:tr>
    </w:tbl>
    <w:p w14:paraId="58F02645"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5E9FB8B8" w14:textId="77777777" w:rsidTr="002B1199">
        <w:trPr>
          <w:trHeight w:hRule="exact" w:val="264"/>
        </w:trPr>
        <w:tc>
          <w:tcPr>
            <w:tcW w:w="8276" w:type="dxa"/>
            <w:gridSpan w:val="2"/>
            <w:shd w:val="clear" w:color="auto" w:fill="009CD1"/>
          </w:tcPr>
          <w:p w14:paraId="0FF900C8"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78DB4B33" w14:textId="77777777" w:rsidTr="002B1199">
        <w:trPr>
          <w:trHeight w:hRule="exact" w:val="397"/>
        </w:trPr>
        <w:tc>
          <w:tcPr>
            <w:tcW w:w="8276" w:type="dxa"/>
            <w:gridSpan w:val="2"/>
            <w:shd w:val="clear" w:color="auto" w:fill="DEEAF6"/>
          </w:tcPr>
          <w:p w14:paraId="307E504C"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r w:rsidRPr="003A5BB4">
              <w:rPr>
                <w:rFonts w:ascii="Times New Roman" w:eastAsia="Times New Roman" w:hAnsi="Times New Roman" w:cs="Times New Roman"/>
              </w:rPr>
              <w:t xml:space="preserve">Students will answer a literal question about a linear relationship shown on a graph </w:t>
            </w:r>
          </w:p>
        </w:tc>
      </w:tr>
      <w:tr w:rsidR="003A5BB4" w:rsidRPr="003A5BB4" w14:paraId="3DBEDA73" w14:textId="77777777" w:rsidTr="002B1199">
        <w:trPr>
          <w:trHeight w:hRule="exact" w:val="262"/>
        </w:trPr>
        <w:tc>
          <w:tcPr>
            <w:tcW w:w="8276" w:type="dxa"/>
            <w:gridSpan w:val="2"/>
            <w:shd w:val="clear" w:color="auto" w:fill="009CD1"/>
          </w:tcPr>
          <w:p w14:paraId="0FE0CA55" w14:textId="77777777" w:rsidR="003A5BB4" w:rsidRPr="003A5BB4" w:rsidRDefault="003A5BB4" w:rsidP="003A5BB4">
            <w:pPr>
              <w:pStyle w:val="Style2"/>
              <w:rPr>
                <w:color w:val="CBC3C5"/>
              </w:rPr>
            </w:pPr>
            <w:r w:rsidRPr="003A5BB4">
              <w:t>Tier Guidelines</w:t>
            </w:r>
            <w:r w:rsidRPr="003A5BB4">
              <w:tab/>
            </w:r>
          </w:p>
        </w:tc>
      </w:tr>
      <w:tr w:rsidR="003A5BB4" w:rsidRPr="003A5BB4" w14:paraId="28714547" w14:textId="77777777" w:rsidTr="002B1199">
        <w:trPr>
          <w:trHeight w:hRule="exact" w:val="264"/>
        </w:trPr>
        <w:tc>
          <w:tcPr>
            <w:tcW w:w="4138" w:type="dxa"/>
            <w:shd w:val="clear" w:color="auto" w:fill="009CD1"/>
          </w:tcPr>
          <w:p w14:paraId="5DCF30C3"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708E9183"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389E7791" w14:textId="77777777" w:rsidTr="002B1199">
        <w:trPr>
          <w:trHeight w:hRule="exact" w:val="559"/>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1C7B83D8" w14:textId="77777777" w:rsidR="003A5BB4" w:rsidRPr="003A5BB4" w:rsidRDefault="003A5BB4" w:rsidP="003A5BB4">
            <w:pPr>
              <w:widowControl w:val="0"/>
              <w:spacing w:after="0" w:line="240" w:lineRule="auto"/>
              <w:ind w:left="140" w:right="225"/>
              <w:rPr>
                <w:rFonts w:ascii="Times New Roman" w:eastAsia="Times New Roman" w:hAnsi="Times New Roman" w:cs="Times New Roman"/>
              </w:rPr>
            </w:pPr>
            <w:r w:rsidRPr="003A5BB4">
              <w:rPr>
                <w:rFonts w:ascii="Times New Roman" w:eastAsia="Times New Roman" w:hAnsi="Times New Roman" w:cs="Times New Roman"/>
              </w:rPr>
              <w:t>Axes are limited to 10 in increments of 1 or 2.</w:t>
            </w:r>
          </w:p>
          <w:p w14:paraId="497DC125" w14:textId="77777777" w:rsidR="003A5BB4" w:rsidRPr="003A5BB4" w:rsidRDefault="003A5BB4" w:rsidP="003A5BB4">
            <w:pPr>
              <w:widowControl w:val="0"/>
              <w:spacing w:after="0" w:line="240" w:lineRule="auto"/>
              <w:ind w:left="140" w:right="225"/>
              <w:rPr>
                <w:rFonts w:ascii="Times New Roman" w:eastAsia="Times New Roman" w:hAnsi="Times New Roman" w:cs="Times New Roman"/>
              </w:rPr>
            </w:pP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786793CF"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r w:rsidRPr="003A5BB4">
              <w:rPr>
                <w:rFonts w:ascii="Times New Roman" w:eastAsia="Times New Roman" w:hAnsi="Times New Roman" w:cs="Times New Roman"/>
              </w:rPr>
              <w:t>Axes are limited to 20 with increments of 1, 2, or 5.</w:t>
            </w:r>
          </w:p>
        </w:tc>
      </w:tr>
    </w:tbl>
    <w:p w14:paraId="325DC9D2" w14:textId="77777777" w:rsidR="003A5BB4" w:rsidRPr="003A5BB4" w:rsidRDefault="003A5BB4" w:rsidP="003A5BB4">
      <w:pPr>
        <w:spacing w:before="120" w:after="0" w:line="240" w:lineRule="auto"/>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4E457FD3" w14:textId="77777777" w:rsidTr="002B1199">
        <w:trPr>
          <w:trHeight w:val="540"/>
        </w:trPr>
        <w:tc>
          <w:tcPr>
            <w:tcW w:w="9465" w:type="dxa"/>
            <w:shd w:val="clear" w:color="auto" w:fill="009CD1"/>
            <w:vAlign w:val="center"/>
          </w:tcPr>
          <w:p w14:paraId="53145674"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CC.2.2 Algebraic Concepts </w:t>
            </w:r>
          </w:p>
        </w:tc>
      </w:tr>
    </w:tbl>
    <w:p w14:paraId="5B4599C4" w14:textId="77777777" w:rsidR="003A5BB4" w:rsidRPr="003A5BB4" w:rsidRDefault="003A5BB4" w:rsidP="003A5BB4">
      <w:pPr>
        <w:pStyle w:val="Style1"/>
      </w:pPr>
      <w:r w:rsidRPr="003A5BB4">
        <w:t>Common Core Standard: CC.2.2.HS.D</w:t>
      </w:r>
    </w:p>
    <w:p w14:paraId="1828E56C"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Algebra</w:t>
      </w:r>
    </w:p>
    <w:p w14:paraId="73F62551" w14:textId="4B7A60E5" w:rsidR="003A5BB4" w:rsidRPr="003A5BB4" w:rsidRDefault="003A5BB4" w:rsidP="003A5BB4">
      <w:pPr>
        <w:pStyle w:val="Style1"/>
      </w:pPr>
      <w:r>
        <w:t xml:space="preserve">      </w:t>
      </w:r>
      <w:r w:rsidRPr="003A5BB4">
        <w:t>Eligible Content: CC.2.2.HS.D.1</w:t>
      </w:r>
    </w:p>
    <w:p w14:paraId="45028066"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Interpret the structure of expressions to represent a quantity in terms of its context.</w:t>
      </w:r>
    </w:p>
    <w:p w14:paraId="0C049928"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33D4BDE4" w14:textId="77777777" w:rsidTr="002B1199">
        <w:trPr>
          <w:trHeight w:hRule="exact" w:val="264"/>
        </w:trPr>
        <w:tc>
          <w:tcPr>
            <w:tcW w:w="8275" w:type="dxa"/>
            <w:shd w:val="clear" w:color="auto" w:fill="009CD1"/>
          </w:tcPr>
          <w:p w14:paraId="27744DAD"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371A10B0" w14:textId="77777777" w:rsidTr="002B1199">
        <w:trPr>
          <w:trHeight w:hRule="exact" w:val="576"/>
        </w:trPr>
        <w:tc>
          <w:tcPr>
            <w:tcW w:w="8275" w:type="dxa"/>
            <w:vAlign w:val="center"/>
          </w:tcPr>
          <w:p w14:paraId="038597B8" w14:textId="77777777" w:rsidR="003A5BB4" w:rsidRPr="003A5BB4" w:rsidRDefault="003A5BB4" w:rsidP="003A5BB4">
            <w:pPr>
              <w:autoSpaceDE w:val="0"/>
              <w:autoSpaceDN w:val="0"/>
              <w:adjustRightInd w:val="0"/>
              <w:spacing w:after="0" w:line="240" w:lineRule="auto"/>
              <w:ind w:left="45"/>
              <w:rPr>
                <w:rFonts w:ascii="Calibri" w:eastAsia="Calibri" w:hAnsi="Calibri" w:cs="Times New Roman"/>
                <w:bCs/>
              </w:rPr>
            </w:pPr>
            <w:r w:rsidRPr="003A5BB4">
              <w:rPr>
                <w:rFonts w:ascii="Times New Roman" w:eastAsia="Calibri" w:hAnsi="Times New Roman" w:cs="Times New Roman"/>
                <w:b/>
                <w:bCs/>
              </w:rPr>
              <w:t>CC.2.2.HSD1a</w:t>
            </w:r>
            <w:r w:rsidRPr="003A5BB4">
              <w:rPr>
                <w:rFonts w:ascii="Calibri" w:eastAsia="Calibri" w:hAnsi="Calibri" w:cs="Times New Roman"/>
                <w:bCs/>
              </w:rPr>
              <w:t xml:space="preserve"> </w:t>
            </w:r>
            <w:r w:rsidRPr="003A5BB4">
              <w:rPr>
                <w:rFonts w:ascii="Times New Roman" w:eastAsia="Calibri" w:hAnsi="Times New Roman" w:cs="Times New Roman"/>
                <w:bCs/>
              </w:rPr>
              <w:t>Select an algebraic expression using any of the four operations and solve a real-world problem</w:t>
            </w:r>
          </w:p>
        </w:tc>
      </w:tr>
    </w:tbl>
    <w:p w14:paraId="7DFEF52B"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46206543" w14:textId="77777777" w:rsidTr="002B1199">
        <w:trPr>
          <w:trHeight w:hRule="exact" w:val="264"/>
        </w:trPr>
        <w:tc>
          <w:tcPr>
            <w:tcW w:w="8276" w:type="dxa"/>
            <w:gridSpan w:val="2"/>
            <w:shd w:val="clear" w:color="auto" w:fill="009CD1"/>
          </w:tcPr>
          <w:p w14:paraId="39106C88"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2E596A95" w14:textId="77777777" w:rsidTr="003A5BB4">
        <w:trPr>
          <w:trHeight w:hRule="exact" w:val="559"/>
        </w:trPr>
        <w:tc>
          <w:tcPr>
            <w:tcW w:w="8276" w:type="dxa"/>
            <w:gridSpan w:val="2"/>
            <w:shd w:val="clear" w:color="auto" w:fill="DEEAF6"/>
          </w:tcPr>
          <w:p w14:paraId="63D99C98"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r w:rsidRPr="003A5BB4">
              <w:rPr>
                <w:rFonts w:ascii="Times New Roman" w:eastAsia="Times New Roman" w:hAnsi="Times New Roman" w:cs="Times New Roman"/>
              </w:rPr>
              <w:t xml:space="preserve">Students will select an algebraic expression using any of the four operations that would solve a real-world problem. </w:t>
            </w:r>
          </w:p>
        </w:tc>
      </w:tr>
      <w:tr w:rsidR="003A5BB4" w:rsidRPr="003A5BB4" w14:paraId="29661993" w14:textId="77777777" w:rsidTr="002B1199">
        <w:trPr>
          <w:trHeight w:hRule="exact" w:val="262"/>
        </w:trPr>
        <w:tc>
          <w:tcPr>
            <w:tcW w:w="8276" w:type="dxa"/>
            <w:gridSpan w:val="2"/>
            <w:shd w:val="clear" w:color="auto" w:fill="009CD1"/>
          </w:tcPr>
          <w:p w14:paraId="375A972B" w14:textId="77777777" w:rsidR="003A5BB4" w:rsidRPr="003A5BB4" w:rsidRDefault="003A5BB4" w:rsidP="003A5BB4">
            <w:pPr>
              <w:pStyle w:val="Style2"/>
              <w:rPr>
                <w:color w:val="CBC3C5"/>
              </w:rPr>
            </w:pPr>
            <w:r w:rsidRPr="003A5BB4">
              <w:t>Tier Guidelines</w:t>
            </w:r>
            <w:r w:rsidRPr="003A5BB4">
              <w:tab/>
            </w:r>
          </w:p>
        </w:tc>
      </w:tr>
      <w:tr w:rsidR="003A5BB4" w:rsidRPr="003A5BB4" w14:paraId="77344907" w14:textId="77777777" w:rsidTr="002B1199">
        <w:trPr>
          <w:trHeight w:hRule="exact" w:val="264"/>
        </w:trPr>
        <w:tc>
          <w:tcPr>
            <w:tcW w:w="4138" w:type="dxa"/>
            <w:shd w:val="clear" w:color="auto" w:fill="009CD1"/>
          </w:tcPr>
          <w:p w14:paraId="4CEFE4C8"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2A28B854"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076C6F14" w14:textId="77777777" w:rsidTr="002B1199">
        <w:trPr>
          <w:trHeight w:hRule="exact" w:val="550"/>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2BE27B91" w14:textId="77777777" w:rsidR="003A5BB4" w:rsidRPr="003A5BB4" w:rsidRDefault="003A5BB4" w:rsidP="003A5BB4">
            <w:pPr>
              <w:widowControl w:val="0"/>
              <w:spacing w:after="0" w:line="240" w:lineRule="auto"/>
              <w:ind w:left="140" w:right="225"/>
              <w:rPr>
                <w:rFonts w:ascii="Times New Roman" w:eastAsia="Times New Roman" w:hAnsi="Times New Roman" w:cs="Times New Roman"/>
              </w:rPr>
            </w:pPr>
            <w:r w:rsidRPr="003A5BB4">
              <w:rPr>
                <w:rFonts w:ascii="Times New Roman" w:eastAsia="Times New Roman" w:hAnsi="Times New Roman" w:cs="Times New Roman"/>
              </w:rPr>
              <w:t>Limited to 1 variable and total quantities ≤ 20.</w:t>
            </w: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2AAB446A"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r w:rsidRPr="003A5BB4">
              <w:rPr>
                <w:rFonts w:ascii="Times New Roman" w:eastAsia="Times New Roman" w:hAnsi="Times New Roman" w:cs="Times New Roman"/>
              </w:rPr>
              <w:t>Limited to 1 variable and total quantities ≤ 50.</w:t>
            </w:r>
          </w:p>
        </w:tc>
      </w:tr>
    </w:tbl>
    <w:p w14:paraId="65EDFA33" w14:textId="77777777" w:rsidR="003A5BB4" w:rsidRPr="003A5BB4" w:rsidRDefault="003A5BB4" w:rsidP="003A5BB4">
      <w:pPr>
        <w:spacing w:before="120" w:after="0" w:line="240" w:lineRule="auto"/>
        <w:rPr>
          <w:rFonts w:ascii="Arial" w:eastAsia="Calibri" w:hAnsi="Calibri" w:cs="Times New Roman"/>
          <w:sz w:val="24"/>
          <w:szCs w:val="24"/>
        </w:rPr>
      </w:pPr>
    </w:p>
    <w:p w14:paraId="75A46F9C" w14:textId="77777777" w:rsidR="003A5BB4" w:rsidRPr="003A5BB4" w:rsidRDefault="003A5BB4" w:rsidP="003A5BB4">
      <w:pPr>
        <w:spacing w:after="0" w:line="240" w:lineRule="auto"/>
        <w:rPr>
          <w:rFonts w:ascii="Arial" w:eastAsia="Calibri" w:hAnsi="Calibri" w:cs="Times New Roman"/>
          <w:sz w:val="24"/>
          <w:szCs w:val="24"/>
        </w:rPr>
      </w:pPr>
      <w:r w:rsidRPr="003A5BB4">
        <w:rPr>
          <w:rFonts w:ascii="Arial" w:eastAsia="Calibri" w:hAnsi="Calibri" w:cs="Times New Roman"/>
          <w:sz w:val="24"/>
          <w:szCs w:val="24"/>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70018928" w14:textId="77777777" w:rsidTr="002B1199">
        <w:trPr>
          <w:trHeight w:val="540"/>
        </w:trPr>
        <w:tc>
          <w:tcPr>
            <w:tcW w:w="9465" w:type="dxa"/>
            <w:shd w:val="clear" w:color="auto" w:fill="009CD1"/>
            <w:vAlign w:val="center"/>
          </w:tcPr>
          <w:p w14:paraId="405AA1E4"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CC.2.2 Algebraic Concepts </w:t>
            </w:r>
          </w:p>
        </w:tc>
      </w:tr>
    </w:tbl>
    <w:p w14:paraId="05F7C1DD" w14:textId="77777777" w:rsidR="003A5BB4" w:rsidRPr="003A5BB4" w:rsidRDefault="003A5BB4" w:rsidP="003A5BB4">
      <w:pPr>
        <w:pStyle w:val="Style1"/>
      </w:pPr>
      <w:r w:rsidRPr="003A5BB4">
        <w:t>Common Core Standard: CC.2.2.HS.D</w:t>
      </w:r>
    </w:p>
    <w:p w14:paraId="0CD4F85B"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Algebra</w:t>
      </w:r>
    </w:p>
    <w:p w14:paraId="61486FF5" w14:textId="3D1231E4" w:rsidR="003A5BB4" w:rsidRPr="003A5BB4" w:rsidRDefault="003A5BB4" w:rsidP="003A5BB4">
      <w:pPr>
        <w:pStyle w:val="Style1"/>
      </w:pPr>
      <w:r>
        <w:t xml:space="preserve">      </w:t>
      </w:r>
      <w:r w:rsidRPr="003A5BB4">
        <w:t>Eligible Content: CC.2.2.HS.D.7</w:t>
      </w:r>
    </w:p>
    <w:p w14:paraId="32FBECFC"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Create and graph equations or inequalities to describe numbers or relationships.</w:t>
      </w:r>
    </w:p>
    <w:p w14:paraId="05BF575E"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1C7FA78F" w14:textId="77777777" w:rsidTr="002B1199">
        <w:trPr>
          <w:trHeight w:hRule="exact" w:val="264"/>
        </w:trPr>
        <w:tc>
          <w:tcPr>
            <w:tcW w:w="8275" w:type="dxa"/>
            <w:shd w:val="clear" w:color="auto" w:fill="009CD1"/>
          </w:tcPr>
          <w:p w14:paraId="18876022"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416C668F" w14:textId="77777777" w:rsidTr="002B1199">
        <w:trPr>
          <w:trHeight w:hRule="exact" w:val="288"/>
        </w:trPr>
        <w:tc>
          <w:tcPr>
            <w:tcW w:w="8275" w:type="dxa"/>
            <w:vAlign w:val="center"/>
          </w:tcPr>
          <w:p w14:paraId="684BDD0F" w14:textId="77777777" w:rsidR="003A5BB4" w:rsidRPr="003A5BB4" w:rsidRDefault="003A5BB4" w:rsidP="003A5BB4">
            <w:pPr>
              <w:autoSpaceDE w:val="0"/>
              <w:autoSpaceDN w:val="0"/>
              <w:adjustRightInd w:val="0"/>
              <w:spacing w:after="0" w:line="240" w:lineRule="auto"/>
              <w:ind w:left="45"/>
              <w:rPr>
                <w:rFonts w:ascii="Calibri" w:eastAsia="Calibri" w:hAnsi="Calibri" w:cs="Times New Roman"/>
                <w:bCs/>
              </w:rPr>
            </w:pPr>
            <w:r w:rsidRPr="003A5BB4">
              <w:rPr>
                <w:rFonts w:ascii="Times New Roman" w:eastAsia="Calibri" w:hAnsi="Times New Roman" w:cs="Times New Roman"/>
                <w:b/>
                <w:bCs/>
              </w:rPr>
              <w:t>CC.2.2.HSD7a</w:t>
            </w:r>
            <w:r w:rsidRPr="003A5BB4">
              <w:rPr>
                <w:rFonts w:ascii="Calibri" w:eastAsia="Calibri" w:hAnsi="Calibri" w:cs="Times New Roman"/>
                <w:bCs/>
              </w:rPr>
              <w:t xml:space="preserve"> </w:t>
            </w:r>
            <w:r w:rsidRPr="003A5BB4">
              <w:rPr>
                <w:rFonts w:ascii="Times New Roman" w:eastAsia="Calibri" w:hAnsi="Times New Roman" w:cs="Times New Roman"/>
                <w:bCs/>
              </w:rPr>
              <w:t>Translate a real-world problem into a one-variable equation</w:t>
            </w:r>
          </w:p>
        </w:tc>
      </w:tr>
    </w:tbl>
    <w:p w14:paraId="76A75B2E"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0110D2C2" w14:textId="77777777" w:rsidTr="002B1199">
        <w:trPr>
          <w:trHeight w:hRule="exact" w:val="264"/>
        </w:trPr>
        <w:tc>
          <w:tcPr>
            <w:tcW w:w="8276" w:type="dxa"/>
            <w:gridSpan w:val="2"/>
            <w:shd w:val="clear" w:color="auto" w:fill="009CD1"/>
          </w:tcPr>
          <w:p w14:paraId="0D61EEBF"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1A7F04F7" w14:textId="77777777" w:rsidTr="003A5BB4">
        <w:trPr>
          <w:trHeight w:hRule="exact" w:val="307"/>
        </w:trPr>
        <w:tc>
          <w:tcPr>
            <w:tcW w:w="8276" w:type="dxa"/>
            <w:gridSpan w:val="2"/>
            <w:shd w:val="clear" w:color="auto" w:fill="DEEAF6"/>
          </w:tcPr>
          <w:p w14:paraId="7D7206E2"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r w:rsidRPr="003A5BB4">
              <w:rPr>
                <w:rFonts w:ascii="Times New Roman" w:eastAsia="Times New Roman" w:hAnsi="Times New Roman" w:cs="Times New Roman"/>
              </w:rPr>
              <w:t>Students select an equation that models a given real-world problem.</w:t>
            </w:r>
          </w:p>
        </w:tc>
      </w:tr>
      <w:tr w:rsidR="003A5BB4" w:rsidRPr="003A5BB4" w14:paraId="6EA5CEC8" w14:textId="77777777" w:rsidTr="002B1199">
        <w:trPr>
          <w:trHeight w:hRule="exact" w:val="262"/>
        </w:trPr>
        <w:tc>
          <w:tcPr>
            <w:tcW w:w="8276" w:type="dxa"/>
            <w:gridSpan w:val="2"/>
            <w:shd w:val="clear" w:color="auto" w:fill="009CD1"/>
          </w:tcPr>
          <w:p w14:paraId="15EE364C" w14:textId="77777777" w:rsidR="003A5BB4" w:rsidRPr="003A5BB4" w:rsidRDefault="003A5BB4" w:rsidP="003A5BB4">
            <w:pPr>
              <w:pStyle w:val="Style2"/>
              <w:rPr>
                <w:color w:val="CBC3C5"/>
              </w:rPr>
            </w:pPr>
            <w:r w:rsidRPr="003A5BB4">
              <w:t>Tier Guidelines</w:t>
            </w:r>
            <w:r w:rsidRPr="003A5BB4">
              <w:tab/>
            </w:r>
          </w:p>
        </w:tc>
      </w:tr>
      <w:tr w:rsidR="003A5BB4" w:rsidRPr="003A5BB4" w14:paraId="29474A73" w14:textId="77777777" w:rsidTr="002B1199">
        <w:trPr>
          <w:trHeight w:hRule="exact" w:val="264"/>
        </w:trPr>
        <w:tc>
          <w:tcPr>
            <w:tcW w:w="4138" w:type="dxa"/>
            <w:shd w:val="clear" w:color="auto" w:fill="009CD1"/>
          </w:tcPr>
          <w:p w14:paraId="69FAD24E"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5662D9B8"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28FFE3BE" w14:textId="77777777" w:rsidTr="002B1199">
        <w:trPr>
          <w:trHeight w:hRule="exact" w:val="460"/>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2EFFF91E" w14:textId="77777777" w:rsidR="003A5BB4" w:rsidRPr="003A5BB4" w:rsidRDefault="003A5BB4" w:rsidP="003A5BB4">
            <w:pPr>
              <w:widowControl w:val="0"/>
              <w:spacing w:after="0" w:line="240" w:lineRule="auto"/>
              <w:ind w:left="50" w:right="128"/>
              <w:rPr>
                <w:rFonts w:ascii="Times New Roman" w:eastAsia="Times New Roman" w:hAnsi="Times New Roman" w:cs="Times New Roman"/>
              </w:rPr>
            </w:pPr>
            <w:r w:rsidRPr="003A5BB4">
              <w:rPr>
                <w:rFonts w:ascii="Times New Roman" w:eastAsia="Times New Roman" w:hAnsi="Times New Roman" w:cs="Times New Roman"/>
              </w:rPr>
              <w:t>Limited to total quantities ≤ 20.</w:t>
            </w: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2D04B77C"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r w:rsidRPr="003A5BB4">
              <w:rPr>
                <w:rFonts w:ascii="Times New Roman" w:eastAsia="Times New Roman" w:hAnsi="Times New Roman" w:cs="Times New Roman"/>
              </w:rPr>
              <w:t>Limited to total quantities ≤ 50.</w:t>
            </w:r>
          </w:p>
        </w:tc>
      </w:tr>
    </w:tbl>
    <w:p w14:paraId="7BD0C5BD" w14:textId="77777777" w:rsidR="003A5BB4" w:rsidRPr="003A5BB4" w:rsidRDefault="003A5BB4" w:rsidP="003A5BB4">
      <w:pPr>
        <w:spacing w:before="120" w:after="0" w:line="240" w:lineRule="auto"/>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66BA79A2" w14:textId="77777777" w:rsidTr="002B1199">
        <w:trPr>
          <w:trHeight w:val="540"/>
        </w:trPr>
        <w:tc>
          <w:tcPr>
            <w:tcW w:w="9465" w:type="dxa"/>
            <w:shd w:val="clear" w:color="auto" w:fill="009CD1"/>
            <w:vAlign w:val="center"/>
          </w:tcPr>
          <w:p w14:paraId="6D8D747B"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CC.2.2 Algebraic Concepts </w:t>
            </w:r>
          </w:p>
        </w:tc>
      </w:tr>
    </w:tbl>
    <w:p w14:paraId="1AD92BDF" w14:textId="77777777" w:rsidR="003A5BB4" w:rsidRPr="003A5BB4" w:rsidRDefault="003A5BB4" w:rsidP="003A5BB4">
      <w:pPr>
        <w:pStyle w:val="Style1"/>
      </w:pPr>
      <w:r w:rsidRPr="003A5BB4">
        <w:t>Common Core Standard: CC.2.2.HS.D</w:t>
      </w:r>
    </w:p>
    <w:p w14:paraId="1874D2B2"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Algebra</w:t>
      </w:r>
    </w:p>
    <w:p w14:paraId="54C3B17B" w14:textId="3C0278B7" w:rsidR="003A5BB4" w:rsidRPr="003A5BB4" w:rsidRDefault="003A5BB4" w:rsidP="003A5BB4">
      <w:pPr>
        <w:pStyle w:val="Style1"/>
      </w:pPr>
      <w:r>
        <w:t xml:space="preserve">     </w:t>
      </w:r>
      <w:r w:rsidRPr="003A5BB4">
        <w:t>Eligible Content: CC.2.2.HS.D.8</w:t>
      </w:r>
    </w:p>
    <w:p w14:paraId="727CAC13"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Apply inverse operations to solve equations or formulas for a given variable.</w:t>
      </w:r>
    </w:p>
    <w:p w14:paraId="33E2406D"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4D9C041F" w14:textId="77777777" w:rsidTr="002B1199">
        <w:trPr>
          <w:trHeight w:hRule="exact" w:val="264"/>
        </w:trPr>
        <w:tc>
          <w:tcPr>
            <w:tcW w:w="8275" w:type="dxa"/>
            <w:shd w:val="clear" w:color="auto" w:fill="009CD1"/>
          </w:tcPr>
          <w:p w14:paraId="09CE6241"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231DC51A" w14:textId="77777777" w:rsidTr="002B1199">
        <w:trPr>
          <w:trHeight w:hRule="exact" w:val="576"/>
        </w:trPr>
        <w:tc>
          <w:tcPr>
            <w:tcW w:w="8275" w:type="dxa"/>
            <w:vAlign w:val="center"/>
          </w:tcPr>
          <w:p w14:paraId="7556EF0D" w14:textId="77777777" w:rsidR="003A5BB4" w:rsidRPr="003A5BB4" w:rsidRDefault="003A5BB4" w:rsidP="003A5BB4">
            <w:pPr>
              <w:autoSpaceDE w:val="0"/>
              <w:autoSpaceDN w:val="0"/>
              <w:adjustRightInd w:val="0"/>
              <w:spacing w:after="0" w:line="240" w:lineRule="auto"/>
              <w:ind w:left="45"/>
              <w:rPr>
                <w:rFonts w:ascii="Calibri" w:eastAsia="Calibri" w:hAnsi="Calibri" w:cs="Times New Roman"/>
                <w:bCs/>
              </w:rPr>
            </w:pPr>
            <w:r w:rsidRPr="003A5BB4">
              <w:rPr>
                <w:rFonts w:ascii="Times New Roman" w:eastAsia="Calibri" w:hAnsi="Times New Roman" w:cs="Times New Roman"/>
                <w:b/>
                <w:bCs/>
              </w:rPr>
              <w:t>CC.2.2.HSD8a</w:t>
            </w:r>
            <w:r w:rsidRPr="003A5BB4">
              <w:rPr>
                <w:rFonts w:ascii="Calibri" w:eastAsia="Calibri" w:hAnsi="Calibri" w:cs="Times New Roman"/>
                <w:bCs/>
              </w:rPr>
              <w:t xml:space="preserve"> </w:t>
            </w:r>
            <w:r w:rsidRPr="003A5BB4">
              <w:rPr>
                <w:rFonts w:ascii="Times New Roman" w:eastAsia="Calibri" w:hAnsi="Times New Roman" w:cs="Times New Roman"/>
                <w:bCs/>
              </w:rPr>
              <w:t>Solve a linear equation to find a missing attribute when determining area or volume</w:t>
            </w:r>
          </w:p>
        </w:tc>
      </w:tr>
    </w:tbl>
    <w:p w14:paraId="481F4831"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6272CEFF" w14:textId="77777777" w:rsidTr="002B1199">
        <w:trPr>
          <w:trHeight w:hRule="exact" w:val="264"/>
        </w:trPr>
        <w:tc>
          <w:tcPr>
            <w:tcW w:w="8276" w:type="dxa"/>
            <w:gridSpan w:val="2"/>
            <w:shd w:val="clear" w:color="auto" w:fill="009CD1"/>
          </w:tcPr>
          <w:p w14:paraId="73216028"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54FA3D50" w14:textId="77777777" w:rsidTr="003A5BB4">
        <w:trPr>
          <w:trHeight w:hRule="exact" w:val="316"/>
        </w:trPr>
        <w:tc>
          <w:tcPr>
            <w:tcW w:w="8276" w:type="dxa"/>
            <w:gridSpan w:val="2"/>
            <w:shd w:val="clear" w:color="auto" w:fill="DEEAF6"/>
          </w:tcPr>
          <w:p w14:paraId="697BFF33" w14:textId="77777777" w:rsidR="003A5BB4" w:rsidRPr="003A5BB4" w:rsidRDefault="003A5BB4" w:rsidP="003A5BB4">
            <w:pPr>
              <w:widowControl w:val="0"/>
              <w:tabs>
                <w:tab w:val="left" w:pos="267"/>
              </w:tabs>
              <w:spacing w:after="0" w:line="240" w:lineRule="auto"/>
              <w:ind w:left="103"/>
              <w:rPr>
                <w:rFonts w:ascii="Times New Roman" w:eastAsia="Times New Roman" w:hAnsi="Times New Roman" w:cs="Times New Roman"/>
              </w:rPr>
            </w:pPr>
            <w:r w:rsidRPr="003A5BB4">
              <w:rPr>
                <w:rFonts w:ascii="Times New Roman" w:eastAsia="Times New Roman" w:hAnsi="Times New Roman" w:cs="Times New Roman"/>
              </w:rPr>
              <w:t xml:space="preserve">Students will select the missing attribute when solving for area or volume. </w:t>
            </w:r>
          </w:p>
        </w:tc>
      </w:tr>
      <w:tr w:rsidR="003A5BB4" w:rsidRPr="003A5BB4" w14:paraId="20956EE6" w14:textId="77777777" w:rsidTr="002B1199">
        <w:trPr>
          <w:trHeight w:hRule="exact" w:val="262"/>
        </w:trPr>
        <w:tc>
          <w:tcPr>
            <w:tcW w:w="8276" w:type="dxa"/>
            <w:gridSpan w:val="2"/>
            <w:shd w:val="clear" w:color="auto" w:fill="009CD1"/>
          </w:tcPr>
          <w:p w14:paraId="1F0F1496" w14:textId="77777777" w:rsidR="003A5BB4" w:rsidRPr="003A5BB4" w:rsidRDefault="003A5BB4" w:rsidP="003A5BB4">
            <w:pPr>
              <w:pStyle w:val="Style2"/>
              <w:rPr>
                <w:color w:val="CBC3C5"/>
              </w:rPr>
            </w:pPr>
            <w:r w:rsidRPr="003A5BB4">
              <w:t>Tier Guidelines</w:t>
            </w:r>
            <w:r w:rsidRPr="003A5BB4">
              <w:tab/>
            </w:r>
          </w:p>
        </w:tc>
      </w:tr>
      <w:tr w:rsidR="003A5BB4" w:rsidRPr="003A5BB4" w14:paraId="42515D21" w14:textId="77777777" w:rsidTr="002B1199">
        <w:trPr>
          <w:trHeight w:hRule="exact" w:val="264"/>
        </w:trPr>
        <w:tc>
          <w:tcPr>
            <w:tcW w:w="4138" w:type="dxa"/>
            <w:shd w:val="clear" w:color="auto" w:fill="009CD1"/>
          </w:tcPr>
          <w:p w14:paraId="1FCC2E12"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77102B13"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54D04D05" w14:textId="77777777" w:rsidTr="002B1199">
        <w:trPr>
          <w:trHeight w:hRule="exact" w:val="820"/>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466EA41D" w14:textId="77777777" w:rsidR="003A5BB4" w:rsidRPr="003A5BB4" w:rsidRDefault="003A5BB4" w:rsidP="003A5BB4">
            <w:pPr>
              <w:widowControl w:val="0"/>
              <w:spacing w:after="0" w:line="240" w:lineRule="auto"/>
              <w:ind w:left="50" w:right="38"/>
              <w:rPr>
                <w:rFonts w:ascii="Times New Roman" w:eastAsia="Times New Roman" w:hAnsi="Times New Roman" w:cs="Times New Roman"/>
              </w:rPr>
            </w:pPr>
            <w:r w:rsidRPr="003A5BB4">
              <w:rPr>
                <w:rFonts w:ascii="Times New Roman" w:eastAsia="Times New Roman" w:hAnsi="Times New Roman" w:cs="Times New Roman"/>
              </w:rPr>
              <w:t>Limited to area of rectangles and division without remainders.</w:t>
            </w: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1D9AC04F"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r w:rsidRPr="003A5BB4">
              <w:rPr>
                <w:rFonts w:ascii="Times New Roman" w:eastAsia="Times New Roman" w:hAnsi="Times New Roman" w:cs="Times New Roman"/>
              </w:rPr>
              <w:t xml:space="preserve">Limit to are of rectangles or volume of rectangular prisms and division without remainders. </w:t>
            </w:r>
          </w:p>
        </w:tc>
      </w:tr>
    </w:tbl>
    <w:p w14:paraId="5627AD1B" w14:textId="77777777" w:rsidR="003A5BB4" w:rsidRPr="003A5BB4" w:rsidRDefault="003A5BB4" w:rsidP="003A5BB4">
      <w:pPr>
        <w:spacing w:before="120" w:after="0" w:line="240" w:lineRule="auto"/>
        <w:rPr>
          <w:rFonts w:ascii="Arial" w:eastAsia="Calibri" w:hAnsi="Calibri" w:cs="Times New Roman"/>
          <w:sz w:val="24"/>
          <w:szCs w:val="24"/>
        </w:rPr>
      </w:pPr>
    </w:p>
    <w:p w14:paraId="4B28BB0D" w14:textId="77777777" w:rsidR="003A5BB4" w:rsidRPr="003A5BB4" w:rsidRDefault="003A5BB4" w:rsidP="003A5BB4">
      <w:pPr>
        <w:spacing w:after="0" w:line="240" w:lineRule="auto"/>
        <w:rPr>
          <w:rFonts w:ascii="Arial" w:eastAsia="Calibri" w:hAnsi="Calibri" w:cs="Times New Roman"/>
          <w:sz w:val="24"/>
          <w:szCs w:val="24"/>
        </w:rPr>
      </w:pPr>
      <w:r w:rsidRPr="003A5BB4">
        <w:rPr>
          <w:rFonts w:ascii="Arial" w:eastAsia="Calibri" w:hAnsi="Calibri" w:cs="Times New Roman"/>
          <w:sz w:val="24"/>
          <w:szCs w:val="24"/>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3C38F075" w14:textId="77777777" w:rsidTr="002B1199">
        <w:trPr>
          <w:trHeight w:val="540"/>
        </w:trPr>
        <w:tc>
          <w:tcPr>
            <w:tcW w:w="9465" w:type="dxa"/>
            <w:shd w:val="clear" w:color="auto" w:fill="009CD1"/>
            <w:vAlign w:val="center"/>
          </w:tcPr>
          <w:p w14:paraId="749CBE2E"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CC.2.2 Algebraic Concepts </w:t>
            </w:r>
          </w:p>
        </w:tc>
      </w:tr>
    </w:tbl>
    <w:p w14:paraId="6F6D9B2F" w14:textId="77777777" w:rsidR="003A5BB4" w:rsidRPr="003A5BB4" w:rsidRDefault="003A5BB4" w:rsidP="003A5BB4">
      <w:pPr>
        <w:pStyle w:val="Style1"/>
      </w:pPr>
      <w:r w:rsidRPr="003A5BB4">
        <w:t>Common Core Standard: CC.2.2.HS.D</w:t>
      </w:r>
    </w:p>
    <w:p w14:paraId="5AE73C61"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Algebra</w:t>
      </w:r>
    </w:p>
    <w:p w14:paraId="74043B10" w14:textId="0B83F05D" w:rsidR="003A5BB4" w:rsidRPr="003A5BB4" w:rsidRDefault="003A5BB4" w:rsidP="003A5BB4">
      <w:pPr>
        <w:pStyle w:val="Style1"/>
      </w:pPr>
      <w:r>
        <w:t xml:space="preserve">     </w:t>
      </w:r>
      <w:r w:rsidRPr="003A5BB4">
        <w:t>Eligible Content: CC.2.2.HS.D.9</w:t>
      </w:r>
    </w:p>
    <w:p w14:paraId="615ACF3E"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Use reasoning to solve equations and justify the solution method.</w:t>
      </w:r>
    </w:p>
    <w:p w14:paraId="73CD763B"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544338FF" w14:textId="77777777" w:rsidTr="002B1199">
        <w:trPr>
          <w:trHeight w:hRule="exact" w:val="264"/>
        </w:trPr>
        <w:tc>
          <w:tcPr>
            <w:tcW w:w="8275" w:type="dxa"/>
            <w:shd w:val="clear" w:color="auto" w:fill="009CD1"/>
          </w:tcPr>
          <w:p w14:paraId="2C3DA72D"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22A67C6F" w14:textId="77777777" w:rsidTr="002B1199">
        <w:trPr>
          <w:trHeight w:hRule="exact" w:val="288"/>
        </w:trPr>
        <w:tc>
          <w:tcPr>
            <w:tcW w:w="8275" w:type="dxa"/>
            <w:vAlign w:val="center"/>
          </w:tcPr>
          <w:p w14:paraId="31EE6BB3" w14:textId="77777777" w:rsidR="003A5BB4" w:rsidRPr="003A5BB4" w:rsidRDefault="003A5BB4" w:rsidP="003A5BB4">
            <w:pPr>
              <w:autoSpaceDE w:val="0"/>
              <w:autoSpaceDN w:val="0"/>
              <w:adjustRightInd w:val="0"/>
              <w:spacing w:after="0" w:line="240" w:lineRule="auto"/>
              <w:ind w:left="45"/>
              <w:rPr>
                <w:rFonts w:ascii="Calibri" w:eastAsia="Calibri" w:hAnsi="Calibri" w:cs="Times New Roman"/>
                <w:bCs/>
              </w:rPr>
            </w:pPr>
            <w:r w:rsidRPr="003A5BB4">
              <w:rPr>
                <w:rFonts w:ascii="Times New Roman" w:eastAsia="Calibri" w:hAnsi="Times New Roman" w:cs="Times New Roman"/>
                <w:b/>
                <w:bCs/>
              </w:rPr>
              <w:t>CC.2.2.HSD9a</w:t>
            </w:r>
            <w:r w:rsidRPr="003A5BB4">
              <w:rPr>
                <w:rFonts w:ascii="Calibri" w:eastAsia="Calibri" w:hAnsi="Calibri" w:cs="Times New Roman"/>
                <w:bCs/>
              </w:rPr>
              <w:t xml:space="preserve"> </w:t>
            </w:r>
            <w:r w:rsidRPr="003A5BB4">
              <w:rPr>
                <w:rFonts w:ascii="Times New Roman" w:eastAsia="Calibri" w:hAnsi="Times New Roman" w:cs="Times New Roman"/>
                <w:bCs/>
              </w:rPr>
              <w:t>Order a given sequence of steps to solve an equation</w:t>
            </w:r>
          </w:p>
        </w:tc>
      </w:tr>
    </w:tbl>
    <w:p w14:paraId="68006FF6"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2944DD2B" w14:textId="77777777" w:rsidTr="002B1199">
        <w:trPr>
          <w:trHeight w:hRule="exact" w:val="264"/>
        </w:trPr>
        <w:tc>
          <w:tcPr>
            <w:tcW w:w="8276" w:type="dxa"/>
            <w:gridSpan w:val="2"/>
            <w:shd w:val="clear" w:color="auto" w:fill="009CD1"/>
          </w:tcPr>
          <w:p w14:paraId="73D40EB3"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6CE2628A" w14:textId="77777777" w:rsidTr="002B1199">
        <w:trPr>
          <w:trHeight w:hRule="exact" w:val="325"/>
        </w:trPr>
        <w:tc>
          <w:tcPr>
            <w:tcW w:w="8276" w:type="dxa"/>
            <w:gridSpan w:val="2"/>
            <w:shd w:val="clear" w:color="auto" w:fill="DEEAF6"/>
          </w:tcPr>
          <w:p w14:paraId="51E58313"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r w:rsidRPr="003A5BB4">
              <w:rPr>
                <w:rFonts w:ascii="Times New Roman" w:eastAsia="Times New Roman" w:hAnsi="Times New Roman" w:cs="Times New Roman"/>
              </w:rPr>
              <w:t xml:space="preserve">Students will select the missing step in a sequence of steps to solve an equation. </w:t>
            </w:r>
          </w:p>
        </w:tc>
      </w:tr>
      <w:tr w:rsidR="003A5BB4" w:rsidRPr="003A5BB4" w14:paraId="33BEA2F0" w14:textId="77777777" w:rsidTr="002B1199">
        <w:trPr>
          <w:trHeight w:hRule="exact" w:val="262"/>
        </w:trPr>
        <w:tc>
          <w:tcPr>
            <w:tcW w:w="8276" w:type="dxa"/>
            <w:gridSpan w:val="2"/>
            <w:shd w:val="clear" w:color="auto" w:fill="009CD1"/>
          </w:tcPr>
          <w:p w14:paraId="43EB44E3" w14:textId="77777777" w:rsidR="003A5BB4" w:rsidRPr="003A5BB4" w:rsidRDefault="003A5BB4" w:rsidP="003A5BB4">
            <w:pPr>
              <w:pStyle w:val="Style2"/>
              <w:rPr>
                <w:color w:val="CBC3C5"/>
              </w:rPr>
            </w:pPr>
            <w:r w:rsidRPr="003A5BB4">
              <w:t>Tier Guidelines</w:t>
            </w:r>
            <w:r w:rsidRPr="003A5BB4">
              <w:tab/>
            </w:r>
          </w:p>
        </w:tc>
      </w:tr>
      <w:tr w:rsidR="003A5BB4" w:rsidRPr="003A5BB4" w14:paraId="55AA9423" w14:textId="77777777" w:rsidTr="002B1199">
        <w:trPr>
          <w:trHeight w:hRule="exact" w:val="264"/>
        </w:trPr>
        <w:tc>
          <w:tcPr>
            <w:tcW w:w="4138" w:type="dxa"/>
            <w:shd w:val="clear" w:color="auto" w:fill="009CD1"/>
          </w:tcPr>
          <w:p w14:paraId="337DAF4C"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77BAD5D7"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536027EF" w14:textId="77777777" w:rsidTr="002B1199">
        <w:trPr>
          <w:trHeight w:hRule="exact" w:val="649"/>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0C01E673" w14:textId="77777777" w:rsidR="003A5BB4" w:rsidRPr="003A5BB4" w:rsidRDefault="003A5BB4" w:rsidP="003A5BB4">
            <w:pPr>
              <w:widowControl w:val="0"/>
              <w:spacing w:after="0" w:line="240" w:lineRule="auto"/>
              <w:ind w:left="50" w:right="38"/>
              <w:rPr>
                <w:rFonts w:ascii="Times New Roman" w:eastAsia="Times New Roman" w:hAnsi="Times New Roman" w:cs="Times New Roman"/>
              </w:rPr>
            </w:pPr>
            <w:r w:rsidRPr="003A5BB4">
              <w:rPr>
                <w:rFonts w:ascii="Times New Roman" w:eastAsia="Times New Roman" w:hAnsi="Times New Roman" w:cs="Times New Roman"/>
              </w:rPr>
              <w:t>Limited to a 1-step problem using addition or subtraction</w:t>
            </w: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3FF27430"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r w:rsidRPr="003A5BB4">
              <w:rPr>
                <w:rFonts w:ascii="Times New Roman" w:eastAsia="Times New Roman" w:hAnsi="Times New Roman" w:cs="Times New Roman"/>
              </w:rPr>
              <w:t>Can be a 2-step problem and can use any of the four operations</w:t>
            </w:r>
          </w:p>
        </w:tc>
      </w:tr>
    </w:tbl>
    <w:p w14:paraId="2AE8D524" w14:textId="77777777" w:rsidR="003A5BB4" w:rsidRPr="003A5BB4" w:rsidRDefault="003A5BB4" w:rsidP="003A5BB4">
      <w:pPr>
        <w:spacing w:before="120" w:after="0" w:line="240" w:lineRule="auto"/>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244BEC1E" w14:textId="77777777" w:rsidTr="002B1199">
        <w:trPr>
          <w:trHeight w:val="540"/>
        </w:trPr>
        <w:tc>
          <w:tcPr>
            <w:tcW w:w="9465" w:type="dxa"/>
            <w:shd w:val="clear" w:color="auto" w:fill="009CD1"/>
            <w:vAlign w:val="center"/>
          </w:tcPr>
          <w:p w14:paraId="41458D56"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CC.2.3 Geometry </w:t>
            </w:r>
          </w:p>
        </w:tc>
      </w:tr>
    </w:tbl>
    <w:p w14:paraId="0FAE0681" w14:textId="77777777" w:rsidR="003A5BB4" w:rsidRPr="003A5BB4" w:rsidRDefault="003A5BB4" w:rsidP="003A5BB4">
      <w:pPr>
        <w:pStyle w:val="Style1"/>
      </w:pPr>
      <w:r w:rsidRPr="003A5BB4">
        <w:t>Common Core Standard: CC.2.3.HS.A</w:t>
      </w:r>
    </w:p>
    <w:p w14:paraId="223C40E8"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Geometry</w:t>
      </w:r>
    </w:p>
    <w:p w14:paraId="7C92C70A" w14:textId="4A1FFFD4" w:rsidR="003A5BB4" w:rsidRPr="003A5BB4" w:rsidRDefault="003A5BB4" w:rsidP="003A5BB4">
      <w:pPr>
        <w:pStyle w:val="Style1"/>
      </w:pPr>
      <w:r>
        <w:t xml:space="preserve">     </w:t>
      </w:r>
      <w:r w:rsidRPr="003A5BB4">
        <w:t>Eligible Content: CC.2.3.HS.A.13</w:t>
      </w:r>
    </w:p>
    <w:p w14:paraId="25EAC4C5"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Analyze relationships between two-dimensional and three dimensional objects.</w:t>
      </w:r>
    </w:p>
    <w:p w14:paraId="3A8B700A"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0A03D524" w14:textId="77777777" w:rsidTr="002B1199">
        <w:trPr>
          <w:trHeight w:hRule="exact" w:val="264"/>
        </w:trPr>
        <w:tc>
          <w:tcPr>
            <w:tcW w:w="8275" w:type="dxa"/>
            <w:shd w:val="clear" w:color="auto" w:fill="009CD1"/>
          </w:tcPr>
          <w:p w14:paraId="12560B7F"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3D096870" w14:textId="77777777" w:rsidTr="002B1199">
        <w:trPr>
          <w:trHeight w:hRule="exact" w:val="576"/>
        </w:trPr>
        <w:tc>
          <w:tcPr>
            <w:tcW w:w="8275" w:type="dxa"/>
            <w:vAlign w:val="center"/>
          </w:tcPr>
          <w:p w14:paraId="50147CED" w14:textId="77777777" w:rsidR="003A5BB4" w:rsidRPr="003A5BB4" w:rsidRDefault="003A5BB4" w:rsidP="003A5BB4">
            <w:pPr>
              <w:autoSpaceDE w:val="0"/>
              <w:autoSpaceDN w:val="0"/>
              <w:adjustRightInd w:val="0"/>
              <w:spacing w:after="0" w:line="240" w:lineRule="auto"/>
              <w:ind w:left="45"/>
              <w:rPr>
                <w:rFonts w:ascii="Calibri" w:eastAsia="Calibri" w:hAnsi="Calibri" w:cs="Times New Roman"/>
                <w:bCs/>
              </w:rPr>
            </w:pPr>
            <w:r w:rsidRPr="003A5BB4">
              <w:rPr>
                <w:rFonts w:ascii="Times New Roman" w:eastAsia="Calibri" w:hAnsi="Times New Roman" w:cs="Times New Roman"/>
                <w:b/>
                <w:bCs/>
              </w:rPr>
              <w:t>CC.2.3.HSA13a</w:t>
            </w:r>
            <w:r w:rsidRPr="003A5BB4">
              <w:rPr>
                <w:rFonts w:ascii="Calibri" w:eastAsia="Calibri" w:hAnsi="Calibri" w:cs="Times New Roman"/>
                <w:bCs/>
              </w:rPr>
              <w:t xml:space="preserve"> </w:t>
            </w:r>
            <w:r w:rsidRPr="003A5BB4">
              <w:rPr>
                <w:rFonts w:ascii="Times New Roman" w:eastAsia="Calibri" w:hAnsi="Times New Roman" w:cs="Times New Roman"/>
                <w:bCs/>
              </w:rPr>
              <w:t>Match corresponding two-dimensional and three-dimensional representations</w:t>
            </w:r>
          </w:p>
        </w:tc>
      </w:tr>
    </w:tbl>
    <w:p w14:paraId="2CF87073"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30F9893C" w14:textId="77777777" w:rsidTr="002B1199">
        <w:trPr>
          <w:trHeight w:hRule="exact" w:val="264"/>
        </w:trPr>
        <w:tc>
          <w:tcPr>
            <w:tcW w:w="8276" w:type="dxa"/>
            <w:gridSpan w:val="2"/>
            <w:shd w:val="clear" w:color="auto" w:fill="009CD1"/>
          </w:tcPr>
          <w:p w14:paraId="51FEA47F"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12020E11" w14:textId="77777777" w:rsidTr="002B1199">
        <w:trPr>
          <w:trHeight w:hRule="exact" w:val="516"/>
        </w:trPr>
        <w:tc>
          <w:tcPr>
            <w:tcW w:w="8276" w:type="dxa"/>
            <w:gridSpan w:val="2"/>
            <w:shd w:val="clear" w:color="auto" w:fill="DEEAF6"/>
          </w:tcPr>
          <w:p w14:paraId="70128841" w14:textId="77777777" w:rsidR="003A5BB4" w:rsidRPr="003A5BB4" w:rsidRDefault="003A5BB4" w:rsidP="003A5BB4">
            <w:pPr>
              <w:widowControl w:val="0"/>
              <w:tabs>
                <w:tab w:val="left" w:pos="140"/>
              </w:tabs>
              <w:spacing w:after="0" w:line="240" w:lineRule="auto"/>
              <w:ind w:left="140"/>
              <w:rPr>
                <w:rFonts w:ascii="Times New Roman" w:eastAsia="Times New Roman" w:hAnsi="Times New Roman" w:cs="Times New Roman"/>
              </w:rPr>
            </w:pPr>
            <w:r w:rsidRPr="003A5BB4">
              <w:rPr>
                <w:rFonts w:ascii="Times New Roman" w:eastAsia="Times New Roman" w:hAnsi="Times New Roman" w:cs="Times New Roman"/>
              </w:rPr>
              <w:t xml:space="preserve">Students will match a 3-dimensional figure with its corresponding net. </w:t>
            </w:r>
          </w:p>
        </w:tc>
      </w:tr>
      <w:tr w:rsidR="003A5BB4" w:rsidRPr="003A5BB4" w14:paraId="4E332B5F" w14:textId="77777777" w:rsidTr="002B1199">
        <w:trPr>
          <w:trHeight w:hRule="exact" w:val="262"/>
        </w:trPr>
        <w:tc>
          <w:tcPr>
            <w:tcW w:w="8276" w:type="dxa"/>
            <w:gridSpan w:val="2"/>
            <w:shd w:val="clear" w:color="auto" w:fill="009CD1"/>
          </w:tcPr>
          <w:p w14:paraId="73E25DBE" w14:textId="77777777" w:rsidR="003A5BB4" w:rsidRPr="003A5BB4" w:rsidRDefault="003A5BB4" w:rsidP="003A5BB4">
            <w:pPr>
              <w:pStyle w:val="Style2"/>
              <w:rPr>
                <w:color w:val="CBC3C5"/>
              </w:rPr>
            </w:pPr>
            <w:r w:rsidRPr="003A5BB4">
              <w:t>Tier Guidelines</w:t>
            </w:r>
            <w:r w:rsidRPr="003A5BB4">
              <w:tab/>
            </w:r>
          </w:p>
        </w:tc>
      </w:tr>
      <w:tr w:rsidR="003A5BB4" w:rsidRPr="003A5BB4" w14:paraId="255A1CAC" w14:textId="77777777" w:rsidTr="002B1199">
        <w:trPr>
          <w:trHeight w:hRule="exact" w:val="264"/>
        </w:trPr>
        <w:tc>
          <w:tcPr>
            <w:tcW w:w="4138" w:type="dxa"/>
            <w:shd w:val="clear" w:color="auto" w:fill="009CD1"/>
          </w:tcPr>
          <w:p w14:paraId="1C13C457"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3D5FF581"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01D9369E" w14:textId="77777777" w:rsidTr="003A5BB4">
        <w:trPr>
          <w:trHeight w:hRule="exact" w:val="595"/>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0D0ABEEA" w14:textId="77777777" w:rsidR="003A5BB4" w:rsidRPr="003A5BB4" w:rsidRDefault="003A5BB4" w:rsidP="003A5BB4">
            <w:pPr>
              <w:widowControl w:val="0"/>
              <w:spacing w:after="0" w:line="240" w:lineRule="auto"/>
              <w:ind w:left="50" w:right="38"/>
              <w:rPr>
                <w:rFonts w:ascii="Times New Roman" w:eastAsia="Times New Roman" w:hAnsi="Times New Roman" w:cs="Times New Roman"/>
              </w:rPr>
            </w:pPr>
            <w:r w:rsidRPr="003A5BB4">
              <w:rPr>
                <w:rFonts w:ascii="Times New Roman" w:eastAsia="Times New Roman" w:hAnsi="Times New Roman" w:cs="Times New Roman"/>
              </w:rPr>
              <w:t>Limited to cones, cubes, square pyramids, and rectangular prisms</w:t>
            </w: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704AD4F9"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r w:rsidRPr="003A5BB4">
              <w:rPr>
                <w:rFonts w:ascii="Times New Roman" w:eastAsia="Times New Roman" w:hAnsi="Times New Roman" w:cs="Times New Roman"/>
              </w:rPr>
              <w:t>Limited to all tier 1 figures plus cylinders, triangular prisms, and hexagonal prisms</w:t>
            </w:r>
          </w:p>
        </w:tc>
      </w:tr>
    </w:tbl>
    <w:p w14:paraId="0510FD14" w14:textId="77777777" w:rsidR="003A5BB4" w:rsidRPr="003A5BB4" w:rsidRDefault="003A5BB4" w:rsidP="003A5BB4">
      <w:pPr>
        <w:spacing w:before="120" w:after="0" w:line="240" w:lineRule="auto"/>
        <w:rPr>
          <w:rFonts w:ascii="Arial" w:eastAsia="Calibri" w:hAnsi="Calibri" w:cs="Times New Roman"/>
          <w:sz w:val="24"/>
          <w:szCs w:val="24"/>
        </w:rPr>
      </w:pPr>
    </w:p>
    <w:p w14:paraId="77C9AC26" w14:textId="77777777" w:rsidR="003A5BB4" w:rsidRPr="003A5BB4" w:rsidRDefault="003A5BB4" w:rsidP="003A5BB4">
      <w:pPr>
        <w:spacing w:after="0" w:line="240" w:lineRule="auto"/>
        <w:rPr>
          <w:rFonts w:ascii="Arial" w:eastAsia="Calibri" w:hAnsi="Calibri" w:cs="Times New Roman"/>
          <w:sz w:val="24"/>
          <w:szCs w:val="24"/>
        </w:rPr>
      </w:pPr>
      <w:r w:rsidRPr="003A5BB4">
        <w:rPr>
          <w:rFonts w:ascii="Arial" w:eastAsia="Calibri" w:hAnsi="Calibri" w:cs="Times New Roman"/>
          <w:sz w:val="24"/>
          <w:szCs w:val="24"/>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7D8BCD8A" w14:textId="77777777" w:rsidTr="002B1199">
        <w:trPr>
          <w:trHeight w:val="540"/>
        </w:trPr>
        <w:tc>
          <w:tcPr>
            <w:tcW w:w="9465" w:type="dxa"/>
            <w:shd w:val="clear" w:color="auto" w:fill="009CD1"/>
            <w:vAlign w:val="center"/>
          </w:tcPr>
          <w:p w14:paraId="0EDE345F"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CC.2.3 Geometry </w:t>
            </w:r>
          </w:p>
        </w:tc>
      </w:tr>
    </w:tbl>
    <w:p w14:paraId="77592DB3" w14:textId="77777777" w:rsidR="003A5BB4" w:rsidRPr="003A5BB4" w:rsidRDefault="003A5BB4" w:rsidP="003A5BB4">
      <w:pPr>
        <w:pStyle w:val="Style1"/>
      </w:pPr>
      <w:r w:rsidRPr="003A5BB4">
        <w:t>Common Core Standard: CC.2.3.HS.A</w:t>
      </w:r>
    </w:p>
    <w:p w14:paraId="333B34EC"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Geometry</w:t>
      </w:r>
    </w:p>
    <w:p w14:paraId="016A162F" w14:textId="22EB4F16" w:rsidR="003A5BB4" w:rsidRPr="003A5BB4" w:rsidRDefault="003A5BB4" w:rsidP="003A5BB4">
      <w:pPr>
        <w:pStyle w:val="Style1"/>
      </w:pPr>
      <w:r>
        <w:t xml:space="preserve">      </w:t>
      </w:r>
      <w:r w:rsidRPr="003A5BB4">
        <w:t>Eligible Content: CC.2.3.HS.A.14</w:t>
      </w:r>
    </w:p>
    <w:p w14:paraId="5DE1B162"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Apply geometric concepts to model and solve real world problems.</w:t>
      </w:r>
    </w:p>
    <w:p w14:paraId="365EF22B"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2168305B" w14:textId="77777777" w:rsidTr="002B1199">
        <w:trPr>
          <w:trHeight w:hRule="exact" w:val="264"/>
        </w:trPr>
        <w:tc>
          <w:tcPr>
            <w:tcW w:w="8275" w:type="dxa"/>
            <w:shd w:val="clear" w:color="auto" w:fill="009CD1"/>
          </w:tcPr>
          <w:p w14:paraId="737D1A55"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57BC0D81" w14:textId="77777777" w:rsidTr="002B1199">
        <w:trPr>
          <w:trHeight w:hRule="exact" w:val="288"/>
        </w:trPr>
        <w:tc>
          <w:tcPr>
            <w:tcW w:w="8275" w:type="dxa"/>
            <w:vAlign w:val="center"/>
          </w:tcPr>
          <w:p w14:paraId="3513E81A" w14:textId="77777777" w:rsidR="003A5BB4" w:rsidRPr="003A5BB4" w:rsidRDefault="003A5BB4" w:rsidP="003A5BB4">
            <w:pPr>
              <w:autoSpaceDE w:val="0"/>
              <w:autoSpaceDN w:val="0"/>
              <w:adjustRightInd w:val="0"/>
              <w:spacing w:after="0" w:line="240" w:lineRule="auto"/>
              <w:ind w:left="45"/>
              <w:rPr>
                <w:rFonts w:ascii="Calibri" w:eastAsia="Calibri" w:hAnsi="Calibri" w:cs="Times New Roman"/>
                <w:bCs/>
              </w:rPr>
            </w:pPr>
            <w:r w:rsidRPr="003A5BB4">
              <w:rPr>
                <w:rFonts w:ascii="Times New Roman" w:eastAsia="Calibri" w:hAnsi="Times New Roman" w:cs="Times New Roman"/>
                <w:b/>
                <w:bCs/>
              </w:rPr>
              <w:t>CC.2.3.HSA14a</w:t>
            </w:r>
            <w:r w:rsidRPr="003A5BB4">
              <w:rPr>
                <w:rFonts w:ascii="Arial" w:eastAsia="Calibri" w:hAnsi="Arial" w:cs="Arial"/>
                <w:b/>
                <w:bCs/>
                <w:sz w:val="20"/>
                <w:szCs w:val="20"/>
              </w:rPr>
              <w:t xml:space="preserve"> </w:t>
            </w:r>
            <w:r w:rsidRPr="003A5BB4">
              <w:rPr>
                <w:rFonts w:ascii="Times New Roman" w:eastAsia="Calibri" w:hAnsi="Times New Roman" w:cs="Times New Roman"/>
                <w:bCs/>
              </w:rPr>
              <w:t>Compare the area of two objects with one equivalent attribute</w:t>
            </w:r>
          </w:p>
        </w:tc>
      </w:tr>
    </w:tbl>
    <w:p w14:paraId="645EE275"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717368DA" w14:textId="77777777" w:rsidTr="002B1199">
        <w:trPr>
          <w:trHeight w:hRule="exact" w:val="264"/>
        </w:trPr>
        <w:tc>
          <w:tcPr>
            <w:tcW w:w="8276" w:type="dxa"/>
            <w:gridSpan w:val="2"/>
            <w:shd w:val="clear" w:color="auto" w:fill="009CD1"/>
          </w:tcPr>
          <w:p w14:paraId="27227F1E"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218E00F9" w14:textId="77777777" w:rsidTr="003A5BB4">
        <w:trPr>
          <w:trHeight w:hRule="exact" w:val="307"/>
        </w:trPr>
        <w:tc>
          <w:tcPr>
            <w:tcW w:w="8276" w:type="dxa"/>
            <w:gridSpan w:val="2"/>
            <w:shd w:val="clear" w:color="auto" w:fill="DEEAF6"/>
          </w:tcPr>
          <w:p w14:paraId="738A73EB"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r w:rsidRPr="003A5BB4">
              <w:rPr>
                <w:rFonts w:ascii="Times New Roman" w:eastAsia="Times New Roman" w:hAnsi="Times New Roman" w:cs="Times New Roman"/>
              </w:rPr>
              <w:t xml:space="preserve">Students will compare the relative area of shapes. </w:t>
            </w:r>
          </w:p>
        </w:tc>
      </w:tr>
      <w:tr w:rsidR="003A5BB4" w:rsidRPr="003A5BB4" w14:paraId="1AC111AB" w14:textId="77777777" w:rsidTr="002B1199">
        <w:trPr>
          <w:trHeight w:hRule="exact" w:val="262"/>
        </w:trPr>
        <w:tc>
          <w:tcPr>
            <w:tcW w:w="8276" w:type="dxa"/>
            <w:gridSpan w:val="2"/>
            <w:shd w:val="clear" w:color="auto" w:fill="009CD1"/>
          </w:tcPr>
          <w:p w14:paraId="5FC81B02" w14:textId="77777777" w:rsidR="003A5BB4" w:rsidRPr="003A5BB4" w:rsidRDefault="003A5BB4" w:rsidP="003A5BB4">
            <w:pPr>
              <w:pStyle w:val="Style2"/>
              <w:rPr>
                <w:color w:val="CBC3C5"/>
              </w:rPr>
            </w:pPr>
            <w:r w:rsidRPr="003A5BB4">
              <w:t>Tier Guidelines</w:t>
            </w:r>
            <w:r w:rsidRPr="003A5BB4">
              <w:tab/>
            </w:r>
          </w:p>
        </w:tc>
      </w:tr>
      <w:tr w:rsidR="003A5BB4" w:rsidRPr="003A5BB4" w14:paraId="2317CB79" w14:textId="77777777" w:rsidTr="002B1199">
        <w:trPr>
          <w:trHeight w:hRule="exact" w:val="264"/>
        </w:trPr>
        <w:tc>
          <w:tcPr>
            <w:tcW w:w="4138" w:type="dxa"/>
            <w:shd w:val="clear" w:color="auto" w:fill="009CD1"/>
          </w:tcPr>
          <w:p w14:paraId="7BCF7CD9"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61F585B8"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7BEB4D53" w14:textId="77777777" w:rsidTr="003A5BB4">
        <w:trPr>
          <w:trHeight w:hRule="exact" w:val="370"/>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62E59C73" w14:textId="51E1E054" w:rsidR="003A5BB4" w:rsidRPr="003A5BB4" w:rsidRDefault="003A5BB4" w:rsidP="003A5BB4">
            <w:pPr>
              <w:widowControl w:val="0"/>
              <w:spacing w:after="0" w:line="240" w:lineRule="auto"/>
              <w:ind w:left="50"/>
              <w:rPr>
                <w:rFonts w:ascii="Times New Roman" w:eastAsia="Times New Roman" w:hAnsi="Times New Roman" w:cs="Times New Roman"/>
              </w:rPr>
            </w:pPr>
            <w:r>
              <w:rPr>
                <w:rFonts w:ascii="Times New Roman" w:eastAsia="Times New Roman" w:hAnsi="Times New Roman" w:cs="Times New Roman"/>
              </w:rPr>
              <w:t xml:space="preserve">Limited to squares </w:t>
            </w:r>
            <w:r w:rsidRPr="003A5BB4">
              <w:rPr>
                <w:rFonts w:ascii="Times New Roman" w:eastAsia="Times New Roman" w:hAnsi="Times New Roman" w:cs="Times New Roman"/>
              </w:rPr>
              <w:t>and rectangles.</w:t>
            </w: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1DAFCA29" w14:textId="77777777" w:rsidR="003A5BB4" w:rsidRPr="003A5BB4" w:rsidRDefault="003A5BB4" w:rsidP="003A5BB4">
            <w:pPr>
              <w:widowControl w:val="0"/>
              <w:spacing w:after="0" w:line="240" w:lineRule="auto"/>
              <w:ind w:right="84"/>
              <w:rPr>
                <w:rFonts w:ascii="Times New Roman" w:eastAsia="Times New Roman" w:hAnsi="Times New Roman" w:cs="Times New Roman"/>
              </w:rPr>
            </w:pPr>
            <w:r w:rsidRPr="003A5BB4">
              <w:rPr>
                <w:rFonts w:ascii="Times New Roman" w:eastAsia="Times New Roman" w:hAnsi="Times New Roman" w:cs="Times New Roman"/>
              </w:rPr>
              <w:t xml:space="preserve"> No additional limitations.</w:t>
            </w:r>
          </w:p>
        </w:tc>
      </w:tr>
    </w:tbl>
    <w:p w14:paraId="0D025F78" w14:textId="77777777" w:rsidR="003A5BB4" w:rsidRPr="003A5BB4" w:rsidRDefault="003A5BB4" w:rsidP="003A5BB4">
      <w:pPr>
        <w:spacing w:before="120" w:after="0" w:line="240" w:lineRule="auto"/>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5A1ABAA0" w14:textId="77777777" w:rsidTr="002B1199">
        <w:trPr>
          <w:trHeight w:val="540"/>
        </w:trPr>
        <w:tc>
          <w:tcPr>
            <w:tcW w:w="9465" w:type="dxa"/>
            <w:shd w:val="clear" w:color="auto" w:fill="009CD1"/>
            <w:vAlign w:val="center"/>
          </w:tcPr>
          <w:p w14:paraId="2F152AE1"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CC.2.4 Measurement, Data, and Probability </w:t>
            </w:r>
          </w:p>
        </w:tc>
      </w:tr>
    </w:tbl>
    <w:p w14:paraId="4E767181" w14:textId="77777777" w:rsidR="003A5BB4" w:rsidRPr="003A5BB4" w:rsidRDefault="003A5BB4" w:rsidP="00AB7A38">
      <w:pPr>
        <w:pStyle w:val="Style1"/>
      </w:pPr>
      <w:r w:rsidRPr="003A5BB4">
        <w:t>Common Core Standard: CC.2.4.HS.B</w:t>
      </w:r>
    </w:p>
    <w:p w14:paraId="30ED327D"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Statistics and Probability</w:t>
      </w:r>
    </w:p>
    <w:p w14:paraId="16B6A9F9" w14:textId="22B9D01B" w:rsidR="003A5BB4" w:rsidRPr="003A5BB4" w:rsidRDefault="00AB7A38" w:rsidP="00AB7A38">
      <w:pPr>
        <w:pStyle w:val="Style1"/>
      </w:pPr>
      <w:r>
        <w:t xml:space="preserve">      </w:t>
      </w:r>
      <w:r w:rsidR="003A5BB4" w:rsidRPr="003A5BB4">
        <w:t>Eligible Content: CC.2.4.HS.B.2</w:t>
      </w:r>
    </w:p>
    <w:p w14:paraId="78A370A6"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Summarize, represent, and interpret data on two categorical and quantitative variables.</w:t>
      </w:r>
    </w:p>
    <w:p w14:paraId="31257D2D"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600D2506" w14:textId="77777777" w:rsidTr="002B1199">
        <w:trPr>
          <w:trHeight w:hRule="exact" w:val="264"/>
        </w:trPr>
        <w:tc>
          <w:tcPr>
            <w:tcW w:w="8275" w:type="dxa"/>
            <w:shd w:val="clear" w:color="auto" w:fill="009CD1"/>
          </w:tcPr>
          <w:p w14:paraId="063FFE58"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3396D9D5" w14:textId="77777777" w:rsidTr="002B1199">
        <w:trPr>
          <w:trHeight w:hRule="exact" w:val="288"/>
        </w:trPr>
        <w:tc>
          <w:tcPr>
            <w:tcW w:w="8275" w:type="dxa"/>
            <w:vAlign w:val="center"/>
          </w:tcPr>
          <w:p w14:paraId="735233B7" w14:textId="77777777" w:rsidR="003A5BB4" w:rsidRPr="003A5BB4" w:rsidRDefault="003A5BB4" w:rsidP="003A5BB4">
            <w:pPr>
              <w:autoSpaceDE w:val="0"/>
              <w:autoSpaceDN w:val="0"/>
              <w:adjustRightInd w:val="0"/>
              <w:spacing w:after="0" w:line="240" w:lineRule="auto"/>
              <w:ind w:left="45"/>
              <w:rPr>
                <w:rFonts w:ascii="Calibri" w:eastAsia="Calibri" w:hAnsi="Calibri" w:cs="Times New Roman"/>
                <w:bCs/>
              </w:rPr>
            </w:pPr>
            <w:r w:rsidRPr="003A5BB4">
              <w:rPr>
                <w:rFonts w:ascii="Times New Roman" w:eastAsia="Calibri" w:hAnsi="Times New Roman" w:cs="Times New Roman"/>
                <w:b/>
                <w:bCs/>
              </w:rPr>
              <w:t>CC.2.4.HSB2a</w:t>
            </w:r>
            <w:r w:rsidRPr="003A5BB4">
              <w:rPr>
                <w:rFonts w:ascii="Arial" w:eastAsia="Calibri" w:hAnsi="Arial" w:cs="Arial"/>
                <w:b/>
                <w:bCs/>
                <w:sz w:val="20"/>
                <w:szCs w:val="20"/>
              </w:rPr>
              <w:t xml:space="preserve"> </w:t>
            </w:r>
            <w:r w:rsidRPr="003A5BB4">
              <w:rPr>
                <w:rFonts w:ascii="Times New Roman" w:eastAsia="Calibri" w:hAnsi="Times New Roman" w:cs="Times New Roman"/>
                <w:bCs/>
              </w:rPr>
              <w:t>Interpret the means and/or medians of two sets of data</w:t>
            </w:r>
          </w:p>
        </w:tc>
      </w:tr>
    </w:tbl>
    <w:p w14:paraId="3D2F9F04"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3E7273D8" w14:textId="77777777" w:rsidTr="002B1199">
        <w:trPr>
          <w:trHeight w:hRule="exact" w:val="264"/>
        </w:trPr>
        <w:tc>
          <w:tcPr>
            <w:tcW w:w="8276" w:type="dxa"/>
            <w:gridSpan w:val="2"/>
            <w:shd w:val="clear" w:color="auto" w:fill="009CD1"/>
          </w:tcPr>
          <w:p w14:paraId="66F41FBD"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06739609" w14:textId="77777777" w:rsidTr="00AB7A38">
        <w:trPr>
          <w:trHeight w:hRule="exact" w:val="334"/>
        </w:trPr>
        <w:tc>
          <w:tcPr>
            <w:tcW w:w="8276" w:type="dxa"/>
            <w:gridSpan w:val="2"/>
            <w:shd w:val="clear" w:color="auto" w:fill="DEEAF6"/>
          </w:tcPr>
          <w:p w14:paraId="47D30BAC"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r w:rsidRPr="003A5BB4">
              <w:rPr>
                <w:rFonts w:ascii="Times New Roman" w:eastAsia="Times New Roman" w:hAnsi="Times New Roman" w:cs="Times New Roman"/>
              </w:rPr>
              <w:t>Students will interpret the mean or median of two sets of data.</w:t>
            </w:r>
          </w:p>
        </w:tc>
      </w:tr>
      <w:tr w:rsidR="003A5BB4" w:rsidRPr="003A5BB4" w14:paraId="570EA199" w14:textId="77777777" w:rsidTr="002B1199">
        <w:trPr>
          <w:trHeight w:hRule="exact" w:val="262"/>
        </w:trPr>
        <w:tc>
          <w:tcPr>
            <w:tcW w:w="8276" w:type="dxa"/>
            <w:gridSpan w:val="2"/>
            <w:shd w:val="clear" w:color="auto" w:fill="009CD1"/>
          </w:tcPr>
          <w:p w14:paraId="1B4F94DD" w14:textId="77777777" w:rsidR="003A5BB4" w:rsidRPr="003A5BB4" w:rsidRDefault="003A5BB4" w:rsidP="00AB7A38">
            <w:pPr>
              <w:pStyle w:val="Style2"/>
              <w:rPr>
                <w:color w:val="CBC3C5"/>
              </w:rPr>
            </w:pPr>
            <w:r w:rsidRPr="003A5BB4">
              <w:t>Tier Guidelines</w:t>
            </w:r>
            <w:r w:rsidRPr="003A5BB4">
              <w:tab/>
            </w:r>
          </w:p>
        </w:tc>
      </w:tr>
      <w:tr w:rsidR="003A5BB4" w:rsidRPr="003A5BB4" w14:paraId="0B490073" w14:textId="77777777" w:rsidTr="002B1199">
        <w:trPr>
          <w:trHeight w:hRule="exact" w:val="264"/>
        </w:trPr>
        <w:tc>
          <w:tcPr>
            <w:tcW w:w="4138" w:type="dxa"/>
            <w:shd w:val="clear" w:color="auto" w:fill="009CD1"/>
          </w:tcPr>
          <w:p w14:paraId="675A5713"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0FCB74B5"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2F0BB0B2" w14:textId="77777777" w:rsidTr="00AB7A38">
        <w:trPr>
          <w:trHeight w:hRule="exact" w:val="559"/>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0AA2F434" w14:textId="77777777" w:rsidR="003A5BB4" w:rsidRPr="003A5BB4" w:rsidRDefault="003A5BB4" w:rsidP="003A5BB4">
            <w:pPr>
              <w:widowControl w:val="0"/>
              <w:spacing w:after="0" w:line="240" w:lineRule="auto"/>
              <w:ind w:left="50" w:right="128" w:hanging="3"/>
              <w:rPr>
                <w:rFonts w:ascii="Times New Roman" w:eastAsia="Times New Roman" w:hAnsi="Times New Roman" w:cs="Times New Roman"/>
              </w:rPr>
            </w:pPr>
            <w:r w:rsidRPr="003A5BB4">
              <w:rPr>
                <w:rFonts w:ascii="Times New Roman" w:eastAsia="Times New Roman" w:hAnsi="Times New Roman" w:cs="Times New Roman"/>
              </w:rPr>
              <w:t>Limited to 3 elements with quantities limited to ≤ 15.</w:t>
            </w: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287F19C0"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r w:rsidRPr="003A5BB4">
              <w:rPr>
                <w:rFonts w:ascii="Times New Roman" w:eastAsia="Times New Roman" w:hAnsi="Times New Roman" w:cs="Times New Roman"/>
              </w:rPr>
              <w:t>Limited to 3 or 5 elements with individual quantities limited to ≤ 30.</w:t>
            </w:r>
          </w:p>
        </w:tc>
      </w:tr>
    </w:tbl>
    <w:p w14:paraId="6E865D40" w14:textId="77777777" w:rsidR="003A5BB4" w:rsidRPr="003A5BB4" w:rsidRDefault="003A5BB4" w:rsidP="003A5BB4">
      <w:pPr>
        <w:spacing w:before="120" w:after="0" w:line="240" w:lineRule="auto"/>
        <w:rPr>
          <w:rFonts w:ascii="Arial" w:eastAsia="Calibri" w:hAnsi="Calibri" w:cs="Times New Roman"/>
          <w:sz w:val="24"/>
          <w:szCs w:val="24"/>
        </w:rPr>
      </w:pPr>
    </w:p>
    <w:p w14:paraId="33B4501E" w14:textId="77777777" w:rsidR="003A5BB4" w:rsidRPr="003A5BB4" w:rsidRDefault="003A5BB4" w:rsidP="003A5BB4">
      <w:pPr>
        <w:spacing w:after="0" w:line="240" w:lineRule="auto"/>
        <w:rPr>
          <w:rFonts w:ascii="Arial" w:eastAsia="Calibri" w:hAnsi="Calibri" w:cs="Times New Roman"/>
          <w:sz w:val="24"/>
          <w:szCs w:val="24"/>
        </w:rPr>
      </w:pPr>
      <w:r w:rsidRPr="003A5BB4">
        <w:rPr>
          <w:rFonts w:ascii="Arial" w:eastAsia="Calibri" w:hAnsi="Calibri" w:cs="Times New Roman"/>
          <w:sz w:val="24"/>
          <w:szCs w:val="24"/>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6C429FA8" w14:textId="77777777" w:rsidTr="002B1199">
        <w:trPr>
          <w:trHeight w:val="540"/>
        </w:trPr>
        <w:tc>
          <w:tcPr>
            <w:tcW w:w="9465" w:type="dxa"/>
            <w:shd w:val="clear" w:color="auto" w:fill="009CD1"/>
            <w:vAlign w:val="center"/>
          </w:tcPr>
          <w:p w14:paraId="27727015"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CC.2.4 Measurement, Data, and Probability </w:t>
            </w:r>
          </w:p>
        </w:tc>
      </w:tr>
    </w:tbl>
    <w:p w14:paraId="52F3DB8D" w14:textId="77777777" w:rsidR="003A5BB4" w:rsidRPr="003A5BB4" w:rsidRDefault="003A5BB4" w:rsidP="00AB7A38">
      <w:pPr>
        <w:pStyle w:val="Style1"/>
      </w:pPr>
      <w:r w:rsidRPr="003A5BB4">
        <w:t>Common Core Standard: CC.2.4.HS.B</w:t>
      </w:r>
    </w:p>
    <w:p w14:paraId="703AA33C"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Statistics and Probability</w:t>
      </w:r>
    </w:p>
    <w:p w14:paraId="14952E09" w14:textId="50EB50AE" w:rsidR="003A5BB4" w:rsidRPr="003A5BB4" w:rsidRDefault="00AB7A38" w:rsidP="00AB7A38">
      <w:pPr>
        <w:pStyle w:val="Style1"/>
      </w:pPr>
      <w:r>
        <w:t xml:space="preserve">     </w:t>
      </w:r>
      <w:r w:rsidR="003A5BB4" w:rsidRPr="003A5BB4">
        <w:t>Eligible Content: CC.2.4.HS.B.3</w:t>
      </w:r>
    </w:p>
    <w:p w14:paraId="3A13BEDA"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Analyze linear models to make interpretations based on the data.</w:t>
      </w:r>
    </w:p>
    <w:p w14:paraId="228D71C9"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34A1F6CA" w14:textId="77777777" w:rsidTr="002B1199">
        <w:trPr>
          <w:trHeight w:hRule="exact" w:val="264"/>
        </w:trPr>
        <w:tc>
          <w:tcPr>
            <w:tcW w:w="8275" w:type="dxa"/>
            <w:shd w:val="clear" w:color="auto" w:fill="009CD1"/>
          </w:tcPr>
          <w:p w14:paraId="2752F587"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4CB7ECB2" w14:textId="77777777" w:rsidTr="002B1199">
        <w:trPr>
          <w:trHeight w:hRule="exact" w:val="288"/>
        </w:trPr>
        <w:tc>
          <w:tcPr>
            <w:tcW w:w="8275" w:type="dxa"/>
            <w:vAlign w:val="center"/>
          </w:tcPr>
          <w:p w14:paraId="44856672" w14:textId="77777777" w:rsidR="003A5BB4" w:rsidRPr="003A5BB4" w:rsidRDefault="003A5BB4" w:rsidP="003A5BB4">
            <w:pPr>
              <w:autoSpaceDE w:val="0"/>
              <w:autoSpaceDN w:val="0"/>
              <w:adjustRightInd w:val="0"/>
              <w:spacing w:after="0" w:line="240" w:lineRule="auto"/>
              <w:ind w:left="45"/>
              <w:rPr>
                <w:rFonts w:ascii="Calibri" w:eastAsia="Calibri" w:hAnsi="Calibri" w:cs="Times New Roman"/>
                <w:bCs/>
              </w:rPr>
            </w:pPr>
            <w:r w:rsidRPr="003A5BB4">
              <w:rPr>
                <w:rFonts w:ascii="Times New Roman" w:eastAsia="Calibri" w:hAnsi="Times New Roman" w:cs="Times New Roman"/>
                <w:b/>
                <w:bCs/>
              </w:rPr>
              <w:t>CC.2.4.HSB3a</w:t>
            </w:r>
            <w:r w:rsidRPr="003A5BB4">
              <w:rPr>
                <w:rFonts w:ascii="Arial" w:eastAsia="Calibri" w:hAnsi="Arial" w:cs="Arial"/>
                <w:b/>
                <w:bCs/>
                <w:sz w:val="20"/>
                <w:szCs w:val="20"/>
              </w:rPr>
              <w:t xml:space="preserve"> </w:t>
            </w:r>
            <w:r w:rsidRPr="003A5BB4">
              <w:rPr>
                <w:rFonts w:ascii="Times New Roman" w:eastAsia="Calibri" w:hAnsi="Times New Roman" w:cs="Times New Roman"/>
                <w:bCs/>
              </w:rPr>
              <w:t>Identify the relationship between two or more variables in a function</w:t>
            </w:r>
          </w:p>
        </w:tc>
      </w:tr>
    </w:tbl>
    <w:p w14:paraId="470034DE"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0351B910" w14:textId="77777777" w:rsidTr="002B1199">
        <w:trPr>
          <w:trHeight w:hRule="exact" w:val="264"/>
        </w:trPr>
        <w:tc>
          <w:tcPr>
            <w:tcW w:w="8276" w:type="dxa"/>
            <w:gridSpan w:val="2"/>
            <w:shd w:val="clear" w:color="auto" w:fill="009CD1"/>
          </w:tcPr>
          <w:p w14:paraId="6DF8F812"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249643BB" w14:textId="77777777" w:rsidTr="00AB7A38">
        <w:trPr>
          <w:trHeight w:hRule="exact" w:val="307"/>
        </w:trPr>
        <w:tc>
          <w:tcPr>
            <w:tcW w:w="8276" w:type="dxa"/>
            <w:gridSpan w:val="2"/>
            <w:shd w:val="clear" w:color="auto" w:fill="DEEAF6"/>
          </w:tcPr>
          <w:p w14:paraId="71354B4A"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r w:rsidRPr="003A5BB4">
              <w:rPr>
                <w:rFonts w:ascii="Times New Roman" w:eastAsia="Times New Roman" w:hAnsi="Times New Roman" w:cs="Times New Roman"/>
              </w:rPr>
              <w:t>Students will identify the relationship between 2 variables in a function.</w:t>
            </w:r>
          </w:p>
        </w:tc>
      </w:tr>
      <w:tr w:rsidR="003A5BB4" w:rsidRPr="003A5BB4" w14:paraId="2FE8631B" w14:textId="77777777" w:rsidTr="002B1199">
        <w:trPr>
          <w:trHeight w:hRule="exact" w:val="262"/>
        </w:trPr>
        <w:tc>
          <w:tcPr>
            <w:tcW w:w="8276" w:type="dxa"/>
            <w:gridSpan w:val="2"/>
            <w:shd w:val="clear" w:color="auto" w:fill="009CD1"/>
          </w:tcPr>
          <w:p w14:paraId="33B1326E" w14:textId="77777777" w:rsidR="003A5BB4" w:rsidRPr="003A5BB4" w:rsidRDefault="003A5BB4" w:rsidP="00AB7A38">
            <w:pPr>
              <w:pStyle w:val="Style2"/>
              <w:rPr>
                <w:color w:val="CBC3C5"/>
              </w:rPr>
            </w:pPr>
            <w:r w:rsidRPr="003A5BB4">
              <w:t>Tier Guidelines</w:t>
            </w:r>
            <w:r w:rsidRPr="003A5BB4">
              <w:tab/>
            </w:r>
          </w:p>
        </w:tc>
      </w:tr>
      <w:tr w:rsidR="003A5BB4" w:rsidRPr="003A5BB4" w14:paraId="6C5AE4F1" w14:textId="77777777" w:rsidTr="002B1199">
        <w:trPr>
          <w:trHeight w:hRule="exact" w:val="264"/>
        </w:trPr>
        <w:tc>
          <w:tcPr>
            <w:tcW w:w="4138" w:type="dxa"/>
            <w:shd w:val="clear" w:color="auto" w:fill="009CD1"/>
          </w:tcPr>
          <w:p w14:paraId="012EBEAE"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7955D1B4"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63FD0FDD" w14:textId="77777777" w:rsidTr="002B1199">
        <w:trPr>
          <w:trHeight w:hRule="exact" w:val="559"/>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760DF559" w14:textId="77777777" w:rsidR="003A5BB4" w:rsidRPr="003A5BB4" w:rsidRDefault="003A5BB4" w:rsidP="003A5BB4">
            <w:pPr>
              <w:widowControl w:val="0"/>
              <w:spacing w:after="0" w:line="240" w:lineRule="auto"/>
              <w:ind w:right="38"/>
              <w:rPr>
                <w:rFonts w:ascii="Times New Roman" w:eastAsia="Times New Roman" w:hAnsi="Times New Roman" w:cs="Times New Roman"/>
              </w:rPr>
            </w:pPr>
            <w:r w:rsidRPr="003A5BB4">
              <w:rPr>
                <w:rFonts w:ascii="Times New Roman" w:eastAsia="Times New Roman" w:hAnsi="Times New Roman" w:cs="Times New Roman"/>
              </w:rPr>
              <w:t xml:space="preserve"> Rules limited to addition or subtraction. </w:t>
            </w:r>
          </w:p>
          <w:p w14:paraId="108A44A8" w14:textId="77777777" w:rsidR="003A5BB4" w:rsidRPr="003A5BB4" w:rsidRDefault="003A5BB4" w:rsidP="003A5BB4">
            <w:pPr>
              <w:widowControl w:val="0"/>
              <w:spacing w:after="0" w:line="240" w:lineRule="auto"/>
              <w:ind w:right="38"/>
              <w:rPr>
                <w:rFonts w:ascii="Times New Roman" w:eastAsia="Times New Roman" w:hAnsi="Times New Roman" w:cs="Times New Roman"/>
              </w:rPr>
            </w:pPr>
            <w:r w:rsidRPr="003A5BB4">
              <w:rPr>
                <w:rFonts w:ascii="Times New Roman" w:eastAsia="Times New Roman" w:hAnsi="Times New Roman" w:cs="Times New Roman"/>
              </w:rPr>
              <w:t xml:space="preserve"> Elements limited to 4. </w:t>
            </w: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2378951C"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r w:rsidRPr="003A5BB4">
              <w:rPr>
                <w:rFonts w:ascii="Times New Roman" w:eastAsia="Times New Roman" w:hAnsi="Times New Roman" w:cs="Times New Roman"/>
              </w:rPr>
              <w:t>Rules limited to addition, subtraction, or multiplication. Elements limited to 6.</w:t>
            </w:r>
          </w:p>
        </w:tc>
      </w:tr>
    </w:tbl>
    <w:p w14:paraId="7E567011" w14:textId="77777777" w:rsidR="003A5BB4" w:rsidRPr="003A5BB4" w:rsidRDefault="003A5BB4" w:rsidP="003A5BB4">
      <w:pPr>
        <w:spacing w:before="120" w:after="0" w:line="240" w:lineRule="auto"/>
        <w:rPr>
          <w:rFonts w:ascii="Arial" w:eastAsia="Calibri" w:hAnsi="Calibri" w:cs="Times New Roman"/>
          <w:sz w:val="24"/>
          <w:szCs w:val="24"/>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4FCC95C8" w14:textId="77777777" w:rsidTr="002B1199">
        <w:trPr>
          <w:trHeight w:val="540"/>
        </w:trPr>
        <w:tc>
          <w:tcPr>
            <w:tcW w:w="9465" w:type="dxa"/>
            <w:shd w:val="clear" w:color="auto" w:fill="009CD1"/>
            <w:vAlign w:val="center"/>
          </w:tcPr>
          <w:p w14:paraId="551633C3"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CC.2.4 Measurement, Data, and Probability </w:t>
            </w:r>
          </w:p>
        </w:tc>
      </w:tr>
    </w:tbl>
    <w:p w14:paraId="769B009B" w14:textId="77777777" w:rsidR="003A5BB4" w:rsidRPr="003A5BB4" w:rsidRDefault="003A5BB4" w:rsidP="00AB7A38">
      <w:pPr>
        <w:pStyle w:val="Style1"/>
      </w:pPr>
      <w:r w:rsidRPr="003A5BB4">
        <w:t>Common Core Standard: CC.2.4.HS.B</w:t>
      </w:r>
    </w:p>
    <w:p w14:paraId="33732A2D"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Statistics and Probability</w:t>
      </w:r>
    </w:p>
    <w:p w14:paraId="6425E187" w14:textId="43C94F86" w:rsidR="003A5BB4" w:rsidRPr="003A5BB4" w:rsidRDefault="00AB7A38" w:rsidP="00AB7A38">
      <w:pPr>
        <w:pStyle w:val="Style1"/>
      </w:pPr>
      <w:r>
        <w:t xml:space="preserve">      </w:t>
      </w:r>
      <w:r w:rsidR="003A5BB4" w:rsidRPr="003A5BB4">
        <w:t>Eligible Content: CC.2.4.HS.B.5</w:t>
      </w:r>
    </w:p>
    <w:p w14:paraId="1C49E870"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Make inferences and justify conclusions based on sample surveys, experiments, and observational studies.</w:t>
      </w:r>
    </w:p>
    <w:p w14:paraId="5A66D5D8"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0597320D" w14:textId="77777777" w:rsidTr="002B1199">
        <w:trPr>
          <w:trHeight w:hRule="exact" w:val="264"/>
        </w:trPr>
        <w:tc>
          <w:tcPr>
            <w:tcW w:w="8275" w:type="dxa"/>
            <w:shd w:val="clear" w:color="auto" w:fill="009CD1"/>
          </w:tcPr>
          <w:p w14:paraId="3626B269"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6DADE611" w14:textId="77777777" w:rsidTr="002B1199">
        <w:trPr>
          <w:trHeight w:hRule="exact" w:val="576"/>
        </w:trPr>
        <w:tc>
          <w:tcPr>
            <w:tcW w:w="8275" w:type="dxa"/>
            <w:vAlign w:val="center"/>
          </w:tcPr>
          <w:p w14:paraId="1467D047" w14:textId="77777777" w:rsidR="003A5BB4" w:rsidRPr="003A5BB4" w:rsidRDefault="003A5BB4" w:rsidP="003A5BB4">
            <w:pPr>
              <w:autoSpaceDE w:val="0"/>
              <w:autoSpaceDN w:val="0"/>
              <w:adjustRightInd w:val="0"/>
              <w:spacing w:after="0" w:line="240" w:lineRule="auto"/>
              <w:ind w:left="135"/>
              <w:rPr>
                <w:rFonts w:ascii="Calibri" w:eastAsia="Calibri" w:hAnsi="Calibri" w:cs="Times New Roman"/>
                <w:bCs/>
              </w:rPr>
            </w:pPr>
            <w:r w:rsidRPr="003A5BB4">
              <w:rPr>
                <w:rFonts w:ascii="Times New Roman" w:eastAsia="Calibri" w:hAnsi="Times New Roman" w:cs="Times New Roman"/>
                <w:b/>
                <w:bCs/>
              </w:rPr>
              <w:t>CC.2.4.HSB5a</w:t>
            </w:r>
            <w:r w:rsidRPr="003A5BB4">
              <w:rPr>
                <w:rFonts w:ascii="Arial" w:eastAsia="Calibri" w:hAnsi="Arial" w:cs="Arial"/>
                <w:b/>
                <w:bCs/>
                <w:sz w:val="20"/>
                <w:szCs w:val="20"/>
              </w:rPr>
              <w:t xml:space="preserve"> </w:t>
            </w:r>
            <w:r w:rsidRPr="003A5BB4">
              <w:rPr>
                <w:rFonts w:ascii="Times New Roman" w:eastAsia="Calibri" w:hAnsi="Times New Roman" w:cs="Times New Roman"/>
                <w:bCs/>
              </w:rPr>
              <w:t>Draw a conclusion about data presented in a two-way table representing a real-world problem</w:t>
            </w:r>
          </w:p>
        </w:tc>
      </w:tr>
    </w:tbl>
    <w:p w14:paraId="436015CF"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7C606471" w14:textId="77777777" w:rsidTr="002B1199">
        <w:trPr>
          <w:trHeight w:hRule="exact" w:val="264"/>
        </w:trPr>
        <w:tc>
          <w:tcPr>
            <w:tcW w:w="8276" w:type="dxa"/>
            <w:gridSpan w:val="2"/>
            <w:shd w:val="clear" w:color="auto" w:fill="009CD1"/>
          </w:tcPr>
          <w:p w14:paraId="583174F3"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534C2DDC" w14:textId="77777777" w:rsidTr="002B1199">
        <w:trPr>
          <w:trHeight w:hRule="exact" w:val="595"/>
        </w:trPr>
        <w:tc>
          <w:tcPr>
            <w:tcW w:w="8276" w:type="dxa"/>
            <w:gridSpan w:val="2"/>
            <w:shd w:val="clear" w:color="auto" w:fill="DEEAF6"/>
          </w:tcPr>
          <w:p w14:paraId="18FA3EE9"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r w:rsidRPr="003A5BB4">
              <w:rPr>
                <w:rFonts w:ascii="Times New Roman" w:eastAsia="Times New Roman" w:hAnsi="Times New Roman" w:cs="Times New Roman"/>
              </w:rPr>
              <w:t xml:space="preserve">Students will answer an inferential question about data presented in a two-way table given a real-world context </w:t>
            </w:r>
          </w:p>
        </w:tc>
      </w:tr>
      <w:tr w:rsidR="003A5BB4" w:rsidRPr="003A5BB4" w14:paraId="012A9201" w14:textId="77777777" w:rsidTr="002B1199">
        <w:trPr>
          <w:trHeight w:hRule="exact" w:val="262"/>
        </w:trPr>
        <w:tc>
          <w:tcPr>
            <w:tcW w:w="8276" w:type="dxa"/>
            <w:gridSpan w:val="2"/>
            <w:shd w:val="clear" w:color="auto" w:fill="009CD1"/>
          </w:tcPr>
          <w:p w14:paraId="2C883A1F" w14:textId="77777777" w:rsidR="003A5BB4" w:rsidRPr="003A5BB4" w:rsidRDefault="003A5BB4" w:rsidP="00AB7A38">
            <w:pPr>
              <w:pStyle w:val="Style2"/>
              <w:rPr>
                <w:color w:val="CBC3C5"/>
              </w:rPr>
            </w:pPr>
            <w:r w:rsidRPr="003A5BB4">
              <w:t>Tier Guidelines</w:t>
            </w:r>
            <w:r w:rsidRPr="003A5BB4">
              <w:tab/>
            </w:r>
          </w:p>
        </w:tc>
      </w:tr>
      <w:tr w:rsidR="003A5BB4" w:rsidRPr="003A5BB4" w14:paraId="15602F02" w14:textId="77777777" w:rsidTr="002B1199">
        <w:trPr>
          <w:trHeight w:hRule="exact" w:val="264"/>
        </w:trPr>
        <w:tc>
          <w:tcPr>
            <w:tcW w:w="4138" w:type="dxa"/>
            <w:shd w:val="clear" w:color="auto" w:fill="009CD1"/>
          </w:tcPr>
          <w:p w14:paraId="592FE290"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1D13A2FB"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36F744AA" w14:textId="77777777" w:rsidTr="002B1199">
        <w:trPr>
          <w:trHeight w:hRule="exact" w:val="658"/>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25F81F91" w14:textId="77777777" w:rsidR="003A5BB4" w:rsidRPr="003A5BB4" w:rsidRDefault="003A5BB4" w:rsidP="003A5BB4">
            <w:pPr>
              <w:widowControl w:val="0"/>
              <w:tabs>
                <w:tab w:val="left" w:pos="2750"/>
              </w:tabs>
              <w:spacing w:after="0" w:line="240" w:lineRule="auto"/>
              <w:ind w:left="50" w:right="38"/>
              <w:rPr>
                <w:rFonts w:ascii="Times New Roman" w:eastAsia="Times New Roman" w:hAnsi="Times New Roman" w:cs="Times New Roman"/>
              </w:rPr>
            </w:pPr>
            <w:r w:rsidRPr="003A5BB4">
              <w:rPr>
                <w:rFonts w:ascii="Times New Roman" w:eastAsia="Times New Roman" w:hAnsi="Times New Roman" w:cs="Times New Roman"/>
              </w:rPr>
              <w:t>Limited to inferential questions about individual values</w:t>
            </w: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3ADFCE39"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r w:rsidRPr="003A5BB4">
              <w:rPr>
                <w:rFonts w:ascii="Times New Roman" w:eastAsia="Times New Roman" w:hAnsi="Times New Roman" w:cs="Times New Roman"/>
              </w:rPr>
              <w:t>Can ask inferential questions about individual or total values</w:t>
            </w:r>
          </w:p>
        </w:tc>
      </w:tr>
    </w:tbl>
    <w:p w14:paraId="4711ED12" w14:textId="77777777" w:rsidR="003A5BB4" w:rsidRPr="003A5BB4" w:rsidRDefault="003A5BB4" w:rsidP="003A5BB4">
      <w:pPr>
        <w:spacing w:before="120" w:after="0" w:line="240" w:lineRule="auto"/>
        <w:rPr>
          <w:rFonts w:ascii="Arial" w:eastAsia="Calibri" w:hAnsi="Calibri" w:cs="Times New Roman"/>
          <w:sz w:val="24"/>
          <w:szCs w:val="24"/>
        </w:rPr>
      </w:pPr>
    </w:p>
    <w:p w14:paraId="15C0B80A" w14:textId="77777777" w:rsidR="003A5BB4" w:rsidRPr="003A5BB4" w:rsidRDefault="003A5BB4" w:rsidP="003A5BB4">
      <w:pPr>
        <w:spacing w:after="0" w:line="240" w:lineRule="auto"/>
        <w:rPr>
          <w:rFonts w:ascii="Arial" w:eastAsia="Calibri" w:hAnsi="Calibri" w:cs="Times New Roman"/>
          <w:sz w:val="24"/>
          <w:szCs w:val="24"/>
        </w:rPr>
      </w:pPr>
      <w:r w:rsidRPr="003A5BB4">
        <w:rPr>
          <w:rFonts w:ascii="Arial" w:eastAsia="Calibri" w:hAnsi="Calibri" w:cs="Times New Roman"/>
          <w:sz w:val="24"/>
          <w:szCs w:val="24"/>
        </w:rPr>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3A5BB4" w:rsidRPr="003A5BB4" w14:paraId="2F0B01CF" w14:textId="77777777" w:rsidTr="002B1199">
        <w:trPr>
          <w:trHeight w:val="540"/>
        </w:trPr>
        <w:tc>
          <w:tcPr>
            <w:tcW w:w="9465" w:type="dxa"/>
            <w:shd w:val="clear" w:color="auto" w:fill="009CD1"/>
            <w:vAlign w:val="center"/>
          </w:tcPr>
          <w:p w14:paraId="1D610BB6" w14:textId="77777777" w:rsidR="003A5BB4" w:rsidRPr="003A5BB4" w:rsidRDefault="003A5BB4" w:rsidP="003A5BB4">
            <w:pPr>
              <w:spacing w:after="0" w:line="240" w:lineRule="auto"/>
              <w:rPr>
                <w:rFonts w:ascii="Arial" w:eastAsia="Calibri" w:hAnsi="Arial" w:cs="Arial"/>
                <w:b/>
                <w:color w:val="F4F2F3"/>
                <w:sz w:val="24"/>
                <w:szCs w:val="24"/>
              </w:rPr>
            </w:pPr>
            <w:r w:rsidRPr="003A5BB4">
              <w:rPr>
                <w:rFonts w:ascii="Arial" w:eastAsia="Calibri" w:hAnsi="Arial" w:cs="Arial"/>
                <w:b/>
                <w:color w:val="FFFFFF"/>
                <w:sz w:val="24"/>
                <w:szCs w:val="24"/>
              </w:rPr>
              <w:t xml:space="preserve">Reporting Category: CC.2.4 Measurement, Data, and Probability </w:t>
            </w:r>
          </w:p>
        </w:tc>
      </w:tr>
    </w:tbl>
    <w:p w14:paraId="545140FC" w14:textId="77777777" w:rsidR="003A5BB4" w:rsidRPr="003A5BB4" w:rsidRDefault="003A5BB4" w:rsidP="00AB7A38">
      <w:pPr>
        <w:pStyle w:val="Style1"/>
      </w:pPr>
      <w:r w:rsidRPr="003A5BB4">
        <w:t>Common Core Standard: CC.2.4.HS.B</w:t>
      </w:r>
    </w:p>
    <w:p w14:paraId="4C36D4C5" w14:textId="77777777" w:rsidR="003A5BB4" w:rsidRPr="003A5BB4" w:rsidRDefault="003A5BB4" w:rsidP="003A5BB4">
      <w:pPr>
        <w:widowControl w:val="0"/>
        <w:autoSpaceDE w:val="0"/>
        <w:autoSpaceDN w:val="0"/>
        <w:adjustRightInd w:val="0"/>
        <w:spacing w:after="0" w:line="240" w:lineRule="auto"/>
        <w:ind w:right="994"/>
        <w:rPr>
          <w:rFonts w:ascii="Times New Roman" w:eastAsia="Yu Mincho" w:hAnsi="Times New Roman" w:cs="Times New Roman"/>
          <w:iCs/>
        </w:rPr>
      </w:pPr>
      <w:r w:rsidRPr="003A5BB4">
        <w:rPr>
          <w:rFonts w:ascii="Times New Roman" w:eastAsia="Yu Mincho" w:hAnsi="Times New Roman" w:cs="Times New Roman"/>
          <w:iCs/>
        </w:rPr>
        <w:t>Statistics and Probability</w:t>
      </w:r>
    </w:p>
    <w:p w14:paraId="6E8D5F82" w14:textId="4194167B" w:rsidR="003A5BB4" w:rsidRPr="003A5BB4" w:rsidRDefault="00AB7A38" w:rsidP="00AB7A38">
      <w:pPr>
        <w:pStyle w:val="Style1"/>
      </w:pPr>
      <w:r>
        <w:t xml:space="preserve">      </w:t>
      </w:r>
      <w:r w:rsidR="003A5BB4" w:rsidRPr="003A5BB4">
        <w:t>Eligible Content: CC.2.4.HS.B.7</w:t>
      </w:r>
    </w:p>
    <w:p w14:paraId="4095E52E"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3A5BB4">
        <w:rPr>
          <w:rFonts w:ascii="Times New Roman" w:eastAsia="Yu Mincho" w:hAnsi="Times New Roman" w:cs="Times New Roman"/>
          <w:iCs/>
        </w:rPr>
        <w:t>Apply the rules of probability to compute probabilities of compound events in a uniform probability model.</w:t>
      </w:r>
    </w:p>
    <w:p w14:paraId="5185DF5D" w14:textId="77777777" w:rsidR="003A5BB4" w:rsidRPr="003A5BB4" w:rsidRDefault="003A5BB4" w:rsidP="003A5BB4">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3A5BB4" w:rsidRPr="003A5BB4" w14:paraId="29A26333" w14:textId="77777777" w:rsidTr="002B1199">
        <w:trPr>
          <w:trHeight w:hRule="exact" w:val="264"/>
        </w:trPr>
        <w:tc>
          <w:tcPr>
            <w:tcW w:w="8275" w:type="dxa"/>
            <w:shd w:val="clear" w:color="auto" w:fill="009CD1"/>
          </w:tcPr>
          <w:p w14:paraId="17D6E1D5" w14:textId="77777777" w:rsidR="003A5BB4" w:rsidRPr="003A5BB4" w:rsidRDefault="003A5BB4" w:rsidP="003A5BB4">
            <w:pPr>
              <w:widowControl w:val="0"/>
              <w:tabs>
                <w:tab w:val="left" w:pos="4971"/>
              </w:tabs>
              <w:spacing w:after="0" w:line="240" w:lineRule="auto"/>
              <w:ind w:left="103" w:right="365"/>
              <w:rPr>
                <w:rFonts w:ascii="Arial" w:eastAsia="Times New Roman" w:hAnsi="Times New Roman" w:cs="Times New Roman"/>
                <w:color w:val="FFFFFF"/>
              </w:rPr>
            </w:pPr>
            <w:r w:rsidRPr="003A5BB4">
              <w:rPr>
                <w:rFonts w:ascii="Arial" w:eastAsia="Times New Roman" w:hAnsi="Times New Roman" w:cs="Times New Roman"/>
                <w:color w:val="FFFFFF"/>
              </w:rPr>
              <w:t xml:space="preserve">Alternate Eligible Content </w:t>
            </w:r>
            <w:r w:rsidRPr="003A5BB4">
              <w:rPr>
                <w:rFonts w:ascii="Arial" w:eastAsia="Times New Roman" w:hAnsi="Times New Roman" w:cs="Times New Roman"/>
                <w:color w:val="FFFFFF"/>
              </w:rPr>
              <w:tab/>
            </w:r>
          </w:p>
        </w:tc>
      </w:tr>
      <w:tr w:rsidR="003A5BB4" w:rsidRPr="003A5BB4" w14:paraId="6A78E41B" w14:textId="77777777" w:rsidTr="002B1199">
        <w:trPr>
          <w:trHeight w:hRule="exact" w:val="576"/>
        </w:trPr>
        <w:tc>
          <w:tcPr>
            <w:tcW w:w="8275" w:type="dxa"/>
            <w:vAlign w:val="center"/>
          </w:tcPr>
          <w:p w14:paraId="55C4658E" w14:textId="77777777" w:rsidR="003A5BB4" w:rsidRPr="003A5BB4" w:rsidRDefault="003A5BB4" w:rsidP="003A5BB4">
            <w:pPr>
              <w:autoSpaceDE w:val="0"/>
              <w:autoSpaceDN w:val="0"/>
              <w:adjustRightInd w:val="0"/>
              <w:spacing w:after="0" w:line="240" w:lineRule="auto"/>
              <w:rPr>
                <w:rFonts w:ascii="Calibri" w:eastAsia="Calibri" w:hAnsi="Calibri" w:cs="Times New Roman"/>
                <w:bCs/>
              </w:rPr>
            </w:pPr>
            <w:r w:rsidRPr="003A5BB4">
              <w:rPr>
                <w:rFonts w:ascii="Times New Roman" w:eastAsia="Calibri" w:hAnsi="Times New Roman" w:cs="Times New Roman"/>
                <w:b/>
                <w:bCs/>
              </w:rPr>
              <w:t>CC.2.4.HSB7a</w:t>
            </w:r>
            <w:r w:rsidRPr="003A5BB4">
              <w:rPr>
                <w:rFonts w:ascii="Arial" w:eastAsia="Calibri" w:hAnsi="Arial" w:cs="Arial"/>
                <w:b/>
                <w:bCs/>
                <w:sz w:val="20"/>
                <w:szCs w:val="20"/>
              </w:rPr>
              <w:t xml:space="preserve"> </w:t>
            </w:r>
            <w:r w:rsidRPr="003A5BB4">
              <w:rPr>
                <w:rFonts w:ascii="Times New Roman" w:eastAsia="Calibri" w:hAnsi="Times New Roman" w:cs="Times New Roman"/>
                <w:bCs/>
              </w:rPr>
              <w:t>Identify the probability of events based on real-world examples of conditional probability</w:t>
            </w:r>
          </w:p>
        </w:tc>
      </w:tr>
    </w:tbl>
    <w:p w14:paraId="3AD3D2C0" w14:textId="77777777" w:rsidR="003A5BB4" w:rsidRPr="003A5BB4" w:rsidRDefault="003A5BB4" w:rsidP="003A5BB4">
      <w:pPr>
        <w:widowControl w:val="0"/>
        <w:autoSpaceDE w:val="0"/>
        <w:autoSpaceDN w:val="0"/>
        <w:adjustRightInd w:val="0"/>
        <w:spacing w:before="10" w:after="0" w:line="240" w:lineRule="auto"/>
        <w:ind w:left="229"/>
        <w:rPr>
          <w:rFonts w:ascii="Times New Roman" w:eastAsia="Yu Mincho" w:hAnsi="Times New Roman" w:cs="Times New Roman"/>
          <w:i/>
          <w:iCs/>
          <w:sz w:val="11"/>
          <w:szCs w:val="24"/>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3A5BB4" w:rsidRPr="003A5BB4" w14:paraId="651F6F94" w14:textId="77777777" w:rsidTr="002B1199">
        <w:trPr>
          <w:trHeight w:hRule="exact" w:val="264"/>
        </w:trPr>
        <w:tc>
          <w:tcPr>
            <w:tcW w:w="8276" w:type="dxa"/>
            <w:gridSpan w:val="2"/>
            <w:shd w:val="clear" w:color="auto" w:fill="009CD1"/>
          </w:tcPr>
          <w:p w14:paraId="6B48DBA6" w14:textId="77777777" w:rsidR="003A5BB4" w:rsidRPr="003A5BB4" w:rsidRDefault="003A5BB4" w:rsidP="003A5BB4">
            <w:pPr>
              <w:widowControl w:val="0"/>
              <w:tabs>
                <w:tab w:val="center" w:pos="4002"/>
              </w:tabs>
              <w:spacing w:after="0" w:line="240" w:lineRule="auto"/>
              <w:ind w:left="103" w:right="365"/>
              <w:rPr>
                <w:rFonts w:ascii="Arial" w:eastAsia="Times New Roman" w:hAnsi="Times New Roman" w:cs="Times New Roman"/>
              </w:rPr>
            </w:pPr>
            <w:r w:rsidRPr="003A5BB4">
              <w:rPr>
                <w:rFonts w:ascii="Arial" w:eastAsia="Times New Roman" w:hAnsi="Times New Roman" w:cs="Times New Roman"/>
                <w:color w:val="FFFFFF"/>
              </w:rPr>
              <w:t>Task Specifications</w:t>
            </w:r>
            <w:r w:rsidRPr="003A5BB4">
              <w:rPr>
                <w:rFonts w:ascii="Arial" w:eastAsia="Times New Roman" w:hAnsi="Times New Roman" w:cs="Times New Roman"/>
                <w:color w:val="FFFFFF"/>
              </w:rPr>
              <w:tab/>
            </w:r>
          </w:p>
        </w:tc>
      </w:tr>
      <w:tr w:rsidR="003A5BB4" w:rsidRPr="003A5BB4" w14:paraId="1B1A7DD6" w14:textId="77777777" w:rsidTr="00AB7A38">
        <w:trPr>
          <w:trHeight w:hRule="exact" w:val="307"/>
        </w:trPr>
        <w:tc>
          <w:tcPr>
            <w:tcW w:w="8276" w:type="dxa"/>
            <w:gridSpan w:val="2"/>
            <w:shd w:val="clear" w:color="auto" w:fill="DEEAF6"/>
          </w:tcPr>
          <w:p w14:paraId="02087FC6" w14:textId="77777777" w:rsidR="003A5BB4" w:rsidRPr="003A5BB4" w:rsidRDefault="003A5BB4" w:rsidP="003A5BB4">
            <w:pPr>
              <w:widowControl w:val="0"/>
              <w:tabs>
                <w:tab w:val="left" w:pos="267"/>
              </w:tabs>
              <w:spacing w:after="0" w:line="240" w:lineRule="auto"/>
              <w:ind w:left="266"/>
              <w:rPr>
                <w:rFonts w:ascii="Times New Roman" w:eastAsia="Times New Roman" w:hAnsi="Times New Roman" w:cs="Times New Roman"/>
              </w:rPr>
            </w:pPr>
            <w:commentRangeStart w:id="53"/>
            <w:r w:rsidRPr="003A5BB4">
              <w:rPr>
                <w:rFonts w:ascii="Times New Roman" w:eastAsia="Times New Roman" w:hAnsi="Times New Roman" w:cs="Times New Roman"/>
              </w:rPr>
              <w:t>Students will select a conditional probability scenario given a real world context.</w:t>
            </w:r>
            <w:commentRangeEnd w:id="53"/>
            <w:r w:rsidRPr="003A5BB4">
              <w:rPr>
                <w:rFonts w:ascii="Calibri" w:eastAsia="Calibri" w:hAnsi="Calibri" w:cs="Times New Roman"/>
                <w:sz w:val="16"/>
                <w:szCs w:val="16"/>
              </w:rPr>
              <w:commentReference w:id="53"/>
            </w:r>
          </w:p>
        </w:tc>
      </w:tr>
      <w:tr w:rsidR="003A5BB4" w:rsidRPr="003A5BB4" w14:paraId="3CBC9434" w14:textId="77777777" w:rsidTr="002B1199">
        <w:trPr>
          <w:trHeight w:hRule="exact" w:val="262"/>
        </w:trPr>
        <w:tc>
          <w:tcPr>
            <w:tcW w:w="8276" w:type="dxa"/>
            <w:gridSpan w:val="2"/>
            <w:shd w:val="clear" w:color="auto" w:fill="009CD1"/>
          </w:tcPr>
          <w:p w14:paraId="625A4958" w14:textId="77777777" w:rsidR="003A5BB4" w:rsidRPr="003A5BB4" w:rsidRDefault="003A5BB4" w:rsidP="00AB7A38">
            <w:pPr>
              <w:pStyle w:val="Style2"/>
              <w:rPr>
                <w:color w:val="CBC3C5"/>
              </w:rPr>
            </w:pPr>
            <w:r w:rsidRPr="003A5BB4">
              <w:t>Tier Guidelines</w:t>
            </w:r>
            <w:r w:rsidRPr="003A5BB4">
              <w:tab/>
            </w:r>
          </w:p>
        </w:tc>
      </w:tr>
      <w:tr w:rsidR="003A5BB4" w:rsidRPr="003A5BB4" w14:paraId="2B814C3E" w14:textId="77777777" w:rsidTr="002B1199">
        <w:trPr>
          <w:trHeight w:hRule="exact" w:val="264"/>
        </w:trPr>
        <w:tc>
          <w:tcPr>
            <w:tcW w:w="4138" w:type="dxa"/>
            <w:shd w:val="clear" w:color="auto" w:fill="009CD1"/>
          </w:tcPr>
          <w:p w14:paraId="298E6390" w14:textId="77777777" w:rsidR="003A5BB4" w:rsidRPr="003A5BB4" w:rsidRDefault="003A5BB4" w:rsidP="003A5BB4">
            <w:pPr>
              <w:widowControl w:val="0"/>
              <w:spacing w:after="0" w:line="240" w:lineRule="auto"/>
              <w:ind w:left="1763" w:right="1761"/>
              <w:jc w:val="center"/>
              <w:rPr>
                <w:rFonts w:ascii="Arial" w:eastAsia="Times New Roman" w:hAnsi="Times New Roman" w:cs="Times New Roman"/>
                <w:color w:val="CBC3C5"/>
              </w:rPr>
            </w:pPr>
            <w:r w:rsidRPr="003A5BB4">
              <w:rPr>
                <w:rFonts w:ascii="Arial" w:eastAsia="Times New Roman" w:hAnsi="Times New Roman" w:cs="Times New Roman"/>
                <w:color w:val="FFFFFF"/>
              </w:rPr>
              <w:t>Tier 1</w:t>
            </w:r>
          </w:p>
        </w:tc>
        <w:tc>
          <w:tcPr>
            <w:tcW w:w="4138" w:type="dxa"/>
            <w:shd w:val="clear" w:color="auto" w:fill="009CD1"/>
          </w:tcPr>
          <w:p w14:paraId="568E4887" w14:textId="77777777" w:rsidR="003A5BB4" w:rsidRPr="003A5BB4" w:rsidRDefault="003A5BB4" w:rsidP="003A5BB4">
            <w:pPr>
              <w:widowControl w:val="0"/>
              <w:spacing w:after="0" w:line="240" w:lineRule="auto"/>
              <w:ind w:left="86" w:right="84"/>
              <w:jc w:val="center"/>
              <w:rPr>
                <w:rFonts w:ascii="Arial" w:eastAsia="Times New Roman" w:hAnsi="Times New Roman" w:cs="Times New Roman"/>
                <w:color w:val="CBC3C5"/>
              </w:rPr>
            </w:pPr>
            <w:r w:rsidRPr="003A5BB4">
              <w:rPr>
                <w:rFonts w:ascii="Arial" w:eastAsia="Times New Roman" w:hAnsi="Times New Roman" w:cs="Times New Roman"/>
                <w:color w:val="FFFFFF"/>
              </w:rPr>
              <w:t>Tier 2</w:t>
            </w:r>
          </w:p>
        </w:tc>
      </w:tr>
      <w:tr w:rsidR="003A5BB4" w:rsidRPr="003A5BB4" w14:paraId="11A63596" w14:textId="77777777" w:rsidTr="002B1199">
        <w:trPr>
          <w:trHeight w:hRule="exact" w:val="550"/>
        </w:trPr>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1A56C144" w14:textId="77777777" w:rsidR="003A5BB4" w:rsidRPr="003A5BB4" w:rsidRDefault="003A5BB4" w:rsidP="003A5BB4">
            <w:pPr>
              <w:widowControl w:val="0"/>
              <w:spacing w:after="0" w:line="240" w:lineRule="auto"/>
              <w:ind w:left="50" w:right="38"/>
              <w:rPr>
                <w:rFonts w:ascii="Times New Roman" w:eastAsia="Times New Roman" w:hAnsi="Times New Roman" w:cs="Times New Roman"/>
              </w:rPr>
            </w:pPr>
          </w:p>
        </w:tc>
        <w:tc>
          <w:tcPr>
            <w:tcW w:w="4138" w:type="dxa"/>
            <w:tcBorders>
              <w:top w:val="single" w:sz="4" w:space="0" w:color="000000"/>
              <w:left w:val="single" w:sz="4" w:space="0" w:color="000000"/>
              <w:bottom w:val="single" w:sz="4" w:space="0" w:color="000000"/>
              <w:right w:val="single" w:sz="4" w:space="0" w:color="000000"/>
            </w:tcBorders>
            <w:shd w:val="clear" w:color="auto" w:fill="DEEAF6"/>
          </w:tcPr>
          <w:p w14:paraId="0D40FFE9" w14:textId="77777777" w:rsidR="003A5BB4" w:rsidRPr="003A5BB4" w:rsidRDefault="003A5BB4" w:rsidP="003A5BB4">
            <w:pPr>
              <w:widowControl w:val="0"/>
              <w:spacing w:after="0" w:line="240" w:lineRule="auto"/>
              <w:ind w:left="86" w:right="84"/>
              <w:rPr>
                <w:rFonts w:ascii="Times New Roman" w:eastAsia="Times New Roman" w:hAnsi="Times New Roman" w:cs="Times New Roman"/>
              </w:rPr>
            </w:pPr>
          </w:p>
        </w:tc>
      </w:tr>
    </w:tbl>
    <w:p w14:paraId="306267DA" w14:textId="77777777" w:rsidR="003A5BB4" w:rsidRPr="003A5BB4" w:rsidRDefault="003A5BB4" w:rsidP="003A5BB4">
      <w:pPr>
        <w:spacing w:before="120" w:after="0" w:line="240" w:lineRule="auto"/>
        <w:rPr>
          <w:rFonts w:ascii="Arial" w:eastAsia="Calibri" w:hAnsi="Calibri" w:cs="Times New Roman"/>
          <w:sz w:val="24"/>
          <w:szCs w:val="24"/>
        </w:rPr>
      </w:pPr>
    </w:p>
    <w:p w14:paraId="53844290" w14:textId="7675C0AB" w:rsidR="002C12D7" w:rsidRDefault="002C12D7" w:rsidP="00E17D8E">
      <w:pPr>
        <w:spacing w:before="120" w:after="120"/>
        <w:rPr>
          <w:rFonts w:ascii="Arial" w:eastAsia="Calibri" w:hAnsi="Calibri" w:cs="Times New Roman"/>
          <w:sz w:val="24"/>
          <w:szCs w:val="24"/>
        </w:rPr>
      </w:pPr>
    </w:p>
    <w:p w14:paraId="1CCD908E" w14:textId="77777777" w:rsidR="002C12D7" w:rsidRPr="00E17D8E" w:rsidRDefault="002C12D7" w:rsidP="00E17D8E">
      <w:pPr>
        <w:spacing w:before="120" w:after="120"/>
        <w:rPr>
          <w:rFonts w:ascii="Arial" w:eastAsia="Calibri" w:hAnsi="Calibri" w:cs="Times New Roman"/>
          <w:sz w:val="24"/>
          <w:szCs w:val="24"/>
        </w:rPr>
      </w:pPr>
    </w:p>
    <w:p w14:paraId="65DB8087" w14:textId="5ECBE569" w:rsidR="00A419F9" w:rsidRPr="0096752D" w:rsidRDefault="00A419F9" w:rsidP="0076444D">
      <w:pPr>
        <w:spacing w:after="0" w:line="240" w:lineRule="auto"/>
        <w:rPr>
          <w:rFonts w:ascii="Times New Roman" w:hAnsi="Times New Roman" w:cs="Times New Roman"/>
        </w:rPr>
      </w:pPr>
    </w:p>
    <w:sectPr w:rsidR="00A419F9" w:rsidRPr="0096752D" w:rsidSect="00261445">
      <w:pgSz w:w="12240" w:h="15840"/>
      <w:pgMar w:top="1440" w:right="1440" w:bottom="288"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Debra Moore" w:date="2019-07-05T08:41:00Z" w:initials="DM">
    <w:p w14:paraId="4C3CF0D8" w14:textId="57F1708C" w:rsidR="00D94659" w:rsidRDefault="00D94659">
      <w:pPr>
        <w:pStyle w:val="CommentText"/>
      </w:pPr>
      <w:r>
        <w:rPr>
          <w:rStyle w:val="CommentReference"/>
        </w:rPr>
        <w:annotationRef/>
      </w:r>
      <w:r>
        <w:t>No limitations beyond tier descriptions? Tier 1 just addition?</w:t>
      </w:r>
    </w:p>
  </w:comment>
  <w:comment w:id="29" w:author="Debra Moore" w:date="2019-05-06T22:27:00Z" w:initials="DM">
    <w:p w14:paraId="3629AF18" w14:textId="77777777" w:rsidR="00D94659" w:rsidRDefault="00D94659" w:rsidP="00D674CD">
      <w:pPr>
        <w:pStyle w:val="CommentText"/>
      </w:pPr>
      <w:r>
        <w:rPr>
          <w:rStyle w:val="CommentReference"/>
        </w:rPr>
        <w:annotationRef/>
      </w:r>
      <w:r>
        <w:t>Any ideas?</w:t>
      </w:r>
    </w:p>
  </w:comment>
  <w:comment w:id="30" w:author="Debra Moore" w:date="2019-05-06T22:28:00Z" w:initials="DM">
    <w:p w14:paraId="782F027C" w14:textId="77777777" w:rsidR="00D94659" w:rsidRDefault="00D94659" w:rsidP="00D674CD">
      <w:pPr>
        <w:pStyle w:val="CommentText"/>
      </w:pPr>
      <w:r>
        <w:rPr>
          <w:rStyle w:val="CommentReference"/>
        </w:rPr>
        <w:annotationRef/>
      </w:r>
      <w:r>
        <w:t>Any ideas or samples?</w:t>
      </w:r>
    </w:p>
  </w:comment>
  <w:comment w:id="31" w:author="Debra Moore" w:date="2019-06-28T12:14:00Z" w:initials="DM">
    <w:p w14:paraId="314487B6" w14:textId="324C3F94" w:rsidR="00D94659" w:rsidRDefault="00D94659" w:rsidP="00D674CD">
      <w:pPr>
        <w:pStyle w:val="CommentText"/>
      </w:pPr>
      <w:r>
        <w:rPr>
          <w:rStyle w:val="CommentReference"/>
        </w:rPr>
        <w:annotationRef/>
      </w:r>
      <w:r>
        <w:t>Presentation will be different between tier 1 and 2</w:t>
      </w:r>
    </w:p>
  </w:comment>
  <w:comment w:id="32" w:author="Debra Moore" w:date="2019-05-03T13:12:00Z" w:initials="DM">
    <w:p w14:paraId="2D1716F4" w14:textId="77777777" w:rsidR="00D94659" w:rsidRDefault="00D94659" w:rsidP="00D674CD">
      <w:pPr>
        <w:pStyle w:val="CommentText"/>
      </w:pPr>
      <w:r>
        <w:rPr>
          <w:rStyle w:val="CommentReference"/>
        </w:rPr>
        <w:annotationRef/>
      </w:r>
      <w:r>
        <w:t xml:space="preserve">This is stepped up from grade 3 by asking for the actual perimeter or area? </w:t>
      </w:r>
    </w:p>
  </w:comment>
  <w:comment w:id="33" w:author="Debra Moore" w:date="2019-06-28T12:40:00Z" w:initials="DM">
    <w:p w14:paraId="69D84D34" w14:textId="4AFD2EC5" w:rsidR="00D94659" w:rsidRDefault="00D94659" w:rsidP="00D674CD">
      <w:pPr>
        <w:pStyle w:val="CommentText"/>
      </w:pPr>
      <w:r>
        <w:rPr>
          <w:rStyle w:val="CommentReference"/>
        </w:rPr>
        <w:annotationRef/>
      </w:r>
      <w:r>
        <w:t>Does this need to be limited further by graph choice between tiers?</w:t>
      </w:r>
    </w:p>
  </w:comment>
  <w:comment w:id="35" w:author="Debra Moore" w:date="2019-07-01T10:52:00Z" w:initials="DM">
    <w:p w14:paraId="20DC4BA3" w14:textId="77777777" w:rsidR="00D94659" w:rsidRDefault="00D94659" w:rsidP="00A419F9">
      <w:pPr>
        <w:pStyle w:val="CommentText"/>
      </w:pPr>
      <w:r>
        <w:rPr>
          <w:rStyle w:val="CommentReference"/>
        </w:rPr>
        <w:annotationRef/>
      </w:r>
      <w:r>
        <w:t>Need tier guidelines</w:t>
      </w:r>
    </w:p>
  </w:comment>
  <w:comment w:id="37" w:author="Debra Moore" w:date="2019-07-01T13:16:00Z" w:initials="DM">
    <w:p w14:paraId="6FBC25B3" w14:textId="77777777" w:rsidR="00D94659" w:rsidRDefault="00D94659" w:rsidP="00A419F9">
      <w:pPr>
        <w:pStyle w:val="CommentText"/>
      </w:pPr>
      <w:r>
        <w:rPr>
          <w:rStyle w:val="CommentReference"/>
        </w:rPr>
        <w:annotationRef/>
      </w:r>
      <w:r>
        <w:t>Tier guidelines to be added later.</w:t>
      </w:r>
    </w:p>
  </w:comment>
  <w:comment w:id="38" w:author="Debra Moore" w:date="2018-07-31T16:10:00Z" w:initials="DM">
    <w:p w14:paraId="1FFF26B6" w14:textId="77777777" w:rsidR="00D94659" w:rsidRDefault="00D94659" w:rsidP="00A419F9">
      <w:pPr>
        <w:pStyle w:val="CommentText"/>
      </w:pPr>
      <w:r>
        <w:t>How is this different from 2.1.2?</w:t>
      </w:r>
    </w:p>
  </w:comment>
  <w:comment w:id="39" w:author="Lynda Lupp" w:date="2018-11-16T13:10:00Z" w:initials="LL">
    <w:p w14:paraId="1A7CD023" w14:textId="77777777" w:rsidR="00D94659" w:rsidRDefault="00D94659" w:rsidP="00A419F9">
      <w:pPr>
        <w:pStyle w:val="CommentText"/>
      </w:pPr>
      <w:r>
        <w:rPr>
          <w:rStyle w:val="CommentReference"/>
        </w:rPr>
        <w:annotationRef/>
      </w:r>
      <w:r>
        <w:t>Asking the student to solve an expression is different than having them use an expression to solve a problem.  This task spec. is written to a higher level than the AEC.  Grade 8 asks the student to SOLVE.  This is grade 6 which is use an expression to solve a problem.</w:t>
      </w:r>
    </w:p>
  </w:comment>
  <w:comment w:id="41" w:author="Lynda Lupp" w:date="2018-11-16T13:07:00Z" w:initials="LL">
    <w:p w14:paraId="41499526" w14:textId="77777777" w:rsidR="00D94659" w:rsidRDefault="00D94659" w:rsidP="00A419F9">
      <w:pPr>
        <w:pStyle w:val="CommentText"/>
      </w:pPr>
      <w:r>
        <w:rPr>
          <w:rStyle w:val="CommentReference"/>
        </w:rPr>
        <w:annotationRef/>
      </w:r>
      <w:r>
        <w:t xml:space="preserve">Calculators are an accommodation.  I do not see writing the use of a calculator into a problem/Tier.  That is an individual need based upon the student.  </w:t>
      </w:r>
    </w:p>
    <w:p w14:paraId="3EEBA2C1" w14:textId="77777777" w:rsidR="00D94659" w:rsidRDefault="00D94659" w:rsidP="00A419F9">
      <w:pPr>
        <w:pStyle w:val="CommentText"/>
      </w:pPr>
    </w:p>
    <w:p w14:paraId="70CF98AE" w14:textId="77777777" w:rsidR="00D94659" w:rsidRDefault="00D94659" w:rsidP="00A419F9">
      <w:pPr>
        <w:pStyle w:val="CommentText"/>
      </w:pPr>
      <w:r>
        <w:t xml:space="preserve">How about here is a problem.  Choose the expression that solves the problem?  </w:t>
      </w:r>
    </w:p>
  </w:comment>
  <w:comment w:id="43" w:author="Lupp, Lynda" w:date="2019-01-02T13:37:00Z" w:initials="LL">
    <w:p w14:paraId="36AF0256" w14:textId="77777777" w:rsidR="00D94659" w:rsidRDefault="00D94659" w:rsidP="00A419F9">
      <w:pPr>
        <w:pStyle w:val="Default"/>
        <w:rPr>
          <w:sz w:val="18"/>
          <w:szCs w:val="18"/>
        </w:rPr>
      </w:pPr>
      <w:r>
        <w:rPr>
          <w:rStyle w:val="CommentReference"/>
        </w:rPr>
        <w:annotationRef/>
      </w:r>
      <w:r>
        <w:t xml:space="preserve">Intent:  </w:t>
      </w:r>
      <w:r w:rsidRPr="003A29A7">
        <w:rPr>
          <w:sz w:val="18"/>
          <w:szCs w:val="18"/>
        </w:rPr>
        <w:t xml:space="preserve">Use a model reduced in scale (size) to solve a real world problem (e.g., use model of room to figure out arrangement of furniture) </w:t>
      </w:r>
    </w:p>
    <w:p w14:paraId="72F9767B" w14:textId="77777777" w:rsidR="00D94659" w:rsidRPr="003A29A7" w:rsidRDefault="00D94659" w:rsidP="00A419F9">
      <w:pPr>
        <w:pStyle w:val="Default"/>
        <w:rPr>
          <w:sz w:val="18"/>
          <w:szCs w:val="18"/>
        </w:rPr>
      </w:pPr>
      <w:r>
        <w:rPr>
          <w:sz w:val="18"/>
          <w:szCs w:val="18"/>
        </w:rPr>
        <w:br/>
        <w:t>This could also be a map type of question.</w:t>
      </w:r>
    </w:p>
    <w:p w14:paraId="67433355" w14:textId="77777777" w:rsidR="00D94659" w:rsidRDefault="00D94659" w:rsidP="00A419F9">
      <w:pPr>
        <w:pStyle w:val="CommentText"/>
      </w:pPr>
    </w:p>
  </w:comment>
  <w:comment w:id="44" w:author="Debra Moore" w:date="2019-07-02T11:13:00Z" w:initials="DM">
    <w:p w14:paraId="36150BF4" w14:textId="3C21DC75" w:rsidR="00D94659" w:rsidRDefault="00D94659">
      <w:pPr>
        <w:pStyle w:val="CommentText"/>
      </w:pPr>
      <w:r>
        <w:rPr>
          <w:rStyle w:val="CommentReference"/>
        </w:rPr>
        <w:annotationRef/>
      </w:r>
      <w:r w:rsidR="0076444D">
        <w:t>What would the tier guidelines be for this one? How would they be different?</w:t>
      </w:r>
    </w:p>
  </w:comment>
  <w:comment w:id="45" w:author="Debra Moore" w:date="2019-07-01T15:48:00Z" w:initials="DM">
    <w:p w14:paraId="18153E64" w14:textId="77777777" w:rsidR="00D94659" w:rsidRDefault="00D94659" w:rsidP="00A419F9">
      <w:pPr>
        <w:pStyle w:val="CommentText"/>
      </w:pPr>
      <w:r>
        <w:rPr>
          <w:rStyle w:val="CommentReference"/>
        </w:rPr>
        <w:annotationRef/>
      </w:r>
      <w:r>
        <w:t xml:space="preserve">Since the EC mentions complementary and adjacent angles can we do that for Tier 1? </w:t>
      </w:r>
    </w:p>
  </w:comment>
  <w:comment w:id="47" w:author="Debra Moore" w:date="2019-07-02T12:05:00Z" w:initials="DM">
    <w:p w14:paraId="1A2F1311" w14:textId="77777777" w:rsidR="00E17D8E" w:rsidRDefault="00E17D8E" w:rsidP="00E17D8E">
      <w:pPr>
        <w:pStyle w:val="CommentText"/>
      </w:pPr>
      <w:r>
        <w:rPr>
          <w:rStyle w:val="CommentReference"/>
        </w:rPr>
        <w:annotationRef/>
      </w:r>
      <w:r>
        <w:t>Not sure about tier guidelines</w:t>
      </w:r>
    </w:p>
  </w:comment>
  <w:comment w:id="48" w:author="Debra Moore" w:date="2019-07-02T13:28:00Z" w:initials="DM">
    <w:p w14:paraId="1AFB23BB" w14:textId="77777777" w:rsidR="00E17D8E" w:rsidRDefault="00E17D8E" w:rsidP="00E17D8E">
      <w:pPr>
        <w:pStyle w:val="CommentText"/>
      </w:pPr>
      <w:r>
        <w:rPr>
          <w:rStyle w:val="CommentReference"/>
        </w:rPr>
        <w:annotationRef/>
      </w:r>
      <w:r>
        <w:t>Needs tier guidelines. Intent mentions area, but area is not included in the AEC?</w:t>
      </w:r>
    </w:p>
  </w:comment>
  <w:comment w:id="50" w:author="Debra Moore" w:date="2019-07-02T13:46:00Z" w:initials="DM">
    <w:p w14:paraId="4A36DE0D" w14:textId="77777777" w:rsidR="003A5BB4" w:rsidRDefault="003A5BB4" w:rsidP="003A5BB4">
      <w:pPr>
        <w:pStyle w:val="CommentText"/>
      </w:pPr>
      <w:r>
        <w:rPr>
          <w:rStyle w:val="CommentReference"/>
        </w:rPr>
        <w:annotationRef/>
      </w:r>
      <w:r>
        <w:t>Needs tier guidelines</w:t>
      </w:r>
    </w:p>
  </w:comment>
  <w:comment w:id="51" w:author="Debra Moore" w:date="2019-07-02T13:54:00Z" w:initials="DM">
    <w:p w14:paraId="35F179FB" w14:textId="77777777" w:rsidR="003A5BB4" w:rsidRDefault="003A5BB4" w:rsidP="003A5BB4">
      <w:pPr>
        <w:pStyle w:val="CommentText"/>
      </w:pPr>
      <w:r>
        <w:rPr>
          <w:rStyle w:val="CommentReference"/>
        </w:rPr>
        <w:annotationRef/>
      </w:r>
      <w:r>
        <w:t>Needs tier guidelines</w:t>
      </w:r>
    </w:p>
  </w:comment>
  <w:comment w:id="52" w:author="Debra Moore" w:date="2019-07-02T14:01:00Z" w:initials="DM">
    <w:p w14:paraId="0BE1632F" w14:textId="77777777" w:rsidR="003A5BB4" w:rsidRDefault="003A5BB4" w:rsidP="003A5BB4">
      <w:pPr>
        <w:pStyle w:val="CommentText"/>
      </w:pPr>
      <w:r>
        <w:rPr>
          <w:rStyle w:val="CommentReference"/>
        </w:rPr>
        <w:annotationRef/>
      </w:r>
      <w:r>
        <w:t>Need tier guidelines</w:t>
      </w:r>
    </w:p>
  </w:comment>
  <w:comment w:id="53" w:author="Debra Moore" w:date="2019-07-02T14:58:00Z" w:initials="DM">
    <w:p w14:paraId="60A6C31C" w14:textId="616E7110" w:rsidR="003A5BB4" w:rsidRDefault="003A5BB4" w:rsidP="003A5BB4">
      <w:pPr>
        <w:pStyle w:val="CommentText"/>
      </w:pPr>
      <w:r>
        <w:rPr>
          <w:rStyle w:val="CommentReference"/>
        </w:rPr>
        <w:annotationRef/>
      </w:r>
      <w:r w:rsidR="00AB7A38">
        <w:t xml:space="preserve">How will the tiers be different?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3CF0D8" w15:done="0"/>
  <w15:commentEx w15:paraId="3629AF18" w15:done="0"/>
  <w15:commentEx w15:paraId="782F027C" w15:done="0"/>
  <w15:commentEx w15:paraId="314487B6" w15:done="0"/>
  <w15:commentEx w15:paraId="2D1716F4" w15:done="0"/>
  <w15:commentEx w15:paraId="69D84D34" w15:done="0"/>
  <w15:commentEx w15:paraId="20DC4BA3" w15:done="0"/>
  <w15:commentEx w15:paraId="6FBC25B3" w15:done="0"/>
  <w15:commentEx w15:paraId="1FFF26B6" w15:done="0"/>
  <w15:commentEx w15:paraId="1A7CD023" w15:done="0"/>
  <w15:commentEx w15:paraId="70CF98AE" w15:done="0"/>
  <w15:commentEx w15:paraId="67433355" w15:done="0"/>
  <w15:commentEx w15:paraId="36150BF4" w15:done="0"/>
  <w15:commentEx w15:paraId="18153E64" w15:done="0"/>
  <w15:commentEx w15:paraId="1A2F1311" w15:done="0"/>
  <w15:commentEx w15:paraId="1AFB23BB" w15:done="0"/>
  <w15:commentEx w15:paraId="4A36DE0D" w15:done="0"/>
  <w15:commentEx w15:paraId="35F179FB" w15:done="0"/>
  <w15:commentEx w15:paraId="0BE1632F" w15:done="0"/>
  <w15:commentEx w15:paraId="60A6C3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3CF0D8" w16cid:durableId="22C80E03"/>
  <w16cid:commentId w16cid:paraId="3629AF18" w16cid:durableId="22C80E04"/>
  <w16cid:commentId w16cid:paraId="782F027C" w16cid:durableId="22C80E05"/>
  <w16cid:commentId w16cid:paraId="314487B6" w16cid:durableId="22C80E06"/>
  <w16cid:commentId w16cid:paraId="2D1716F4" w16cid:durableId="22C80E07"/>
  <w16cid:commentId w16cid:paraId="69D84D34" w16cid:durableId="22C80E08"/>
  <w16cid:commentId w16cid:paraId="20DC4BA3" w16cid:durableId="22C80E09"/>
  <w16cid:commentId w16cid:paraId="6FBC25B3" w16cid:durableId="22C80E0A"/>
  <w16cid:commentId w16cid:paraId="1FFF26B6" w16cid:durableId="22C80E0B"/>
  <w16cid:commentId w16cid:paraId="1A7CD023" w16cid:durableId="22C80E0C"/>
  <w16cid:commentId w16cid:paraId="70CF98AE" w16cid:durableId="22C80E0D"/>
  <w16cid:commentId w16cid:paraId="67433355" w16cid:durableId="22C80E0E"/>
  <w16cid:commentId w16cid:paraId="36150BF4" w16cid:durableId="22C80E0F"/>
  <w16cid:commentId w16cid:paraId="18153E64" w16cid:durableId="22C80E10"/>
  <w16cid:commentId w16cid:paraId="1A2F1311" w16cid:durableId="22C80E11"/>
  <w16cid:commentId w16cid:paraId="1AFB23BB" w16cid:durableId="22C80E12"/>
  <w16cid:commentId w16cid:paraId="4A36DE0D" w16cid:durableId="22C80E13"/>
  <w16cid:commentId w16cid:paraId="35F179FB" w16cid:durableId="22C80E14"/>
  <w16cid:commentId w16cid:paraId="0BE1632F" w16cid:durableId="22C80E15"/>
  <w16cid:commentId w16cid:paraId="60A6C31C" w16cid:durableId="22C80E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6F572" w14:textId="77777777" w:rsidR="00A07E2D" w:rsidRDefault="00A07E2D" w:rsidP="001B10B6">
      <w:pPr>
        <w:spacing w:after="0" w:line="240" w:lineRule="auto"/>
      </w:pPr>
      <w:r>
        <w:separator/>
      </w:r>
    </w:p>
  </w:endnote>
  <w:endnote w:type="continuationSeparator" w:id="0">
    <w:p w14:paraId="024302B5" w14:textId="77777777" w:rsidR="00A07E2D" w:rsidRDefault="00A07E2D" w:rsidP="001B1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4EB0B" w14:textId="77777777" w:rsidR="00396DD0" w:rsidRDefault="00396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7F3EF" w14:textId="137A4B24" w:rsidR="00D94659" w:rsidRPr="00752871" w:rsidRDefault="00752871">
    <w:pPr>
      <w:pStyle w:val="Footer"/>
      <w:pBdr>
        <w:top w:val="single" w:sz="4" w:space="8" w:color="2C473A" w:themeColor="accent1"/>
      </w:pBdr>
      <w:tabs>
        <w:tab w:val="clear" w:pos="4680"/>
        <w:tab w:val="clear" w:pos="9360"/>
      </w:tabs>
      <w:spacing w:before="360"/>
      <w:contextualSpacing/>
      <w:jc w:val="right"/>
      <w:rPr>
        <w:rFonts w:ascii="Times" w:hAnsi="Times"/>
        <w:noProof/>
        <w:color w:val="817C7C" w:themeColor="text1" w:themeTint="BF"/>
      </w:rPr>
    </w:pPr>
    <w:r w:rsidRPr="001F5A9C">
      <w:rPr>
        <w:rFonts w:ascii="Times" w:hAnsi="Times"/>
        <w:noProof/>
        <w:color w:val="817C7C" w:themeColor="text1" w:themeTint="BF"/>
        <w:sz w:val="20"/>
        <w:szCs w:val="20"/>
      </w:rPr>
      <w:t>Page</w:t>
    </w:r>
    <w:r w:rsidRPr="00752871">
      <w:rPr>
        <w:rFonts w:ascii="Times" w:hAnsi="Times"/>
        <w:noProof/>
        <w:color w:val="817C7C" w:themeColor="text1" w:themeTint="BF"/>
      </w:rPr>
      <w:t xml:space="preserve"> </w:t>
    </w:r>
    <w:r w:rsidR="00D94659" w:rsidRPr="001F5A9C">
      <w:rPr>
        <w:rFonts w:ascii="Times" w:hAnsi="Times"/>
        <w:noProof/>
        <w:color w:val="817C7C" w:themeColor="text1" w:themeTint="BF"/>
        <w:sz w:val="20"/>
        <w:szCs w:val="20"/>
      </w:rPr>
      <w:fldChar w:fldCharType="begin"/>
    </w:r>
    <w:r w:rsidR="00D94659" w:rsidRPr="001F5A9C">
      <w:rPr>
        <w:rFonts w:ascii="Times" w:hAnsi="Times"/>
        <w:noProof/>
        <w:color w:val="817C7C" w:themeColor="text1" w:themeTint="BF"/>
        <w:sz w:val="20"/>
        <w:szCs w:val="20"/>
      </w:rPr>
      <w:instrText xml:space="preserve"> PAGE   \* MERGEFORMAT </w:instrText>
    </w:r>
    <w:r w:rsidR="00D94659" w:rsidRPr="001F5A9C">
      <w:rPr>
        <w:rFonts w:ascii="Times" w:hAnsi="Times"/>
        <w:noProof/>
        <w:color w:val="817C7C" w:themeColor="text1" w:themeTint="BF"/>
        <w:sz w:val="20"/>
        <w:szCs w:val="20"/>
      </w:rPr>
      <w:fldChar w:fldCharType="separate"/>
    </w:r>
    <w:r w:rsidR="00396DD0" w:rsidRPr="001F5A9C">
      <w:rPr>
        <w:rFonts w:ascii="Times" w:hAnsi="Times"/>
        <w:noProof/>
        <w:color w:val="817C7C" w:themeColor="text1" w:themeTint="BF"/>
        <w:sz w:val="20"/>
        <w:szCs w:val="20"/>
      </w:rPr>
      <w:t>1</w:t>
    </w:r>
    <w:r w:rsidR="00D94659" w:rsidRPr="001F5A9C">
      <w:rPr>
        <w:rFonts w:ascii="Times" w:hAnsi="Times"/>
        <w:noProof/>
        <w:color w:val="817C7C" w:themeColor="text1" w:themeTint="BF"/>
        <w:sz w:val="20"/>
        <w:szCs w:val="20"/>
      </w:rPr>
      <w:fldChar w:fldCharType="end"/>
    </w:r>
  </w:p>
  <w:p w14:paraId="6905D723" w14:textId="77777777" w:rsidR="00D94659" w:rsidRDefault="00D946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4D057" w14:textId="77777777" w:rsidR="00396DD0" w:rsidRDefault="00396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BC3C4" w14:textId="77777777" w:rsidR="00A07E2D" w:rsidRDefault="00A07E2D" w:rsidP="001B10B6">
      <w:pPr>
        <w:spacing w:after="0" w:line="240" w:lineRule="auto"/>
      </w:pPr>
      <w:r>
        <w:separator/>
      </w:r>
    </w:p>
  </w:footnote>
  <w:footnote w:type="continuationSeparator" w:id="0">
    <w:p w14:paraId="1F45CAAB" w14:textId="77777777" w:rsidR="00A07E2D" w:rsidRDefault="00A07E2D" w:rsidP="001B1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2306B" w14:textId="77777777" w:rsidR="00396DD0" w:rsidRDefault="00396D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43C61" w14:textId="36E97F04" w:rsidR="00D94659" w:rsidRPr="00507781" w:rsidRDefault="00A07E2D" w:rsidP="00752871">
    <w:pPr>
      <w:pStyle w:val="Header"/>
      <w:pBdr>
        <w:bottom w:val="single" w:sz="4" w:space="8" w:color="2C473A" w:themeColor="accent1"/>
      </w:pBdr>
      <w:tabs>
        <w:tab w:val="clear" w:pos="4680"/>
        <w:tab w:val="clear" w:pos="9360"/>
        <w:tab w:val="right" w:pos="9270"/>
      </w:tabs>
      <w:contextualSpacing/>
      <w:rPr>
        <w:rFonts w:ascii="Times" w:hAnsi="Times" w:cs="Arial"/>
        <w:iCs/>
        <w:color w:val="817C7C" w:themeColor="text1" w:themeTint="BF"/>
        <w:sz w:val="20"/>
        <w:szCs w:val="20"/>
      </w:rPr>
    </w:pPr>
    <w:sdt>
      <w:sdtPr>
        <w:rPr>
          <w:rFonts w:ascii="Arial" w:hAnsi="Arial" w:cs="Arial"/>
          <w:i/>
          <w:color w:val="817C7C" w:themeColor="text1" w:themeTint="BF"/>
          <w:sz w:val="20"/>
          <w:szCs w:val="20"/>
        </w:rPr>
        <w:id w:val="-1987616395"/>
        <w:docPartObj>
          <w:docPartGallery w:val="Watermarks"/>
          <w:docPartUnique/>
        </w:docPartObj>
      </w:sdtPr>
      <w:sdtEndPr/>
      <w:sdtContent>
        <w:r>
          <w:rPr>
            <w:rFonts w:ascii="Arial" w:hAnsi="Arial" w:cs="Arial"/>
            <w:i/>
            <w:noProof/>
            <w:color w:val="817C7C" w:themeColor="text1" w:themeTint="BF"/>
            <w:sz w:val="20"/>
            <w:szCs w:val="20"/>
          </w:rPr>
          <w:pict w14:anchorId="08A98A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sdt>
      <w:sdtPr>
        <w:rPr>
          <w:rFonts w:ascii="Times" w:hAnsi="Times" w:cs="Arial"/>
          <w:iCs/>
          <w:color w:val="817C7C" w:themeColor="text1" w:themeTint="BF"/>
          <w:sz w:val="20"/>
          <w:szCs w:val="20"/>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752871" w:rsidRPr="00507781">
          <w:rPr>
            <w:rFonts w:ascii="Times" w:hAnsi="Times" w:cs="Arial"/>
            <w:iCs/>
            <w:color w:val="817C7C" w:themeColor="text1" w:themeTint="BF"/>
            <w:sz w:val="20"/>
            <w:szCs w:val="20"/>
          </w:rPr>
          <w:t xml:space="preserve">PASA-Math Test Specifications </w:t>
        </w:r>
        <w:r w:rsidR="00752871" w:rsidRPr="00507781">
          <w:rPr>
            <w:rFonts w:ascii="Times" w:hAnsi="Times" w:cs="Arial"/>
            <w:iCs/>
            <w:color w:val="817C7C" w:themeColor="text1" w:themeTint="BF"/>
            <w:sz w:val="20"/>
            <w:szCs w:val="20"/>
          </w:rPr>
          <w:tab/>
          <w:t>Appendix 2.1</w:t>
        </w:r>
      </w:sdtContent>
    </w:sdt>
  </w:p>
  <w:p w14:paraId="076D05B8" w14:textId="77777777" w:rsidR="00D94659" w:rsidRDefault="00D946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1879" w14:textId="77777777" w:rsidR="00396DD0" w:rsidRDefault="00396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5878"/>
    <w:multiLevelType w:val="hybridMultilevel"/>
    <w:tmpl w:val="64DCAD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95ABC"/>
    <w:multiLevelType w:val="hybridMultilevel"/>
    <w:tmpl w:val="6C94E1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00943"/>
    <w:multiLevelType w:val="hybridMultilevel"/>
    <w:tmpl w:val="E5FCB24C"/>
    <w:lvl w:ilvl="0" w:tplc="99BC2EBC">
      <w:start w:val="1"/>
      <w:numFmt w:val="bullet"/>
      <w:lvlText w:val=""/>
      <w:lvlJc w:val="left"/>
      <w:pPr>
        <w:ind w:left="720" w:hanging="360"/>
      </w:pPr>
      <w:rPr>
        <w:rFonts w:ascii="Symbol" w:hAnsi="Symbo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90275"/>
    <w:multiLevelType w:val="hybridMultilevel"/>
    <w:tmpl w:val="AA8AFE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C7746"/>
    <w:multiLevelType w:val="hybridMultilevel"/>
    <w:tmpl w:val="1722E4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C6590"/>
    <w:multiLevelType w:val="hybridMultilevel"/>
    <w:tmpl w:val="8F74E92E"/>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6" w15:restartNumberingAfterBreak="0">
    <w:nsid w:val="20B57F0B"/>
    <w:multiLevelType w:val="hybridMultilevel"/>
    <w:tmpl w:val="5E5A1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B6842"/>
    <w:multiLevelType w:val="hybridMultilevel"/>
    <w:tmpl w:val="E3BC55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D115F"/>
    <w:multiLevelType w:val="hybridMultilevel"/>
    <w:tmpl w:val="46ACABFA"/>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9" w15:restartNumberingAfterBreak="0">
    <w:nsid w:val="32065C18"/>
    <w:multiLevelType w:val="hybridMultilevel"/>
    <w:tmpl w:val="8F74E92E"/>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0" w15:restartNumberingAfterBreak="0">
    <w:nsid w:val="33D00203"/>
    <w:multiLevelType w:val="hybridMultilevel"/>
    <w:tmpl w:val="DB22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C6021"/>
    <w:multiLevelType w:val="hybridMultilevel"/>
    <w:tmpl w:val="5E844C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24CE5"/>
    <w:multiLevelType w:val="hybridMultilevel"/>
    <w:tmpl w:val="9BA45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B4DFB"/>
    <w:multiLevelType w:val="hybridMultilevel"/>
    <w:tmpl w:val="EB8CE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82C37"/>
    <w:multiLevelType w:val="hybridMultilevel"/>
    <w:tmpl w:val="8F74E92E"/>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5" w15:restartNumberingAfterBreak="0">
    <w:nsid w:val="3B015518"/>
    <w:multiLevelType w:val="hybridMultilevel"/>
    <w:tmpl w:val="F89C3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23006"/>
    <w:multiLevelType w:val="hybridMultilevel"/>
    <w:tmpl w:val="6D025E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CB4C30"/>
    <w:multiLevelType w:val="hybridMultilevel"/>
    <w:tmpl w:val="303609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31881"/>
    <w:multiLevelType w:val="hybridMultilevel"/>
    <w:tmpl w:val="8F74E92E"/>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9" w15:restartNumberingAfterBreak="0">
    <w:nsid w:val="435B4044"/>
    <w:multiLevelType w:val="hybridMultilevel"/>
    <w:tmpl w:val="C13A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E52FAC"/>
    <w:multiLevelType w:val="hybridMultilevel"/>
    <w:tmpl w:val="9828C3FE"/>
    <w:lvl w:ilvl="0" w:tplc="8DBCD55C">
      <w:start w:val="1"/>
      <w:numFmt w:val="bullet"/>
      <w:lvlText w:val=""/>
      <w:lvlJc w:val="left"/>
      <w:pPr>
        <w:ind w:left="1080" w:hanging="360"/>
      </w:pPr>
      <w:rPr>
        <w:rFonts w:ascii="Symbol" w:hAnsi="Symbol"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CB7F8E"/>
    <w:multiLevelType w:val="hybridMultilevel"/>
    <w:tmpl w:val="7E7006A0"/>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2" w15:restartNumberingAfterBreak="0">
    <w:nsid w:val="52FD6E1F"/>
    <w:multiLevelType w:val="hybridMultilevel"/>
    <w:tmpl w:val="B2061F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B1B17"/>
    <w:multiLevelType w:val="hybridMultilevel"/>
    <w:tmpl w:val="CF7C54F8"/>
    <w:lvl w:ilvl="0" w:tplc="04090017">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4" w15:restartNumberingAfterBreak="0">
    <w:nsid w:val="5633345B"/>
    <w:multiLevelType w:val="hybridMultilevel"/>
    <w:tmpl w:val="47761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82594"/>
    <w:multiLevelType w:val="hybridMultilevel"/>
    <w:tmpl w:val="BDAAB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00413D"/>
    <w:multiLevelType w:val="hybridMultilevel"/>
    <w:tmpl w:val="2106645C"/>
    <w:lvl w:ilvl="0" w:tplc="AF643710">
      <w:start w:val="1"/>
      <w:numFmt w:val="lowerLetter"/>
      <w:lvlText w:val="%1."/>
      <w:lvlJc w:val="left"/>
      <w:pPr>
        <w:ind w:left="633" w:hanging="221"/>
      </w:pPr>
      <w:rPr>
        <w:rFonts w:ascii="Arial" w:eastAsia="Arial" w:hAnsi="Arial" w:cs="Arial" w:hint="default"/>
        <w:b/>
        <w:bCs/>
        <w:spacing w:val="-1"/>
        <w:w w:val="99"/>
        <w:sz w:val="20"/>
        <w:szCs w:val="20"/>
      </w:rPr>
    </w:lvl>
    <w:lvl w:ilvl="1" w:tplc="B9A436AA">
      <w:numFmt w:val="bullet"/>
      <w:lvlText w:val="•"/>
      <w:lvlJc w:val="left"/>
      <w:pPr>
        <w:ind w:left="1151" w:hanging="221"/>
      </w:pPr>
      <w:rPr>
        <w:rFonts w:hint="default"/>
      </w:rPr>
    </w:lvl>
    <w:lvl w:ilvl="2" w:tplc="6ECAA28C">
      <w:numFmt w:val="bullet"/>
      <w:lvlText w:val="•"/>
      <w:lvlJc w:val="left"/>
      <w:pPr>
        <w:ind w:left="1662" w:hanging="221"/>
      </w:pPr>
      <w:rPr>
        <w:rFonts w:hint="default"/>
      </w:rPr>
    </w:lvl>
    <w:lvl w:ilvl="3" w:tplc="6FC0A2D8">
      <w:numFmt w:val="bullet"/>
      <w:lvlText w:val="•"/>
      <w:lvlJc w:val="left"/>
      <w:pPr>
        <w:ind w:left="2173" w:hanging="221"/>
      </w:pPr>
      <w:rPr>
        <w:rFonts w:hint="default"/>
      </w:rPr>
    </w:lvl>
    <w:lvl w:ilvl="4" w:tplc="D0FA879A">
      <w:numFmt w:val="bullet"/>
      <w:lvlText w:val="•"/>
      <w:lvlJc w:val="left"/>
      <w:pPr>
        <w:ind w:left="2684" w:hanging="221"/>
      </w:pPr>
      <w:rPr>
        <w:rFonts w:hint="default"/>
      </w:rPr>
    </w:lvl>
    <w:lvl w:ilvl="5" w:tplc="888272C6">
      <w:numFmt w:val="bullet"/>
      <w:lvlText w:val="•"/>
      <w:lvlJc w:val="left"/>
      <w:pPr>
        <w:ind w:left="3195" w:hanging="221"/>
      </w:pPr>
      <w:rPr>
        <w:rFonts w:hint="default"/>
      </w:rPr>
    </w:lvl>
    <w:lvl w:ilvl="6" w:tplc="79A404FC">
      <w:numFmt w:val="bullet"/>
      <w:lvlText w:val="•"/>
      <w:lvlJc w:val="left"/>
      <w:pPr>
        <w:ind w:left="3706" w:hanging="221"/>
      </w:pPr>
      <w:rPr>
        <w:rFonts w:hint="default"/>
      </w:rPr>
    </w:lvl>
    <w:lvl w:ilvl="7" w:tplc="9780AE06">
      <w:numFmt w:val="bullet"/>
      <w:lvlText w:val="•"/>
      <w:lvlJc w:val="left"/>
      <w:pPr>
        <w:ind w:left="4217" w:hanging="221"/>
      </w:pPr>
      <w:rPr>
        <w:rFonts w:hint="default"/>
      </w:rPr>
    </w:lvl>
    <w:lvl w:ilvl="8" w:tplc="CCC8BC3A">
      <w:numFmt w:val="bullet"/>
      <w:lvlText w:val="•"/>
      <w:lvlJc w:val="left"/>
      <w:pPr>
        <w:ind w:left="4728" w:hanging="221"/>
      </w:pPr>
      <w:rPr>
        <w:rFonts w:hint="default"/>
      </w:rPr>
    </w:lvl>
  </w:abstractNum>
  <w:abstractNum w:abstractNumId="27" w15:restartNumberingAfterBreak="0">
    <w:nsid w:val="69DA1A99"/>
    <w:multiLevelType w:val="hybridMultilevel"/>
    <w:tmpl w:val="4044DD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C6786"/>
    <w:multiLevelType w:val="hybridMultilevel"/>
    <w:tmpl w:val="AE3E3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092EC1"/>
    <w:multiLevelType w:val="hybridMultilevel"/>
    <w:tmpl w:val="AE3E3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E71DE0"/>
    <w:multiLevelType w:val="hybridMultilevel"/>
    <w:tmpl w:val="8F74E92E"/>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1" w15:restartNumberingAfterBreak="0">
    <w:nsid w:val="7E083F06"/>
    <w:multiLevelType w:val="hybridMultilevel"/>
    <w:tmpl w:val="8DB83D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600AA3"/>
    <w:multiLevelType w:val="hybridMultilevel"/>
    <w:tmpl w:val="5D7826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
  </w:num>
  <w:num w:numId="3">
    <w:abstractNumId w:val="20"/>
  </w:num>
  <w:num w:numId="4">
    <w:abstractNumId w:val="3"/>
  </w:num>
  <w:num w:numId="5">
    <w:abstractNumId w:val="11"/>
  </w:num>
  <w:num w:numId="6">
    <w:abstractNumId w:val="13"/>
  </w:num>
  <w:num w:numId="7">
    <w:abstractNumId w:val="25"/>
  </w:num>
  <w:num w:numId="8">
    <w:abstractNumId w:val="16"/>
  </w:num>
  <w:num w:numId="9">
    <w:abstractNumId w:val="7"/>
  </w:num>
  <w:num w:numId="10">
    <w:abstractNumId w:val="4"/>
  </w:num>
  <w:num w:numId="11">
    <w:abstractNumId w:val="24"/>
  </w:num>
  <w:num w:numId="12">
    <w:abstractNumId w:val="12"/>
  </w:num>
  <w:num w:numId="13">
    <w:abstractNumId w:val="1"/>
  </w:num>
  <w:num w:numId="14">
    <w:abstractNumId w:val="17"/>
  </w:num>
  <w:num w:numId="15">
    <w:abstractNumId w:val="10"/>
  </w:num>
  <w:num w:numId="16">
    <w:abstractNumId w:val="6"/>
  </w:num>
  <w:num w:numId="17">
    <w:abstractNumId w:val="0"/>
  </w:num>
  <w:num w:numId="18">
    <w:abstractNumId w:val="23"/>
  </w:num>
  <w:num w:numId="19">
    <w:abstractNumId w:val="18"/>
  </w:num>
  <w:num w:numId="20">
    <w:abstractNumId w:val="5"/>
  </w:num>
  <w:num w:numId="21">
    <w:abstractNumId w:val="26"/>
  </w:num>
  <w:num w:numId="22">
    <w:abstractNumId w:val="9"/>
  </w:num>
  <w:num w:numId="23">
    <w:abstractNumId w:val="14"/>
  </w:num>
  <w:num w:numId="24">
    <w:abstractNumId w:val="30"/>
  </w:num>
  <w:num w:numId="25">
    <w:abstractNumId w:val="22"/>
  </w:num>
  <w:num w:numId="26">
    <w:abstractNumId w:val="31"/>
  </w:num>
  <w:num w:numId="27">
    <w:abstractNumId w:val="32"/>
  </w:num>
  <w:num w:numId="28">
    <w:abstractNumId w:val="27"/>
  </w:num>
  <w:num w:numId="29">
    <w:abstractNumId w:val="29"/>
  </w:num>
  <w:num w:numId="30">
    <w:abstractNumId w:val="15"/>
  </w:num>
  <w:num w:numId="31">
    <w:abstractNumId w:val="28"/>
  </w:num>
  <w:num w:numId="32">
    <w:abstractNumId w:val="21"/>
  </w:num>
  <w:num w:numId="33">
    <w:abstractNumId w:val="8"/>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bra Moore">
    <w15:presenceInfo w15:providerId="None" w15:userId="Debra Moore"/>
  </w15:person>
  <w15:person w15:author="Lynda Lupp">
    <w15:presenceInfo w15:providerId="AD" w15:userId="S::llupp@pattankop.net::c4f7d2c9-81ee-4234-b8ed-2f41d336311c"/>
  </w15:person>
  <w15:person w15:author="Lupp, Lynda">
    <w15:presenceInfo w15:providerId="None" w15:userId="Lupp, Ly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B6"/>
    <w:rsid w:val="00001557"/>
    <w:rsid w:val="00020DFD"/>
    <w:rsid w:val="00021587"/>
    <w:rsid w:val="00025984"/>
    <w:rsid w:val="00035175"/>
    <w:rsid w:val="00041FEF"/>
    <w:rsid w:val="0004713C"/>
    <w:rsid w:val="00047BB3"/>
    <w:rsid w:val="00061AC9"/>
    <w:rsid w:val="00066C76"/>
    <w:rsid w:val="00077940"/>
    <w:rsid w:val="000A4322"/>
    <w:rsid w:val="000A7C58"/>
    <w:rsid w:val="000B33C1"/>
    <w:rsid w:val="000B3419"/>
    <w:rsid w:val="000B54BF"/>
    <w:rsid w:val="000C01EF"/>
    <w:rsid w:val="000D05E5"/>
    <w:rsid w:val="000D18BE"/>
    <w:rsid w:val="000D1D71"/>
    <w:rsid w:val="000D4472"/>
    <w:rsid w:val="000D4E93"/>
    <w:rsid w:val="000D7C29"/>
    <w:rsid w:val="000F3574"/>
    <w:rsid w:val="000F384B"/>
    <w:rsid w:val="000F3B4E"/>
    <w:rsid w:val="000F7596"/>
    <w:rsid w:val="001034F5"/>
    <w:rsid w:val="00127E48"/>
    <w:rsid w:val="00127FCA"/>
    <w:rsid w:val="0013052D"/>
    <w:rsid w:val="00132C59"/>
    <w:rsid w:val="0013478F"/>
    <w:rsid w:val="0013482C"/>
    <w:rsid w:val="0014746C"/>
    <w:rsid w:val="0015615C"/>
    <w:rsid w:val="0016274C"/>
    <w:rsid w:val="00165A80"/>
    <w:rsid w:val="00176F94"/>
    <w:rsid w:val="00180F17"/>
    <w:rsid w:val="00181482"/>
    <w:rsid w:val="00185C3C"/>
    <w:rsid w:val="00186BFC"/>
    <w:rsid w:val="001969BC"/>
    <w:rsid w:val="001B10B6"/>
    <w:rsid w:val="001B400F"/>
    <w:rsid w:val="001C0FAF"/>
    <w:rsid w:val="001D0CE1"/>
    <w:rsid w:val="001D40E4"/>
    <w:rsid w:val="001F5A9C"/>
    <w:rsid w:val="001F6A6B"/>
    <w:rsid w:val="00200A85"/>
    <w:rsid w:val="00215D5C"/>
    <w:rsid w:val="00216BA5"/>
    <w:rsid w:val="00222DCE"/>
    <w:rsid w:val="00223E34"/>
    <w:rsid w:val="002266C2"/>
    <w:rsid w:val="00232CCD"/>
    <w:rsid w:val="00233E56"/>
    <w:rsid w:val="00233EA9"/>
    <w:rsid w:val="002534DB"/>
    <w:rsid w:val="0026198D"/>
    <w:rsid w:val="00270C87"/>
    <w:rsid w:val="00277D83"/>
    <w:rsid w:val="00277E2A"/>
    <w:rsid w:val="00292DD8"/>
    <w:rsid w:val="002A1258"/>
    <w:rsid w:val="002A2676"/>
    <w:rsid w:val="002A2E31"/>
    <w:rsid w:val="002A68CA"/>
    <w:rsid w:val="002C12D7"/>
    <w:rsid w:val="002C1B53"/>
    <w:rsid w:val="002C6B42"/>
    <w:rsid w:val="002D2EE4"/>
    <w:rsid w:val="002D4463"/>
    <w:rsid w:val="002D4EBB"/>
    <w:rsid w:val="002D6CD2"/>
    <w:rsid w:val="002E1ED3"/>
    <w:rsid w:val="002F2239"/>
    <w:rsid w:val="002F4D38"/>
    <w:rsid w:val="0030712D"/>
    <w:rsid w:val="00316CD0"/>
    <w:rsid w:val="00317145"/>
    <w:rsid w:val="00325C27"/>
    <w:rsid w:val="003278C0"/>
    <w:rsid w:val="003308E0"/>
    <w:rsid w:val="003353E4"/>
    <w:rsid w:val="00336E60"/>
    <w:rsid w:val="00347395"/>
    <w:rsid w:val="00352CF3"/>
    <w:rsid w:val="0035586E"/>
    <w:rsid w:val="003622D8"/>
    <w:rsid w:val="00363E84"/>
    <w:rsid w:val="00367448"/>
    <w:rsid w:val="00371152"/>
    <w:rsid w:val="00371227"/>
    <w:rsid w:val="003762FF"/>
    <w:rsid w:val="00394ED8"/>
    <w:rsid w:val="00396DD0"/>
    <w:rsid w:val="003A5BB4"/>
    <w:rsid w:val="003A63F4"/>
    <w:rsid w:val="003B6F1D"/>
    <w:rsid w:val="003B79BC"/>
    <w:rsid w:val="003C0FD1"/>
    <w:rsid w:val="003C3226"/>
    <w:rsid w:val="003C5FC6"/>
    <w:rsid w:val="003E5560"/>
    <w:rsid w:val="00401D6F"/>
    <w:rsid w:val="004155C0"/>
    <w:rsid w:val="00420A6D"/>
    <w:rsid w:val="00422CD6"/>
    <w:rsid w:val="00425256"/>
    <w:rsid w:val="0043200D"/>
    <w:rsid w:val="00437EA6"/>
    <w:rsid w:val="004508FD"/>
    <w:rsid w:val="00460D44"/>
    <w:rsid w:val="00460D6F"/>
    <w:rsid w:val="0046427E"/>
    <w:rsid w:val="0047325D"/>
    <w:rsid w:val="00476519"/>
    <w:rsid w:val="00482ACE"/>
    <w:rsid w:val="004A2130"/>
    <w:rsid w:val="004A3369"/>
    <w:rsid w:val="004B57BC"/>
    <w:rsid w:val="004B784E"/>
    <w:rsid w:val="004D1238"/>
    <w:rsid w:val="004D56F2"/>
    <w:rsid w:val="004D66EC"/>
    <w:rsid w:val="004D79A6"/>
    <w:rsid w:val="004F3625"/>
    <w:rsid w:val="004F7D35"/>
    <w:rsid w:val="0050036A"/>
    <w:rsid w:val="00503ABE"/>
    <w:rsid w:val="00505DBD"/>
    <w:rsid w:val="00507781"/>
    <w:rsid w:val="00514750"/>
    <w:rsid w:val="00516B79"/>
    <w:rsid w:val="0052064D"/>
    <w:rsid w:val="00521340"/>
    <w:rsid w:val="00521636"/>
    <w:rsid w:val="00525977"/>
    <w:rsid w:val="00532173"/>
    <w:rsid w:val="00536DE7"/>
    <w:rsid w:val="005406AF"/>
    <w:rsid w:val="005407D7"/>
    <w:rsid w:val="00541859"/>
    <w:rsid w:val="005475F0"/>
    <w:rsid w:val="0055505D"/>
    <w:rsid w:val="0055566E"/>
    <w:rsid w:val="00562E60"/>
    <w:rsid w:val="0056570E"/>
    <w:rsid w:val="005730C3"/>
    <w:rsid w:val="005A3C4A"/>
    <w:rsid w:val="005A630D"/>
    <w:rsid w:val="005A6674"/>
    <w:rsid w:val="005B5DE2"/>
    <w:rsid w:val="005B5E3F"/>
    <w:rsid w:val="005C625F"/>
    <w:rsid w:val="005D0FC9"/>
    <w:rsid w:val="005D28AC"/>
    <w:rsid w:val="005E024C"/>
    <w:rsid w:val="005F0D21"/>
    <w:rsid w:val="005F29CE"/>
    <w:rsid w:val="00602D02"/>
    <w:rsid w:val="006044B5"/>
    <w:rsid w:val="00613E85"/>
    <w:rsid w:val="006178D2"/>
    <w:rsid w:val="00617991"/>
    <w:rsid w:val="006212AF"/>
    <w:rsid w:val="00624D88"/>
    <w:rsid w:val="00634776"/>
    <w:rsid w:val="006355D1"/>
    <w:rsid w:val="00646A0D"/>
    <w:rsid w:val="00665215"/>
    <w:rsid w:val="00665BEA"/>
    <w:rsid w:val="006718A1"/>
    <w:rsid w:val="00671BA9"/>
    <w:rsid w:val="006837E0"/>
    <w:rsid w:val="006841EF"/>
    <w:rsid w:val="00692AFC"/>
    <w:rsid w:val="0069300F"/>
    <w:rsid w:val="006A2DAF"/>
    <w:rsid w:val="006B4BB4"/>
    <w:rsid w:val="006B6193"/>
    <w:rsid w:val="006B7289"/>
    <w:rsid w:val="006C134A"/>
    <w:rsid w:val="006D3890"/>
    <w:rsid w:val="006E130D"/>
    <w:rsid w:val="006E3218"/>
    <w:rsid w:val="006E34AA"/>
    <w:rsid w:val="006E406F"/>
    <w:rsid w:val="006F03DF"/>
    <w:rsid w:val="006F4C2F"/>
    <w:rsid w:val="007046E3"/>
    <w:rsid w:val="00733086"/>
    <w:rsid w:val="00744467"/>
    <w:rsid w:val="00752871"/>
    <w:rsid w:val="00753215"/>
    <w:rsid w:val="00753387"/>
    <w:rsid w:val="00754C49"/>
    <w:rsid w:val="00755E66"/>
    <w:rsid w:val="00761A2C"/>
    <w:rsid w:val="0076444D"/>
    <w:rsid w:val="00765FC1"/>
    <w:rsid w:val="00767D5D"/>
    <w:rsid w:val="00771104"/>
    <w:rsid w:val="00773465"/>
    <w:rsid w:val="00780AA0"/>
    <w:rsid w:val="007846DB"/>
    <w:rsid w:val="007857A8"/>
    <w:rsid w:val="00794000"/>
    <w:rsid w:val="007955D0"/>
    <w:rsid w:val="007972B4"/>
    <w:rsid w:val="00797FD6"/>
    <w:rsid w:val="007A3E87"/>
    <w:rsid w:val="007B3CB6"/>
    <w:rsid w:val="007B729D"/>
    <w:rsid w:val="007C0FAC"/>
    <w:rsid w:val="007C1E67"/>
    <w:rsid w:val="007C34C6"/>
    <w:rsid w:val="007D42E3"/>
    <w:rsid w:val="007D42EF"/>
    <w:rsid w:val="007E2AB2"/>
    <w:rsid w:val="007F0CA9"/>
    <w:rsid w:val="007F0D98"/>
    <w:rsid w:val="007F6560"/>
    <w:rsid w:val="00817DAC"/>
    <w:rsid w:val="00827E67"/>
    <w:rsid w:val="008378C9"/>
    <w:rsid w:val="0084246E"/>
    <w:rsid w:val="00856FD1"/>
    <w:rsid w:val="0086050F"/>
    <w:rsid w:val="00860DF6"/>
    <w:rsid w:val="0086136A"/>
    <w:rsid w:val="00873A3F"/>
    <w:rsid w:val="00875E67"/>
    <w:rsid w:val="00891DF1"/>
    <w:rsid w:val="0089242A"/>
    <w:rsid w:val="008927CB"/>
    <w:rsid w:val="00895B54"/>
    <w:rsid w:val="008A0E1C"/>
    <w:rsid w:val="008B023D"/>
    <w:rsid w:val="008B2F66"/>
    <w:rsid w:val="008B3144"/>
    <w:rsid w:val="008B3D5B"/>
    <w:rsid w:val="008B5024"/>
    <w:rsid w:val="008C09A7"/>
    <w:rsid w:val="008C5782"/>
    <w:rsid w:val="008D3591"/>
    <w:rsid w:val="008D3D7D"/>
    <w:rsid w:val="008D42FB"/>
    <w:rsid w:val="008D4AF0"/>
    <w:rsid w:val="008D6D72"/>
    <w:rsid w:val="008E3BAE"/>
    <w:rsid w:val="008E5A72"/>
    <w:rsid w:val="008E6E66"/>
    <w:rsid w:val="00902EA9"/>
    <w:rsid w:val="009148C6"/>
    <w:rsid w:val="00921708"/>
    <w:rsid w:val="0092312F"/>
    <w:rsid w:val="00943BE1"/>
    <w:rsid w:val="009557BE"/>
    <w:rsid w:val="0096752D"/>
    <w:rsid w:val="0097179D"/>
    <w:rsid w:val="00974F82"/>
    <w:rsid w:val="0098759B"/>
    <w:rsid w:val="00993992"/>
    <w:rsid w:val="009A0043"/>
    <w:rsid w:val="009B2106"/>
    <w:rsid w:val="009B4A65"/>
    <w:rsid w:val="009C1F26"/>
    <w:rsid w:val="009D064E"/>
    <w:rsid w:val="009D4055"/>
    <w:rsid w:val="009D561D"/>
    <w:rsid w:val="009E0452"/>
    <w:rsid w:val="009E33B5"/>
    <w:rsid w:val="009F3CEC"/>
    <w:rsid w:val="009F544E"/>
    <w:rsid w:val="00A00216"/>
    <w:rsid w:val="00A03410"/>
    <w:rsid w:val="00A05454"/>
    <w:rsid w:val="00A05A14"/>
    <w:rsid w:val="00A07E2D"/>
    <w:rsid w:val="00A341D2"/>
    <w:rsid w:val="00A410DC"/>
    <w:rsid w:val="00A418AB"/>
    <w:rsid w:val="00A419F9"/>
    <w:rsid w:val="00A61621"/>
    <w:rsid w:val="00A654BB"/>
    <w:rsid w:val="00A705D8"/>
    <w:rsid w:val="00A730E2"/>
    <w:rsid w:val="00A731D7"/>
    <w:rsid w:val="00A758BB"/>
    <w:rsid w:val="00A82E5C"/>
    <w:rsid w:val="00A914DF"/>
    <w:rsid w:val="00AB24AF"/>
    <w:rsid w:val="00AB5BE2"/>
    <w:rsid w:val="00AB7A38"/>
    <w:rsid w:val="00AC1740"/>
    <w:rsid w:val="00AC1D0F"/>
    <w:rsid w:val="00AC5023"/>
    <w:rsid w:val="00AC5149"/>
    <w:rsid w:val="00AD13CC"/>
    <w:rsid w:val="00AD7EBD"/>
    <w:rsid w:val="00AE0615"/>
    <w:rsid w:val="00AF70DA"/>
    <w:rsid w:val="00B02474"/>
    <w:rsid w:val="00B03755"/>
    <w:rsid w:val="00B03C10"/>
    <w:rsid w:val="00B0433D"/>
    <w:rsid w:val="00B10645"/>
    <w:rsid w:val="00B116D8"/>
    <w:rsid w:val="00B145F2"/>
    <w:rsid w:val="00B17ED5"/>
    <w:rsid w:val="00B21741"/>
    <w:rsid w:val="00B3455B"/>
    <w:rsid w:val="00B4526E"/>
    <w:rsid w:val="00B4729B"/>
    <w:rsid w:val="00B533FC"/>
    <w:rsid w:val="00B600AE"/>
    <w:rsid w:val="00B611D8"/>
    <w:rsid w:val="00B62846"/>
    <w:rsid w:val="00B62D12"/>
    <w:rsid w:val="00B7087B"/>
    <w:rsid w:val="00B70A26"/>
    <w:rsid w:val="00B713DA"/>
    <w:rsid w:val="00B734CF"/>
    <w:rsid w:val="00B93E95"/>
    <w:rsid w:val="00BA7A28"/>
    <w:rsid w:val="00BB02CD"/>
    <w:rsid w:val="00BB1457"/>
    <w:rsid w:val="00BB4916"/>
    <w:rsid w:val="00BB6D92"/>
    <w:rsid w:val="00BB7883"/>
    <w:rsid w:val="00BC381C"/>
    <w:rsid w:val="00BD116F"/>
    <w:rsid w:val="00BD601B"/>
    <w:rsid w:val="00BD6B41"/>
    <w:rsid w:val="00BE2FBC"/>
    <w:rsid w:val="00BF2202"/>
    <w:rsid w:val="00BF25D2"/>
    <w:rsid w:val="00BF277F"/>
    <w:rsid w:val="00BF27C4"/>
    <w:rsid w:val="00BF68E9"/>
    <w:rsid w:val="00C12CCA"/>
    <w:rsid w:val="00C14164"/>
    <w:rsid w:val="00C23F3A"/>
    <w:rsid w:val="00C304A4"/>
    <w:rsid w:val="00C340CC"/>
    <w:rsid w:val="00C34289"/>
    <w:rsid w:val="00C45CFF"/>
    <w:rsid w:val="00C57F58"/>
    <w:rsid w:val="00C7257D"/>
    <w:rsid w:val="00C73562"/>
    <w:rsid w:val="00C7421C"/>
    <w:rsid w:val="00C8264D"/>
    <w:rsid w:val="00C82EA2"/>
    <w:rsid w:val="00C9079A"/>
    <w:rsid w:val="00CA5E7F"/>
    <w:rsid w:val="00CA6163"/>
    <w:rsid w:val="00CA6FBC"/>
    <w:rsid w:val="00CB0533"/>
    <w:rsid w:val="00CB1807"/>
    <w:rsid w:val="00CC0343"/>
    <w:rsid w:val="00CC1912"/>
    <w:rsid w:val="00CC2837"/>
    <w:rsid w:val="00CC467A"/>
    <w:rsid w:val="00CD41B6"/>
    <w:rsid w:val="00CE226B"/>
    <w:rsid w:val="00CF1A51"/>
    <w:rsid w:val="00CF329B"/>
    <w:rsid w:val="00D01C0E"/>
    <w:rsid w:val="00D06D4B"/>
    <w:rsid w:val="00D10CE9"/>
    <w:rsid w:val="00D12DB4"/>
    <w:rsid w:val="00D161C9"/>
    <w:rsid w:val="00D31DED"/>
    <w:rsid w:val="00D42319"/>
    <w:rsid w:val="00D46CA5"/>
    <w:rsid w:val="00D60D41"/>
    <w:rsid w:val="00D613B3"/>
    <w:rsid w:val="00D62A6F"/>
    <w:rsid w:val="00D66E41"/>
    <w:rsid w:val="00D674CD"/>
    <w:rsid w:val="00D701C8"/>
    <w:rsid w:val="00D74A49"/>
    <w:rsid w:val="00D826BA"/>
    <w:rsid w:val="00D87343"/>
    <w:rsid w:val="00D901F3"/>
    <w:rsid w:val="00D9236E"/>
    <w:rsid w:val="00D94659"/>
    <w:rsid w:val="00D971BD"/>
    <w:rsid w:val="00DA5C81"/>
    <w:rsid w:val="00DA725A"/>
    <w:rsid w:val="00DA7877"/>
    <w:rsid w:val="00DB1E41"/>
    <w:rsid w:val="00DB488E"/>
    <w:rsid w:val="00DB5F83"/>
    <w:rsid w:val="00DD084D"/>
    <w:rsid w:val="00DD509D"/>
    <w:rsid w:val="00DE793F"/>
    <w:rsid w:val="00DF7A9C"/>
    <w:rsid w:val="00E01B93"/>
    <w:rsid w:val="00E041F4"/>
    <w:rsid w:val="00E06BC0"/>
    <w:rsid w:val="00E1101F"/>
    <w:rsid w:val="00E14C25"/>
    <w:rsid w:val="00E163FB"/>
    <w:rsid w:val="00E17D8E"/>
    <w:rsid w:val="00E3731F"/>
    <w:rsid w:val="00E4414B"/>
    <w:rsid w:val="00E46361"/>
    <w:rsid w:val="00E466F1"/>
    <w:rsid w:val="00E516DF"/>
    <w:rsid w:val="00E53706"/>
    <w:rsid w:val="00E53F6D"/>
    <w:rsid w:val="00E624EB"/>
    <w:rsid w:val="00E71872"/>
    <w:rsid w:val="00E72AF1"/>
    <w:rsid w:val="00E802A9"/>
    <w:rsid w:val="00E9729A"/>
    <w:rsid w:val="00EA1F71"/>
    <w:rsid w:val="00EA72AA"/>
    <w:rsid w:val="00EA782A"/>
    <w:rsid w:val="00EB45EC"/>
    <w:rsid w:val="00EB4EA5"/>
    <w:rsid w:val="00EB52BA"/>
    <w:rsid w:val="00EB7C67"/>
    <w:rsid w:val="00EC0DC1"/>
    <w:rsid w:val="00ED07B6"/>
    <w:rsid w:val="00ED6132"/>
    <w:rsid w:val="00ED67BF"/>
    <w:rsid w:val="00EE13AE"/>
    <w:rsid w:val="00EE1E32"/>
    <w:rsid w:val="00EE551A"/>
    <w:rsid w:val="00EE6F71"/>
    <w:rsid w:val="00EF1875"/>
    <w:rsid w:val="00EF22E0"/>
    <w:rsid w:val="00EF691D"/>
    <w:rsid w:val="00EF7F11"/>
    <w:rsid w:val="00F02257"/>
    <w:rsid w:val="00F03D5B"/>
    <w:rsid w:val="00F0620C"/>
    <w:rsid w:val="00F137B8"/>
    <w:rsid w:val="00F2441D"/>
    <w:rsid w:val="00F25A5A"/>
    <w:rsid w:val="00F26F7F"/>
    <w:rsid w:val="00F4135E"/>
    <w:rsid w:val="00F52AF9"/>
    <w:rsid w:val="00F55BC8"/>
    <w:rsid w:val="00F56066"/>
    <w:rsid w:val="00F753F5"/>
    <w:rsid w:val="00F75D51"/>
    <w:rsid w:val="00F9739C"/>
    <w:rsid w:val="00FA1928"/>
    <w:rsid w:val="00FA2F28"/>
    <w:rsid w:val="00FA55C7"/>
    <w:rsid w:val="00FA5BCA"/>
    <w:rsid w:val="00FB3078"/>
    <w:rsid w:val="00FB32A1"/>
    <w:rsid w:val="00FB4512"/>
    <w:rsid w:val="00FB6F97"/>
    <w:rsid w:val="00FD027C"/>
    <w:rsid w:val="00FD425D"/>
    <w:rsid w:val="00FD616B"/>
    <w:rsid w:val="00FE3AE0"/>
    <w:rsid w:val="00FE496C"/>
    <w:rsid w:val="00FE4FEE"/>
    <w:rsid w:val="00FF0015"/>
    <w:rsid w:val="00FF01FD"/>
    <w:rsid w:val="00FF0D38"/>
    <w:rsid w:val="00FF0F4D"/>
    <w:rsid w:val="00FF4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AEA4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0B6"/>
    <w:pPr>
      <w:keepNext/>
      <w:keepLines/>
      <w:spacing w:before="240" w:after="0"/>
      <w:outlineLvl w:val="0"/>
    </w:pPr>
    <w:rPr>
      <w:rFonts w:asciiTheme="majorHAnsi" w:eastAsiaTheme="majorEastAsia" w:hAnsiTheme="majorHAnsi" w:cstheme="majorBidi"/>
      <w:color w:val="21352B" w:themeColor="accent1" w:themeShade="BF"/>
      <w:sz w:val="32"/>
      <w:szCs w:val="32"/>
    </w:rPr>
  </w:style>
  <w:style w:type="paragraph" w:styleId="Heading2">
    <w:name w:val="heading 2"/>
    <w:basedOn w:val="Normal"/>
    <w:next w:val="Normal"/>
    <w:link w:val="Heading2Char"/>
    <w:uiPriority w:val="9"/>
    <w:unhideWhenUsed/>
    <w:qFormat/>
    <w:rsid w:val="001B10B6"/>
    <w:pPr>
      <w:keepNext/>
      <w:keepLines/>
      <w:spacing w:before="40" w:after="0"/>
      <w:outlineLvl w:val="1"/>
    </w:pPr>
    <w:rPr>
      <w:rFonts w:asciiTheme="majorHAnsi" w:eastAsiaTheme="majorEastAsia" w:hAnsiTheme="majorHAnsi" w:cstheme="majorBidi"/>
      <w:color w:val="21352B" w:themeColor="accent1" w:themeShade="BF"/>
      <w:sz w:val="26"/>
      <w:szCs w:val="26"/>
    </w:rPr>
  </w:style>
  <w:style w:type="paragraph" w:styleId="Heading3">
    <w:name w:val="heading 3"/>
    <w:basedOn w:val="Normal"/>
    <w:next w:val="Normal"/>
    <w:link w:val="Heading3Char"/>
    <w:uiPriority w:val="1"/>
    <w:unhideWhenUsed/>
    <w:qFormat/>
    <w:rsid w:val="00C73562"/>
    <w:pPr>
      <w:keepNext/>
      <w:keepLines/>
      <w:spacing w:before="40" w:after="0"/>
      <w:outlineLvl w:val="2"/>
    </w:pPr>
    <w:rPr>
      <w:rFonts w:asciiTheme="majorHAnsi" w:eastAsiaTheme="majorEastAsia" w:hAnsiTheme="majorHAnsi" w:cstheme="majorBidi"/>
      <w:color w:val="1523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0B6"/>
    <w:pPr>
      <w:spacing w:after="0" w:line="240" w:lineRule="auto"/>
    </w:pPr>
    <w:rPr>
      <w:rFonts w:eastAsiaTheme="minorEastAsia"/>
    </w:rPr>
  </w:style>
  <w:style w:type="character" w:customStyle="1" w:styleId="NoSpacingChar">
    <w:name w:val="No Spacing Char"/>
    <w:basedOn w:val="DefaultParagraphFont"/>
    <w:link w:val="NoSpacing"/>
    <w:uiPriority w:val="1"/>
    <w:rsid w:val="001B10B6"/>
    <w:rPr>
      <w:rFonts w:eastAsiaTheme="minorEastAsia"/>
    </w:rPr>
  </w:style>
  <w:style w:type="paragraph" w:styleId="Header">
    <w:name w:val="header"/>
    <w:basedOn w:val="Normal"/>
    <w:link w:val="HeaderChar"/>
    <w:uiPriority w:val="99"/>
    <w:unhideWhenUsed/>
    <w:rsid w:val="001B1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B6"/>
  </w:style>
  <w:style w:type="paragraph" w:styleId="Footer">
    <w:name w:val="footer"/>
    <w:basedOn w:val="Normal"/>
    <w:link w:val="FooterChar"/>
    <w:uiPriority w:val="99"/>
    <w:unhideWhenUsed/>
    <w:qFormat/>
    <w:rsid w:val="001B1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0B6"/>
  </w:style>
  <w:style w:type="character" w:customStyle="1" w:styleId="Heading1Char">
    <w:name w:val="Heading 1 Char"/>
    <w:basedOn w:val="DefaultParagraphFont"/>
    <w:link w:val="Heading1"/>
    <w:uiPriority w:val="9"/>
    <w:rsid w:val="001B10B6"/>
    <w:rPr>
      <w:rFonts w:asciiTheme="majorHAnsi" w:eastAsiaTheme="majorEastAsia" w:hAnsiTheme="majorHAnsi" w:cstheme="majorBidi"/>
      <w:color w:val="21352B" w:themeColor="accent1" w:themeShade="BF"/>
      <w:sz w:val="32"/>
      <w:szCs w:val="32"/>
    </w:rPr>
  </w:style>
  <w:style w:type="paragraph" w:styleId="TOCHeading">
    <w:name w:val="TOC Heading"/>
    <w:basedOn w:val="Heading1"/>
    <w:next w:val="Normal"/>
    <w:uiPriority w:val="39"/>
    <w:unhideWhenUsed/>
    <w:qFormat/>
    <w:rsid w:val="001B10B6"/>
    <w:pPr>
      <w:outlineLvl w:val="9"/>
    </w:pPr>
  </w:style>
  <w:style w:type="character" w:customStyle="1" w:styleId="Heading2Char">
    <w:name w:val="Heading 2 Char"/>
    <w:basedOn w:val="DefaultParagraphFont"/>
    <w:link w:val="Heading2"/>
    <w:uiPriority w:val="9"/>
    <w:rsid w:val="001B10B6"/>
    <w:rPr>
      <w:rFonts w:asciiTheme="majorHAnsi" w:eastAsiaTheme="majorEastAsia" w:hAnsiTheme="majorHAnsi" w:cstheme="majorBidi"/>
      <w:color w:val="21352B" w:themeColor="accent1" w:themeShade="BF"/>
      <w:sz w:val="26"/>
      <w:szCs w:val="26"/>
    </w:rPr>
  </w:style>
  <w:style w:type="paragraph" w:styleId="TOC1">
    <w:name w:val="toc 1"/>
    <w:basedOn w:val="Normal"/>
    <w:next w:val="Normal"/>
    <w:autoRedefine/>
    <w:uiPriority w:val="39"/>
    <w:unhideWhenUsed/>
    <w:rsid w:val="00FA1928"/>
    <w:pPr>
      <w:tabs>
        <w:tab w:val="right" w:leader="dot" w:pos="9350"/>
      </w:tabs>
      <w:spacing w:after="0" w:line="276" w:lineRule="auto"/>
    </w:pPr>
  </w:style>
  <w:style w:type="paragraph" w:styleId="TOC2">
    <w:name w:val="toc 2"/>
    <w:basedOn w:val="Normal"/>
    <w:next w:val="Normal"/>
    <w:autoRedefine/>
    <w:uiPriority w:val="39"/>
    <w:unhideWhenUsed/>
    <w:rsid w:val="001B10B6"/>
    <w:pPr>
      <w:spacing w:after="100"/>
      <w:ind w:left="220"/>
    </w:pPr>
  </w:style>
  <w:style w:type="character" w:styleId="Hyperlink">
    <w:name w:val="Hyperlink"/>
    <w:basedOn w:val="DefaultParagraphFont"/>
    <w:uiPriority w:val="99"/>
    <w:unhideWhenUsed/>
    <w:rsid w:val="001B10B6"/>
    <w:rPr>
      <w:color w:val="565252" w:themeColor="hyperlink"/>
      <w:u w:val="single"/>
    </w:rPr>
  </w:style>
  <w:style w:type="paragraph" w:styleId="ListParagraph">
    <w:name w:val="List Paragraph"/>
    <w:basedOn w:val="Normal"/>
    <w:uiPriority w:val="34"/>
    <w:qFormat/>
    <w:rsid w:val="003B79BC"/>
    <w:pPr>
      <w:ind w:left="720"/>
      <w:contextualSpacing/>
    </w:pPr>
  </w:style>
  <w:style w:type="table" w:styleId="TableGrid">
    <w:name w:val="Table Grid"/>
    <w:basedOn w:val="TableNormal"/>
    <w:uiPriority w:val="39"/>
    <w:rsid w:val="0086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00C73562"/>
    <w:rPr>
      <w:rFonts w:asciiTheme="majorHAnsi" w:eastAsiaTheme="majorEastAsia" w:hAnsiTheme="majorHAnsi" w:cstheme="majorBidi"/>
      <w:color w:val="15231C" w:themeColor="accent1" w:themeShade="7F"/>
      <w:sz w:val="24"/>
      <w:szCs w:val="24"/>
    </w:rPr>
  </w:style>
  <w:style w:type="paragraph" w:styleId="TOC3">
    <w:name w:val="toc 3"/>
    <w:basedOn w:val="Normal"/>
    <w:next w:val="Normal"/>
    <w:autoRedefine/>
    <w:uiPriority w:val="39"/>
    <w:unhideWhenUsed/>
    <w:rsid w:val="008B3D5B"/>
    <w:pPr>
      <w:spacing w:after="100"/>
      <w:ind w:left="440"/>
    </w:pPr>
  </w:style>
  <w:style w:type="table" w:customStyle="1" w:styleId="TableGrid0">
    <w:name w:val="TableGrid"/>
    <w:rsid w:val="00BF27C4"/>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2A68CA"/>
    <w:pPr>
      <w:spacing w:after="200" w:line="240" w:lineRule="auto"/>
    </w:pPr>
    <w:rPr>
      <w:i/>
      <w:iCs/>
      <w:color w:val="2C473A" w:themeColor="text2"/>
      <w:sz w:val="18"/>
      <w:szCs w:val="18"/>
    </w:rPr>
  </w:style>
  <w:style w:type="paragraph" w:styleId="TableofFigures">
    <w:name w:val="table of figures"/>
    <w:basedOn w:val="Normal"/>
    <w:next w:val="Normal"/>
    <w:uiPriority w:val="99"/>
    <w:unhideWhenUsed/>
    <w:rsid w:val="00AE0615"/>
    <w:pPr>
      <w:spacing w:after="0"/>
    </w:pPr>
  </w:style>
  <w:style w:type="paragraph" w:customStyle="1" w:styleId="Default">
    <w:name w:val="Default"/>
    <w:rsid w:val="007B729D"/>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39"/>
    <w:rsid w:val="0075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5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5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75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5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5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75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6E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E66"/>
    <w:rPr>
      <w:rFonts w:ascii="Segoe UI" w:hAnsi="Segoe UI" w:cs="Segoe UI"/>
      <w:sz w:val="18"/>
      <w:szCs w:val="18"/>
    </w:rPr>
  </w:style>
  <w:style w:type="character" w:styleId="CommentReference">
    <w:name w:val="annotation reference"/>
    <w:basedOn w:val="DefaultParagraphFont"/>
    <w:uiPriority w:val="99"/>
    <w:semiHidden/>
    <w:unhideWhenUsed/>
    <w:rsid w:val="002C1B53"/>
    <w:rPr>
      <w:sz w:val="18"/>
      <w:szCs w:val="18"/>
    </w:rPr>
  </w:style>
  <w:style w:type="paragraph" w:styleId="CommentText">
    <w:name w:val="annotation text"/>
    <w:basedOn w:val="Normal"/>
    <w:link w:val="CommentTextChar"/>
    <w:uiPriority w:val="99"/>
    <w:unhideWhenUsed/>
    <w:rsid w:val="002C1B53"/>
    <w:pPr>
      <w:spacing w:line="240" w:lineRule="auto"/>
    </w:pPr>
    <w:rPr>
      <w:sz w:val="24"/>
      <w:szCs w:val="24"/>
    </w:rPr>
  </w:style>
  <w:style w:type="character" w:customStyle="1" w:styleId="CommentTextChar">
    <w:name w:val="Comment Text Char"/>
    <w:basedOn w:val="DefaultParagraphFont"/>
    <w:link w:val="CommentText"/>
    <w:uiPriority w:val="99"/>
    <w:rsid w:val="002C1B53"/>
    <w:rPr>
      <w:sz w:val="24"/>
      <w:szCs w:val="24"/>
    </w:rPr>
  </w:style>
  <w:style w:type="paragraph" w:styleId="CommentSubject">
    <w:name w:val="annotation subject"/>
    <w:basedOn w:val="CommentText"/>
    <w:next w:val="CommentText"/>
    <w:link w:val="CommentSubjectChar"/>
    <w:uiPriority w:val="99"/>
    <w:semiHidden/>
    <w:unhideWhenUsed/>
    <w:rsid w:val="002C1B53"/>
    <w:rPr>
      <w:b/>
      <w:bCs/>
      <w:sz w:val="20"/>
      <w:szCs w:val="20"/>
    </w:rPr>
  </w:style>
  <w:style w:type="character" w:customStyle="1" w:styleId="CommentSubjectChar">
    <w:name w:val="Comment Subject Char"/>
    <w:basedOn w:val="CommentTextChar"/>
    <w:link w:val="CommentSubject"/>
    <w:uiPriority w:val="99"/>
    <w:semiHidden/>
    <w:rsid w:val="002C1B53"/>
    <w:rPr>
      <w:b/>
      <w:bCs/>
      <w:sz w:val="20"/>
      <w:szCs w:val="20"/>
    </w:rPr>
  </w:style>
  <w:style w:type="numbering" w:customStyle="1" w:styleId="NoList1">
    <w:name w:val="No List1"/>
    <w:next w:val="NoList"/>
    <w:uiPriority w:val="99"/>
    <w:semiHidden/>
    <w:unhideWhenUsed/>
    <w:rsid w:val="00460D44"/>
  </w:style>
  <w:style w:type="paragraph" w:customStyle="1" w:styleId="BodyText1">
    <w:name w:val="Body Text1"/>
    <w:basedOn w:val="Normal"/>
    <w:next w:val="BodyText"/>
    <w:link w:val="BodyTextChar"/>
    <w:uiPriority w:val="1"/>
    <w:qFormat/>
    <w:rsid w:val="00460D44"/>
    <w:pPr>
      <w:widowControl w:val="0"/>
      <w:autoSpaceDE w:val="0"/>
      <w:autoSpaceDN w:val="0"/>
      <w:adjustRightInd w:val="0"/>
      <w:spacing w:before="69" w:after="0" w:line="240" w:lineRule="auto"/>
      <w:ind w:left="229"/>
    </w:pPr>
    <w:rPr>
      <w:rFonts w:ascii="Times New Roman" w:eastAsia="Yu Mincho" w:hAnsi="Times New Roman" w:cs="Times New Roman"/>
      <w:i/>
      <w:iCs/>
      <w:sz w:val="24"/>
      <w:szCs w:val="24"/>
    </w:rPr>
  </w:style>
  <w:style w:type="character" w:customStyle="1" w:styleId="BodyTextChar">
    <w:name w:val="Body Text Char"/>
    <w:basedOn w:val="DefaultParagraphFont"/>
    <w:link w:val="BodyText1"/>
    <w:uiPriority w:val="1"/>
    <w:rsid w:val="00460D44"/>
    <w:rPr>
      <w:rFonts w:ascii="Times New Roman" w:eastAsia="Yu Mincho" w:hAnsi="Times New Roman" w:cs="Times New Roman"/>
      <w:i/>
      <w:iCs/>
      <w:sz w:val="24"/>
      <w:szCs w:val="24"/>
    </w:rPr>
  </w:style>
  <w:style w:type="paragraph" w:customStyle="1" w:styleId="TableParagraph">
    <w:name w:val="Table Paragraph"/>
    <w:basedOn w:val="Normal"/>
    <w:uiPriority w:val="1"/>
    <w:qFormat/>
    <w:rsid w:val="00460D44"/>
    <w:pPr>
      <w:widowControl w:val="0"/>
      <w:spacing w:after="0" w:line="251" w:lineRule="exact"/>
      <w:ind w:left="103" w:right="365"/>
    </w:pPr>
    <w:rPr>
      <w:rFonts w:ascii="Times New Roman" w:eastAsia="Times New Roman" w:hAnsi="Times New Roman" w:cs="Times New Roman"/>
    </w:rPr>
  </w:style>
  <w:style w:type="paragraph" w:styleId="BodyText">
    <w:name w:val="Body Text"/>
    <w:basedOn w:val="Normal"/>
    <w:link w:val="BodyTextChar1"/>
    <w:uiPriority w:val="1"/>
    <w:unhideWhenUsed/>
    <w:qFormat/>
    <w:rsid w:val="00460D44"/>
    <w:pPr>
      <w:spacing w:after="120"/>
    </w:pPr>
  </w:style>
  <w:style w:type="character" w:customStyle="1" w:styleId="BodyTextChar1">
    <w:name w:val="Body Text Char1"/>
    <w:basedOn w:val="DefaultParagraphFont"/>
    <w:link w:val="BodyText"/>
    <w:uiPriority w:val="99"/>
    <w:semiHidden/>
    <w:rsid w:val="00460D44"/>
  </w:style>
  <w:style w:type="paragraph" w:styleId="TOC4">
    <w:name w:val="toc 4"/>
    <w:basedOn w:val="Normal"/>
    <w:next w:val="Normal"/>
    <w:autoRedefine/>
    <w:uiPriority w:val="39"/>
    <w:unhideWhenUsed/>
    <w:rsid w:val="00277E2A"/>
    <w:pPr>
      <w:spacing w:after="100"/>
      <w:ind w:left="660"/>
    </w:pPr>
    <w:rPr>
      <w:rFonts w:eastAsiaTheme="minorEastAsia"/>
    </w:rPr>
  </w:style>
  <w:style w:type="paragraph" w:styleId="TOC5">
    <w:name w:val="toc 5"/>
    <w:basedOn w:val="Normal"/>
    <w:next w:val="Normal"/>
    <w:autoRedefine/>
    <w:uiPriority w:val="39"/>
    <w:unhideWhenUsed/>
    <w:rsid w:val="00277E2A"/>
    <w:pPr>
      <w:spacing w:after="100"/>
      <w:ind w:left="880"/>
    </w:pPr>
    <w:rPr>
      <w:rFonts w:eastAsiaTheme="minorEastAsia"/>
    </w:rPr>
  </w:style>
  <w:style w:type="paragraph" w:styleId="TOC6">
    <w:name w:val="toc 6"/>
    <w:basedOn w:val="Normal"/>
    <w:next w:val="Normal"/>
    <w:autoRedefine/>
    <w:uiPriority w:val="39"/>
    <w:unhideWhenUsed/>
    <w:rsid w:val="00277E2A"/>
    <w:pPr>
      <w:spacing w:after="100"/>
      <w:ind w:left="1100"/>
    </w:pPr>
    <w:rPr>
      <w:rFonts w:eastAsiaTheme="minorEastAsia"/>
    </w:rPr>
  </w:style>
  <w:style w:type="paragraph" w:styleId="TOC7">
    <w:name w:val="toc 7"/>
    <w:basedOn w:val="Normal"/>
    <w:next w:val="Normal"/>
    <w:autoRedefine/>
    <w:uiPriority w:val="39"/>
    <w:unhideWhenUsed/>
    <w:rsid w:val="00277E2A"/>
    <w:pPr>
      <w:spacing w:after="100"/>
      <w:ind w:left="1320"/>
    </w:pPr>
    <w:rPr>
      <w:rFonts w:eastAsiaTheme="minorEastAsia"/>
    </w:rPr>
  </w:style>
  <w:style w:type="paragraph" w:styleId="TOC8">
    <w:name w:val="toc 8"/>
    <w:basedOn w:val="Normal"/>
    <w:next w:val="Normal"/>
    <w:autoRedefine/>
    <w:uiPriority w:val="39"/>
    <w:unhideWhenUsed/>
    <w:rsid w:val="00277E2A"/>
    <w:pPr>
      <w:spacing w:after="100"/>
      <w:ind w:left="1540"/>
    </w:pPr>
    <w:rPr>
      <w:rFonts w:eastAsiaTheme="minorEastAsia"/>
    </w:rPr>
  </w:style>
  <w:style w:type="paragraph" w:styleId="TOC9">
    <w:name w:val="toc 9"/>
    <w:basedOn w:val="Normal"/>
    <w:next w:val="Normal"/>
    <w:autoRedefine/>
    <w:uiPriority w:val="39"/>
    <w:unhideWhenUsed/>
    <w:rsid w:val="00277E2A"/>
    <w:pPr>
      <w:spacing w:after="100"/>
      <w:ind w:left="1760"/>
    </w:pPr>
    <w:rPr>
      <w:rFonts w:eastAsiaTheme="minorEastAsia"/>
    </w:rPr>
  </w:style>
  <w:style w:type="numbering" w:customStyle="1" w:styleId="NoList2">
    <w:name w:val="No List2"/>
    <w:next w:val="NoList"/>
    <w:uiPriority w:val="99"/>
    <w:semiHidden/>
    <w:unhideWhenUsed/>
    <w:rsid w:val="00D674CD"/>
  </w:style>
  <w:style w:type="paragraph" w:customStyle="1" w:styleId="Style1">
    <w:name w:val="Style1"/>
    <w:basedOn w:val="Normal"/>
    <w:link w:val="Style1Char"/>
    <w:autoRedefine/>
    <w:qFormat/>
    <w:rsid w:val="002C12D7"/>
    <w:pPr>
      <w:spacing w:before="240" w:after="0"/>
    </w:pPr>
    <w:rPr>
      <w:rFonts w:ascii="Arial" w:hAnsi="Arial" w:cs="Arial"/>
      <w:b/>
    </w:rPr>
  </w:style>
  <w:style w:type="paragraph" w:customStyle="1" w:styleId="Style2">
    <w:name w:val="Style2"/>
    <w:basedOn w:val="Normal"/>
    <w:link w:val="Style2Char"/>
    <w:autoRedefine/>
    <w:qFormat/>
    <w:rsid w:val="00FB3078"/>
    <w:pPr>
      <w:widowControl w:val="0"/>
      <w:tabs>
        <w:tab w:val="center" w:pos="132"/>
      </w:tabs>
      <w:spacing w:after="0" w:line="360" w:lineRule="auto"/>
      <w:ind w:left="103"/>
      <w:jc w:val="center"/>
    </w:pPr>
    <w:rPr>
      <w:rFonts w:ascii="Arial" w:eastAsia="Times New Roman" w:hAnsi="Times New Roman" w:cs="Times New Roman"/>
      <w:color w:val="FFFFFF"/>
    </w:rPr>
  </w:style>
  <w:style w:type="character" w:customStyle="1" w:styleId="Style1Char">
    <w:name w:val="Style1 Char"/>
    <w:basedOn w:val="DefaultParagraphFont"/>
    <w:link w:val="Style1"/>
    <w:rsid w:val="002C12D7"/>
    <w:rPr>
      <w:rFonts w:ascii="Arial" w:hAnsi="Arial" w:cs="Arial"/>
      <w:b/>
    </w:rPr>
  </w:style>
  <w:style w:type="character" w:customStyle="1" w:styleId="Style2Char">
    <w:name w:val="Style2 Char"/>
    <w:basedOn w:val="DefaultParagraphFont"/>
    <w:link w:val="Style2"/>
    <w:rsid w:val="00FB3078"/>
    <w:rPr>
      <w:rFonts w:ascii="Arial" w:eastAsia="Times New Roman" w:hAnsi="Times New Roman" w:cs="Times New Roman"/>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7576">
      <w:bodyDiv w:val="1"/>
      <w:marLeft w:val="0"/>
      <w:marRight w:val="0"/>
      <w:marTop w:val="0"/>
      <w:marBottom w:val="0"/>
      <w:divBdr>
        <w:top w:val="none" w:sz="0" w:space="0" w:color="auto"/>
        <w:left w:val="none" w:sz="0" w:space="0" w:color="auto"/>
        <w:bottom w:val="none" w:sz="0" w:space="0" w:color="auto"/>
        <w:right w:val="none" w:sz="0" w:space="0" w:color="auto"/>
      </w:divBdr>
    </w:div>
    <w:div w:id="15742392">
      <w:bodyDiv w:val="1"/>
      <w:marLeft w:val="0"/>
      <w:marRight w:val="0"/>
      <w:marTop w:val="0"/>
      <w:marBottom w:val="0"/>
      <w:divBdr>
        <w:top w:val="none" w:sz="0" w:space="0" w:color="auto"/>
        <w:left w:val="none" w:sz="0" w:space="0" w:color="auto"/>
        <w:bottom w:val="none" w:sz="0" w:space="0" w:color="auto"/>
        <w:right w:val="none" w:sz="0" w:space="0" w:color="auto"/>
      </w:divBdr>
    </w:div>
    <w:div w:id="37515511">
      <w:bodyDiv w:val="1"/>
      <w:marLeft w:val="0"/>
      <w:marRight w:val="0"/>
      <w:marTop w:val="0"/>
      <w:marBottom w:val="0"/>
      <w:divBdr>
        <w:top w:val="none" w:sz="0" w:space="0" w:color="auto"/>
        <w:left w:val="none" w:sz="0" w:space="0" w:color="auto"/>
        <w:bottom w:val="none" w:sz="0" w:space="0" w:color="auto"/>
        <w:right w:val="none" w:sz="0" w:space="0" w:color="auto"/>
      </w:divBdr>
    </w:div>
    <w:div w:id="39325615">
      <w:bodyDiv w:val="1"/>
      <w:marLeft w:val="0"/>
      <w:marRight w:val="0"/>
      <w:marTop w:val="0"/>
      <w:marBottom w:val="0"/>
      <w:divBdr>
        <w:top w:val="none" w:sz="0" w:space="0" w:color="auto"/>
        <w:left w:val="none" w:sz="0" w:space="0" w:color="auto"/>
        <w:bottom w:val="none" w:sz="0" w:space="0" w:color="auto"/>
        <w:right w:val="none" w:sz="0" w:space="0" w:color="auto"/>
      </w:divBdr>
    </w:div>
    <w:div w:id="47345435">
      <w:bodyDiv w:val="1"/>
      <w:marLeft w:val="0"/>
      <w:marRight w:val="0"/>
      <w:marTop w:val="0"/>
      <w:marBottom w:val="0"/>
      <w:divBdr>
        <w:top w:val="none" w:sz="0" w:space="0" w:color="auto"/>
        <w:left w:val="none" w:sz="0" w:space="0" w:color="auto"/>
        <w:bottom w:val="none" w:sz="0" w:space="0" w:color="auto"/>
        <w:right w:val="none" w:sz="0" w:space="0" w:color="auto"/>
      </w:divBdr>
    </w:div>
    <w:div w:id="85687373">
      <w:bodyDiv w:val="1"/>
      <w:marLeft w:val="0"/>
      <w:marRight w:val="0"/>
      <w:marTop w:val="0"/>
      <w:marBottom w:val="0"/>
      <w:divBdr>
        <w:top w:val="none" w:sz="0" w:space="0" w:color="auto"/>
        <w:left w:val="none" w:sz="0" w:space="0" w:color="auto"/>
        <w:bottom w:val="none" w:sz="0" w:space="0" w:color="auto"/>
        <w:right w:val="none" w:sz="0" w:space="0" w:color="auto"/>
      </w:divBdr>
    </w:div>
    <w:div w:id="130640398">
      <w:bodyDiv w:val="1"/>
      <w:marLeft w:val="0"/>
      <w:marRight w:val="0"/>
      <w:marTop w:val="0"/>
      <w:marBottom w:val="0"/>
      <w:divBdr>
        <w:top w:val="none" w:sz="0" w:space="0" w:color="auto"/>
        <w:left w:val="none" w:sz="0" w:space="0" w:color="auto"/>
        <w:bottom w:val="none" w:sz="0" w:space="0" w:color="auto"/>
        <w:right w:val="none" w:sz="0" w:space="0" w:color="auto"/>
      </w:divBdr>
    </w:div>
    <w:div w:id="155922750">
      <w:bodyDiv w:val="1"/>
      <w:marLeft w:val="0"/>
      <w:marRight w:val="0"/>
      <w:marTop w:val="0"/>
      <w:marBottom w:val="0"/>
      <w:divBdr>
        <w:top w:val="none" w:sz="0" w:space="0" w:color="auto"/>
        <w:left w:val="none" w:sz="0" w:space="0" w:color="auto"/>
        <w:bottom w:val="none" w:sz="0" w:space="0" w:color="auto"/>
        <w:right w:val="none" w:sz="0" w:space="0" w:color="auto"/>
      </w:divBdr>
    </w:div>
    <w:div w:id="161939609">
      <w:bodyDiv w:val="1"/>
      <w:marLeft w:val="0"/>
      <w:marRight w:val="0"/>
      <w:marTop w:val="0"/>
      <w:marBottom w:val="0"/>
      <w:divBdr>
        <w:top w:val="none" w:sz="0" w:space="0" w:color="auto"/>
        <w:left w:val="none" w:sz="0" w:space="0" w:color="auto"/>
        <w:bottom w:val="none" w:sz="0" w:space="0" w:color="auto"/>
        <w:right w:val="none" w:sz="0" w:space="0" w:color="auto"/>
      </w:divBdr>
    </w:div>
    <w:div w:id="177039209">
      <w:bodyDiv w:val="1"/>
      <w:marLeft w:val="0"/>
      <w:marRight w:val="0"/>
      <w:marTop w:val="0"/>
      <w:marBottom w:val="0"/>
      <w:divBdr>
        <w:top w:val="none" w:sz="0" w:space="0" w:color="auto"/>
        <w:left w:val="none" w:sz="0" w:space="0" w:color="auto"/>
        <w:bottom w:val="none" w:sz="0" w:space="0" w:color="auto"/>
        <w:right w:val="none" w:sz="0" w:space="0" w:color="auto"/>
      </w:divBdr>
    </w:div>
    <w:div w:id="199124913">
      <w:bodyDiv w:val="1"/>
      <w:marLeft w:val="0"/>
      <w:marRight w:val="0"/>
      <w:marTop w:val="0"/>
      <w:marBottom w:val="0"/>
      <w:divBdr>
        <w:top w:val="none" w:sz="0" w:space="0" w:color="auto"/>
        <w:left w:val="none" w:sz="0" w:space="0" w:color="auto"/>
        <w:bottom w:val="none" w:sz="0" w:space="0" w:color="auto"/>
        <w:right w:val="none" w:sz="0" w:space="0" w:color="auto"/>
      </w:divBdr>
    </w:div>
    <w:div w:id="244148440">
      <w:bodyDiv w:val="1"/>
      <w:marLeft w:val="0"/>
      <w:marRight w:val="0"/>
      <w:marTop w:val="0"/>
      <w:marBottom w:val="0"/>
      <w:divBdr>
        <w:top w:val="none" w:sz="0" w:space="0" w:color="auto"/>
        <w:left w:val="none" w:sz="0" w:space="0" w:color="auto"/>
        <w:bottom w:val="none" w:sz="0" w:space="0" w:color="auto"/>
        <w:right w:val="none" w:sz="0" w:space="0" w:color="auto"/>
      </w:divBdr>
    </w:div>
    <w:div w:id="276258506">
      <w:bodyDiv w:val="1"/>
      <w:marLeft w:val="0"/>
      <w:marRight w:val="0"/>
      <w:marTop w:val="0"/>
      <w:marBottom w:val="0"/>
      <w:divBdr>
        <w:top w:val="none" w:sz="0" w:space="0" w:color="auto"/>
        <w:left w:val="none" w:sz="0" w:space="0" w:color="auto"/>
        <w:bottom w:val="none" w:sz="0" w:space="0" w:color="auto"/>
        <w:right w:val="none" w:sz="0" w:space="0" w:color="auto"/>
      </w:divBdr>
    </w:div>
    <w:div w:id="373039603">
      <w:bodyDiv w:val="1"/>
      <w:marLeft w:val="0"/>
      <w:marRight w:val="0"/>
      <w:marTop w:val="0"/>
      <w:marBottom w:val="0"/>
      <w:divBdr>
        <w:top w:val="none" w:sz="0" w:space="0" w:color="auto"/>
        <w:left w:val="none" w:sz="0" w:space="0" w:color="auto"/>
        <w:bottom w:val="none" w:sz="0" w:space="0" w:color="auto"/>
        <w:right w:val="none" w:sz="0" w:space="0" w:color="auto"/>
      </w:divBdr>
    </w:div>
    <w:div w:id="380134023">
      <w:bodyDiv w:val="1"/>
      <w:marLeft w:val="0"/>
      <w:marRight w:val="0"/>
      <w:marTop w:val="0"/>
      <w:marBottom w:val="0"/>
      <w:divBdr>
        <w:top w:val="none" w:sz="0" w:space="0" w:color="auto"/>
        <w:left w:val="none" w:sz="0" w:space="0" w:color="auto"/>
        <w:bottom w:val="none" w:sz="0" w:space="0" w:color="auto"/>
        <w:right w:val="none" w:sz="0" w:space="0" w:color="auto"/>
      </w:divBdr>
    </w:div>
    <w:div w:id="380402340">
      <w:bodyDiv w:val="1"/>
      <w:marLeft w:val="0"/>
      <w:marRight w:val="0"/>
      <w:marTop w:val="0"/>
      <w:marBottom w:val="0"/>
      <w:divBdr>
        <w:top w:val="none" w:sz="0" w:space="0" w:color="auto"/>
        <w:left w:val="none" w:sz="0" w:space="0" w:color="auto"/>
        <w:bottom w:val="none" w:sz="0" w:space="0" w:color="auto"/>
        <w:right w:val="none" w:sz="0" w:space="0" w:color="auto"/>
      </w:divBdr>
    </w:div>
    <w:div w:id="407195518">
      <w:bodyDiv w:val="1"/>
      <w:marLeft w:val="0"/>
      <w:marRight w:val="0"/>
      <w:marTop w:val="0"/>
      <w:marBottom w:val="0"/>
      <w:divBdr>
        <w:top w:val="none" w:sz="0" w:space="0" w:color="auto"/>
        <w:left w:val="none" w:sz="0" w:space="0" w:color="auto"/>
        <w:bottom w:val="none" w:sz="0" w:space="0" w:color="auto"/>
        <w:right w:val="none" w:sz="0" w:space="0" w:color="auto"/>
      </w:divBdr>
    </w:div>
    <w:div w:id="438724867">
      <w:bodyDiv w:val="1"/>
      <w:marLeft w:val="0"/>
      <w:marRight w:val="0"/>
      <w:marTop w:val="0"/>
      <w:marBottom w:val="0"/>
      <w:divBdr>
        <w:top w:val="none" w:sz="0" w:space="0" w:color="auto"/>
        <w:left w:val="none" w:sz="0" w:space="0" w:color="auto"/>
        <w:bottom w:val="none" w:sz="0" w:space="0" w:color="auto"/>
        <w:right w:val="none" w:sz="0" w:space="0" w:color="auto"/>
      </w:divBdr>
    </w:div>
    <w:div w:id="442386812">
      <w:bodyDiv w:val="1"/>
      <w:marLeft w:val="0"/>
      <w:marRight w:val="0"/>
      <w:marTop w:val="0"/>
      <w:marBottom w:val="0"/>
      <w:divBdr>
        <w:top w:val="none" w:sz="0" w:space="0" w:color="auto"/>
        <w:left w:val="none" w:sz="0" w:space="0" w:color="auto"/>
        <w:bottom w:val="none" w:sz="0" w:space="0" w:color="auto"/>
        <w:right w:val="none" w:sz="0" w:space="0" w:color="auto"/>
      </w:divBdr>
    </w:div>
    <w:div w:id="458573382">
      <w:bodyDiv w:val="1"/>
      <w:marLeft w:val="0"/>
      <w:marRight w:val="0"/>
      <w:marTop w:val="0"/>
      <w:marBottom w:val="0"/>
      <w:divBdr>
        <w:top w:val="none" w:sz="0" w:space="0" w:color="auto"/>
        <w:left w:val="none" w:sz="0" w:space="0" w:color="auto"/>
        <w:bottom w:val="none" w:sz="0" w:space="0" w:color="auto"/>
        <w:right w:val="none" w:sz="0" w:space="0" w:color="auto"/>
      </w:divBdr>
    </w:div>
    <w:div w:id="518471013">
      <w:bodyDiv w:val="1"/>
      <w:marLeft w:val="0"/>
      <w:marRight w:val="0"/>
      <w:marTop w:val="0"/>
      <w:marBottom w:val="0"/>
      <w:divBdr>
        <w:top w:val="none" w:sz="0" w:space="0" w:color="auto"/>
        <w:left w:val="none" w:sz="0" w:space="0" w:color="auto"/>
        <w:bottom w:val="none" w:sz="0" w:space="0" w:color="auto"/>
        <w:right w:val="none" w:sz="0" w:space="0" w:color="auto"/>
      </w:divBdr>
    </w:div>
    <w:div w:id="523251895">
      <w:bodyDiv w:val="1"/>
      <w:marLeft w:val="0"/>
      <w:marRight w:val="0"/>
      <w:marTop w:val="0"/>
      <w:marBottom w:val="0"/>
      <w:divBdr>
        <w:top w:val="none" w:sz="0" w:space="0" w:color="auto"/>
        <w:left w:val="none" w:sz="0" w:space="0" w:color="auto"/>
        <w:bottom w:val="none" w:sz="0" w:space="0" w:color="auto"/>
        <w:right w:val="none" w:sz="0" w:space="0" w:color="auto"/>
      </w:divBdr>
    </w:div>
    <w:div w:id="544633825">
      <w:bodyDiv w:val="1"/>
      <w:marLeft w:val="0"/>
      <w:marRight w:val="0"/>
      <w:marTop w:val="0"/>
      <w:marBottom w:val="0"/>
      <w:divBdr>
        <w:top w:val="none" w:sz="0" w:space="0" w:color="auto"/>
        <w:left w:val="none" w:sz="0" w:space="0" w:color="auto"/>
        <w:bottom w:val="none" w:sz="0" w:space="0" w:color="auto"/>
        <w:right w:val="none" w:sz="0" w:space="0" w:color="auto"/>
      </w:divBdr>
    </w:div>
    <w:div w:id="545802324">
      <w:bodyDiv w:val="1"/>
      <w:marLeft w:val="0"/>
      <w:marRight w:val="0"/>
      <w:marTop w:val="0"/>
      <w:marBottom w:val="0"/>
      <w:divBdr>
        <w:top w:val="none" w:sz="0" w:space="0" w:color="auto"/>
        <w:left w:val="none" w:sz="0" w:space="0" w:color="auto"/>
        <w:bottom w:val="none" w:sz="0" w:space="0" w:color="auto"/>
        <w:right w:val="none" w:sz="0" w:space="0" w:color="auto"/>
      </w:divBdr>
    </w:div>
    <w:div w:id="554437924">
      <w:bodyDiv w:val="1"/>
      <w:marLeft w:val="0"/>
      <w:marRight w:val="0"/>
      <w:marTop w:val="0"/>
      <w:marBottom w:val="0"/>
      <w:divBdr>
        <w:top w:val="none" w:sz="0" w:space="0" w:color="auto"/>
        <w:left w:val="none" w:sz="0" w:space="0" w:color="auto"/>
        <w:bottom w:val="none" w:sz="0" w:space="0" w:color="auto"/>
        <w:right w:val="none" w:sz="0" w:space="0" w:color="auto"/>
      </w:divBdr>
    </w:div>
    <w:div w:id="561988380">
      <w:bodyDiv w:val="1"/>
      <w:marLeft w:val="0"/>
      <w:marRight w:val="0"/>
      <w:marTop w:val="0"/>
      <w:marBottom w:val="0"/>
      <w:divBdr>
        <w:top w:val="none" w:sz="0" w:space="0" w:color="auto"/>
        <w:left w:val="none" w:sz="0" w:space="0" w:color="auto"/>
        <w:bottom w:val="none" w:sz="0" w:space="0" w:color="auto"/>
        <w:right w:val="none" w:sz="0" w:space="0" w:color="auto"/>
      </w:divBdr>
    </w:div>
    <w:div w:id="567229206">
      <w:bodyDiv w:val="1"/>
      <w:marLeft w:val="0"/>
      <w:marRight w:val="0"/>
      <w:marTop w:val="0"/>
      <w:marBottom w:val="0"/>
      <w:divBdr>
        <w:top w:val="none" w:sz="0" w:space="0" w:color="auto"/>
        <w:left w:val="none" w:sz="0" w:space="0" w:color="auto"/>
        <w:bottom w:val="none" w:sz="0" w:space="0" w:color="auto"/>
        <w:right w:val="none" w:sz="0" w:space="0" w:color="auto"/>
      </w:divBdr>
    </w:div>
    <w:div w:id="569735017">
      <w:bodyDiv w:val="1"/>
      <w:marLeft w:val="0"/>
      <w:marRight w:val="0"/>
      <w:marTop w:val="0"/>
      <w:marBottom w:val="0"/>
      <w:divBdr>
        <w:top w:val="none" w:sz="0" w:space="0" w:color="auto"/>
        <w:left w:val="none" w:sz="0" w:space="0" w:color="auto"/>
        <w:bottom w:val="none" w:sz="0" w:space="0" w:color="auto"/>
        <w:right w:val="none" w:sz="0" w:space="0" w:color="auto"/>
      </w:divBdr>
    </w:div>
    <w:div w:id="613245749">
      <w:bodyDiv w:val="1"/>
      <w:marLeft w:val="0"/>
      <w:marRight w:val="0"/>
      <w:marTop w:val="0"/>
      <w:marBottom w:val="0"/>
      <w:divBdr>
        <w:top w:val="none" w:sz="0" w:space="0" w:color="auto"/>
        <w:left w:val="none" w:sz="0" w:space="0" w:color="auto"/>
        <w:bottom w:val="none" w:sz="0" w:space="0" w:color="auto"/>
        <w:right w:val="none" w:sz="0" w:space="0" w:color="auto"/>
      </w:divBdr>
    </w:div>
    <w:div w:id="640113149">
      <w:bodyDiv w:val="1"/>
      <w:marLeft w:val="0"/>
      <w:marRight w:val="0"/>
      <w:marTop w:val="0"/>
      <w:marBottom w:val="0"/>
      <w:divBdr>
        <w:top w:val="none" w:sz="0" w:space="0" w:color="auto"/>
        <w:left w:val="none" w:sz="0" w:space="0" w:color="auto"/>
        <w:bottom w:val="none" w:sz="0" w:space="0" w:color="auto"/>
        <w:right w:val="none" w:sz="0" w:space="0" w:color="auto"/>
      </w:divBdr>
    </w:div>
    <w:div w:id="688524880">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0472537">
      <w:bodyDiv w:val="1"/>
      <w:marLeft w:val="0"/>
      <w:marRight w:val="0"/>
      <w:marTop w:val="0"/>
      <w:marBottom w:val="0"/>
      <w:divBdr>
        <w:top w:val="none" w:sz="0" w:space="0" w:color="auto"/>
        <w:left w:val="none" w:sz="0" w:space="0" w:color="auto"/>
        <w:bottom w:val="none" w:sz="0" w:space="0" w:color="auto"/>
        <w:right w:val="none" w:sz="0" w:space="0" w:color="auto"/>
      </w:divBdr>
    </w:div>
    <w:div w:id="733044170">
      <w:bodyDiv w:val="1"/>
      <w:marLeft w:val="0"/>
      <w:marRight w:val="0"/>
      <w:marTop w:val="0"/>
      <w:marBottom w:val="0"/>
      <w:divBdr>
        <w:top w:val="none" w:sz="0" w:space="0" w:color="auto"/>
        <w:left w:val="none" w:sz="0" w:space="0" w:color="auto"/>
        <w:bottom w:val="none" w:sz="0" w:space="0" w:color="auto"/>
        <w:right w:val="none" w:sz="0" w:space="0" w:color="auto"/>
      </w:divBdr>
    </w:div>
    <w:div w:id="743457628">
      <w:bodyDiv w:val="1"/>
      <w:marLeft w:val="0"/>
      <w:marRight w:val="0"/>
      <w:marTop w:val="0"/>
      <w:marBottom w:val="0"/>
      <w:divBdr>
        <w:top w:val="none" w:sz="0" w:space="0" w:color="auto"/>
        <w:left w:val="none" w:sz="0" w:space="0" w:color="auto"/>
        <w:bottom w:val="none" w:sz="0" w:space="0" w:color="auto"/>
        <w:right w:val="none" w:sz="0" w:space="0" w:color="auto"/>
      </w:divBdr>
    </w:div>
    <w:div w:id="774252845">
      <w:bodyDiv w:val="1"/>
      <w:marLeft w:val="0"/>
      <w:marRight w:val="0"/>
      <w:marTop w:val="0"/>
      <w:marBottom w:val="0"/>
      <w:divBdr>
        <w:top w:val="none" w:sz="0" w:space="0" w:color="auto"/>
        <w:left w:val="none" w:sz="0" w:space="0" w:color="auto"/>
        <w:bottom w:val="none" w:sz="0" w:space="0" w:color="auto"/>
        <w:right w:val="none" w:sz="0" w:space="0" w:color="auto"/>
      </w:divBdr>
    </w:div>
    <w:div w:id="787698039">
      <w:bodyDiv w:val="1"/>
      <w:marLeft w:val="0"/>
      <w:marRight w:val="0"/>
      <w:marTop w:val="0"/>
      <w:marBottom w:val="0"/>
      <w:divBdr>
        <w:top w:val="none" w:sz="0" w:space="0" w:color="auto"/>
        <w:left w:val="none" w:sz="0" w:space="0" w:color="auto"/>
        <w:bottom w:val="none" w:sz="0" w:space="0" w:color="auto"/>
        <w:right w:val="none" w:sz="0" w:space="0" w:color="auto"/>
      </w:divBdr>
    </w:div>
    <w:div w:id="810362002">
      <w:bodyDiv w:val="1"/>
      <w:marLeft w:val="0"/>
      <w:marRight w:val="0"/>
      <w:marTop w:val="0"/>
      <w:marBottom w:val="0"/>
      <w:divBdr>
        <w:top w:val="none" w:sz="0" w:space="0" w:color="auto"/>
        <w:left w:val="none" w:sz="0" w:space="0" w:color="auto"/>
        <w:bottom w:val="none" w:sz="0" w:space="0" w:color="auto"/>
        <w:right w:val="none" w:sz="0" w:space="0" w:color="auto"/>
      </w:divBdr>
    </w:div>
    <w:div w:id="814682933">
      <w:bodyDiv w:val="1"/>
      <w:marLeft w:val="0"/>
      <w:marRight w:val="0"/>
      <w:marTop w:val="0"/>
      <w:marBottom w:val="0"/>
      <w:divBdr>
        <w:top w:val="none" w:sz="0" w:space="0" w:color="auto"/>
        <w:left w:val="none" w:sz="0" w:space="0" w:color="auto"/>
        <w:bottom w:val="none" w:sz="0" w:space="0" w:color="auto"/>
        <w:right w:val="none" w:sz="0" w:space="0" w:color="auto"/>
      </w:divBdr>
    </w:div>
    <w:div w:id="815798296">
      <w:bodyDiv w:val="1"/>
      <w:marLeft w:val="0"/>
      <w:marRight w:val="0"/>
      <w:marTop w:val="0"/>
      <w:marBottom w:val="0"/>
      <w:divBdr>
        <w:top w:val="none" w:sz="0" w:space="0" w:color="auto"/>
        <w:left w:val="none" w:sz="0" w:space="0" w:color="auto"/>
        <w:bottom w:val="none" w:sz="0" w:space="0" w:color="auto"/>
        <w:right w:val="none" w:sz="0" w:space="0" w:color="auto"/>
      </w:divBdr>
    </w:div>
    <w:div w:id="824082234">
      <w:bodyDiv w:val="1"/>
      <w:marLeft w:val="0"/>
      <w:marRight w:val="0"/>
      <w:marTop w:val="0"/>
      <w:marBottom w:val="0"/>
      <w:divBdr>
        <w:top w:val="none" w:sz="0" w:space="0" w:color="auto"/>
        <w:left w:val="none" w:sz="0" w:space="0" w:color="auto"/>
        <w:bottom w:val="none" w:sz="0" w:space="0" w:color="auto"/>
        <w:right w:val="none" w:sz="0" w:space="0" w:color="auto"/>
      </w:divBdr>
    </w:div>
    <w:div w:id="825441886">
      <w:bodyDiv w:val="1"/>
      <w:marLeft w:val="0"/>
      <w:marRight w:val="0"/>
      <w:marTop w:val="0"/>
      <w:marBottom w:val="0"/>
      <w:divBdr>
        <w:top w:val="none" w:sz="0" w:space="0" w:color="auto"/>
        <w:left w:val="none" w:sz="0" w:space="0" w:color="auto"/>
        <w:bottom w:val="none" w:sz="0" w:space="0" w:color="auto"/>
        <w:right w:val="none" w:sz="0" w:space="0" w:color="auto"/>
      </w:divBdr>
    </w:div>
    <w:div w:id="886257552">
      <w:bodyDiv w:val="1"/>
      <w:marLeft w:val="0"/>
      <w:marRight w:val="0"/>
      <w:marTop w:val="0"/>
      <w:marBottom w:val="0"/>
      <w:divBdr>
        <w:top w:val="none" w:sz="0" w:space="0" w:color="auto"/>
        <w:left w:val="none" w:sz="0" w:space="0" w:color="auto"/>
        <w:bottom w:val="none" w:sz="0" w:space="0" w:color="auto"/>
        <w:right w:val="none" w:sz="0" w:space="0" w:color="auto"/>
      </w:divBdr>
    </w:div>
    <w:div w:id="908076368">
      <w:bodyDiv w:val="1"/>
      <w:marLeft w:val="0"/>
      <w:marRight w:val="0"/>
      <w:marTop w:val="0"/>
      <w:marBottom w:val="0"/>
      <w:divBdr>
        <w:top w:val="none" w:sz="0" w:space="0" w:color="auto"/>
        <w:left w:val="none" w:sz="0" w:space="0" w:color="auto"/>
        <w:bottom w:val="none" w:sz="0" w:space="0" w:color="auto"/>
        <w:right w:val="none" w:sz="0" w:space="0" w:color="auto"/>
      </w:divBdr>
    </w:div>
    <w:div w:id="915280197">
      <w:bodyDiv w:val="1"/>
      <w:marLeft w:val="0"/>
      <w:marRight w:val="0"/>
      <w:marTop w:val="0"/>
      <w:marBottom w:val="0"/>
      <w:divBdr>
        <w:top w:val="none" w:sz="0" w:space="0" w:color="auto"/>
        <w:left w:val="none" w:sz="0" w:space="0" w:color="auto"/>
        <w:bottom w:val="none" w:sz="0" w:space="0" w:color="auto"/>
        <w:right w:val="none" w:sz="0" w:space="0" w:color="auto"/>
      </w:divBdr>
    </w:div>
    <w:div w:id="929895083">
      <w:bodyDiv w:val="1"/>
      <w:marLeft w:val="0"/>
      <w:marRight w:val="0"/>
      <w:marTop w:val="0"/>
      <w:marBottom w:val="0"/>
      <w:divBdr>
        <w:top w:val="none" w:sz="0" w:space="0" w:color="auto"/>
        <w:left w:val="none" w:sz="0" w:space="0" w:color="auto"/>
        <w:bottom w:val="none" w:sz="0" w:space="0" w:color="auto"/>
        <w:right w:val="none" w:sz="0" w:space="0" w:color="auto"/>
      </w:divBdr>
    </w:div>
    <w:div w:id="936714358">
      <w:bodyDiv w:val="1"/>
      <w:marLeft w:val="0"/>
      <w:marRight w:val="0"/>
      <w:marTop w:val="0"/>
      <w:marBottom w:val="0"/>
      <w:divBdr>
        <w:top w:val="none" w:sz="0" w:space="0" w:color="auto"/>
        <w:left w:val="none" w:sz="0" w:space="0" w:color="auto"/>
        <w:bottom w:val="none" w:sz="0" w:space="0" w:color="auto"/>
        <w:right w:val="none" w:sz="0" w:space="0" w:color="auto"/>
      </w:divBdr>
    </w:div>
    <w:div w:id="945846029">
      <w:bodyDiv w:val="1"/>
      <w:marLeft w:val="0"/>
      <w:marRight w:val="0"/>
      <w:marTop w:val="0"/>
      <w:marBottom w:val="0"/>
      <w:divBdr>
        <w:top w:val="none" w:sz="0" w:space="0" w:color="auto"/>
        <w:left w:val="none" w:sz="0" w:space="0" w:color="auto"/>
        <w:bottom w:val="none" w:sz="0" w:space="0" w:color="auto"/>
        <w:right w:val="none" w:sz="0" w:space="0" w:color="auto"/>
      </w:divBdr>
    </w:div>
    <w:div w:id="948658206">
      <w:bodyDiv w:val="1"/>
      <w:marLeft w:val="0"/>
      <w:marRight w:val="0"/>
      <w:marTop w:val="0"/>
      <w:marBottom w:val="0"/>
      <w:divBdr>
        <w:top w:val="none" w:sz="0" w:space="0" w:color="auto"/>
        <w:left w:val="none" w:sz="0" w:space="0" w:color="auto"/>
        <w:bottom w:val="none" w:sz="0" w:space="0" w:color="auto"/>
        <w:right w:val="none" w:sz="0" w:space="0" w:color="auto"/>
      </w:divBdr>
    </w:div>
    <w:div w:id="973173624">
      <w:bodyDiv w:val="1"/>
      <w:marLeft w:val="0"/>
      <w:marRight w:val="0"/>
      <w:marTop w:val="0"/>
      <w:marBottom w:val="0"/>
      <w:divBdr>
        <w:top w:val="none" w:sz="0" w:space="0" w:color="auto"/>
        <w:left w:val="none" w:sz="0" w:space="0" w:color="auto"/>
        <w:bottom w:val="none" w:sz="0" w:space="0" w:color="auto"/>
        <w:right w:val="none" w:sz="0" w:space="0" w:color="auto"/>
      </w:divBdr>
    </w:div>
    <w:div w:id="988437928">
      <w:bodyDiv w:val="1"/>
      <w:marLeft w:val="0"/>
      <w:marRight w:val="0"/>
      <w:marTop w:val="0"/>
      <w:marBottom w:val="0"/>
      <w:divBdr>
        <w:top w:val="none" w:sz="0" w:space="0" w:color="auto"/>
        <w:left w:val="none" w:sz="0" w:space="0" w:color="auto"/>
        <w:bottom w:val="none" w:sz="0" w:space="0" w:color="auto"/>
        <w:right w:val="none" w:sz="0" w:space="0" w:color="auto"/>
      </w:divBdr>
    </w:div>
    <w:div w:id="1041055264">
      <w:bodyDiv w:val="1"/>
      <w:marLeft w:val="0"/>
      <w:marRight w:val="0"/>
      <w:marTop w:val="0"/>
      <w:marBottom w:val="0"/>
      <w:divBdr>
        <w:top w:val="none" w:sz="0" w:space="0" w:color="auto"/>
        <w:left w:val="none" w:sz="0" w:space="0" w:color="auto"/>
        <w:bottom w:val="none" w:sz="0" w:space="0" w:color="auto"/>
        <w:right w:val="none" w:sz="0" w:space="0" w:color="auto"/>
      </w:divBdr>
    </w:div>
    <w:div w:id="1085305534">
      <w:bodyDiv w:val="1"/>
      <w:marLeft w:val="0"/>
      <w:marRight w:val="0"/>
      <w:marTop w:val="0"/>
      <w:marBottom w:val="0"/>
      <w:divBdr>
        <w:top w:val="none" w:sz="0" w:space="0" w:color="auto"/>
        <w:left w:val="none" w:sz="0" w:space="0" w:color="auto"/>
        <w:bottom w:val="none" w:sz="0" w:space="0" w:color="auto"/>
        <w:right w:val="none" w:sz="0" w:space="0" w:color="auto"/>
      </w:divBdr>
    </w:div>
    <w:div w:id="1088428408">
      <w:bodyDiv w:val="1"/>
      <w:marLeft w:val="0"/>
      <w:marRight w:val="0"/>
      <w:marTop w:val="0"/>
      <w:marBottom w:val="0"/>
      <w:divBdr>
        <w:top w:val="none" w:sz="0" w:space="0" w:color="auto"/>
        <w:left w:val="none" w:sz="0" w:space="0" w:color="auto"/>
        <w:bottom w:val="none" w:sz="0" w:space="0" w:color="auto"/>
        <w:right w:val="none" w:sz="0" w:space="0" w:color="auto"/>
      </w:divBdr>
    </w:div>
    <w:div w:id="1238247245">
      <w:bodyDiv w:val="1"/>
      <w:marLeft w:val="0"/>
      <w:marRight w:val="0"/>
      <w:marTop w:val="0"/>
      <w:marBottom w:val="0"/>
      <w:divBdr>
        <w:top w:val="none" w:sz="0" w:space="0" w:color="auto"/>
        <w:left w:val="none" w:sz="0" w:space="0" w:color="auto"/>
        <w:bottom w:val="none" w:sz="0" w:space="0" w:color="auto"/>
        <w:right w:val="none" w:sz="0" w:space="0" w:color="auto"/>
      </w:divBdr>
    </w:div>
    <w:div w:id="1241794427">
      <w:bodyDiv w:val="1"/>
      <w:marLeft w:val="0"/>
      <w:marRight w:val="0"/>
      <w:marTop w:val="0"/>
      <w:marBottom w:val="0"/>
      <w:divBdr>
        <w:top w:val="none" w:sz="0" w:space="0" w:color="auto"/>
        <w:left w:val="none" w:sz="0" w:space="0" w:color="auto"/>
        <w:bottom w:val="none" w:sz="0" w:space="0" w:color="auto"/>
        <w:right w:val="none" w:sz="0" w:space="0" w:color="auto"/>
      </w:divBdr>
    </w:div>
    <w:div w:id="1268729736">
      <w:bodyDiv w:val="1"/>
      <w:marLeft w:val="0"/>
      <w:marRight w:val="0"/>
      <w:marTop w:val="0"/>
      <w:marBottom w:val="0"/>
      <w:divBdr>
        <w:top w:val="none" w:sz="0" w:space="0" w:color="auto"/>
        <w:left w:val="none" w:sz="0" w:space="0" w:color="auto"/>
        <w:bottom w:val="none" w:sz="0" w:space="0" w:color="auto"/>
        <w:right w:val="none" w:sz="0" w:space="0" w:color="auto"/>
      </w:divBdr>
    </w:div>
    <w:div w:id="1290938974">
      <w:bodyDiv w:val="1"/>
      <w:marLeft w:val="0"/>
      <w:marRight w:val="0"/>
      <w:marTop w:val="0"/>
      <w:marBottom w:val="0"/>
      <w:divBdr>
        <w:top w:val="none" w:sz="0" w:space="0" w:color="auto"/>
        <w:left w:val="none" w:sz="0" w:space="0" w:color="auto"/>
        <w:bottom w:val="none" w:sz="0" w:space="0" w:color="auto"/>
        <w:right w:val="none" w:sz="0" w:space="0" w:color="auto"/>
      </w:divBdr>
    </w:div>
    <w:div w:id="1295602486">
      <w:bodyDiv w:val="1"/>
      <w:marLeft w:val="0"/>
      <w:marRight w:val="0"/>
      <w:marTop w:val="0"/>
      <w:marBottom w:val="0"/>
      <w:divBdr>
        <w:top w:val="none" w:sz="0" w:space="0" w:color="auto"/>
        <w:left w:val="none" w:sz="0" w:space="0" w:color="auto"/>
        <w:bottom w:val="none" w:sz="0" w:space="0" w:color="auto"/>
        <w:right w:val="none" w:sz="0" w:space="0" w:color="auto"/>
      </w:divBdr>
    </w:div>
    <w:div w:id="1311668069">
      <w:bodyDiv w:val="1"/>
      <w:marLeft w:val="0"/>
      <w:marRight w:val="0"/>
      <w:marTop w:val="0"/>
      <w:marBottom w:val="0"/>
      <w:divBdr>
        <w:top w:val="none" w:sz="0" w:space="0" w:color="auto"/>
        <w:left w:val="none" w:sz="0" w:space="0" w:color="auto"/>
        <w:bottom w:val="none" w:sz="0" w:space="0" w:color="auto"/>
        <w:right w:val="none" w:sz="0" w:space="0" w:color="auto"/>
      </w:divBdr>
    </w:div>
    <w:div w:id="1354067603">
      <w:bodyDiv w:val="1"/>
      <w:marLeft w:val="0"/>
      <w:marRight w:val="0"/>
      <w:marTop w:val="0"/>
      <w:marBottom w:val="0"/>
      <w:divBdr>
        <w:top w:val="none" w:sz="0" w:space="0" w:color="auto"/>
        <w:left w:val="none" w:sz="0" w:space="0" w:color="auto"/>
        <w:bottom w:val="none" w:sz="0" w:space="0" w:color="auto"/>
        <w:right w:val="none" w:sz="0" w:space="0" w:color="auto"/>
      </w:divBdr>
    </w:div>
    <w:div w:id="1355304008">
      <w:bodyDiv w:val="1"/>
      <w:marLeft w:val="0"/>
      <w:marRight w:val="0"/>
      <w:marTop w:val="0"/>
      <w:marBottom w:val="0"/>
      <w:divBdr>
        <w:top w:val="none" w:sz="0" w:space="0" w:color="auto"/>
        <w:left w:val="none" w:sz="0" w:space="0" w:color="auto"/>
        <w:bottom w:val="none" w:sz="0" w:space="0" w:color="auto"/>
        <w:right w:val="none" w:sz="0" w:space="0" w:color="auto"/>
      </w:divBdr>
    </w:div>
    <w:div w:id="1384210611">
      <w:bodyDiv w:val="1"/>
      <w:marLeft w:val="0"/>
      <w:marRight w:val="0"/>
      <w:marTop w:val="0"/>
      <w:marBottom w:val="0"/>
      <w:divBdr>
        <w:top w:val="none" w:sz="0" w:space="0" w:color="auto"/>
        <w:left w:val="none" w:sz="0" w:space="0" w:color="auto"/>
        <w:bottom w:val="none" w:sz="0" w:space="0" w:color="auto"/>
        <w:right w:val="none" w:sz="0" w:space="0" w:color="auto"/>
      </w:divBdr>
    </w:div>
    <w:div w:id="1432159701">
      <w:bodyDiv w:val="1"/>
      <w:marLeft w:val="0"/>
      <w:marRight w:val="0"/>
      <w:marTop w:val="0"/>
      <w:marBottom w:val="0"/>
      <w:divBdr>
        <w:top w:val="none" w:sz="0" w:space="0" w:color="auto"/>
        <w:left w:val="none" w:sz="0" w:space="0" w:color="auto"/>
        <w:bottom w:val="none" w:sz="0" w:space="0" w:color="auto"/>
        <w:right w:val="none" w:sz="0" w:space="0" w:color="auto"/>
      </w:divBdr>
    </w:div>
    <w:div w:id="1434981602">
      <w:bodyDiv w:val="1"/>
      <w:marLeft w:val="0"/>
      <w:marRight w:val="0"/>
      <w:marTop w:val="0"/>
      <w:marBottom w:val="0"/>
      <w:divBdr>
        <w:top w:val="none" w:sz="0" w:space="0" w:color="auto"/>
        <w:left w:val="none" w:sz="0" w:space="0" w:color="auto"/>
        <w:bottom w:val="none" w:sz="0" w:space="0" w:color="auto"/>
        <w:right w:val="none" w:sz="0" w:space="0" w:color="auto"/>
      </w:divBdr>
    </w:div>
    <w:div w:id="1463575126">
      <w:bodyDiv w:val="1"/>
      <w:marLeft w:val="0"/>
      <w:marRight w:val="0"/>
      <w:marTop w:val="0"/>
      <w:marBottom w:val="0"/>
      <w:divBdr>
        <w:top w:val="none" w:sz="0" w:space="0" w:color="auto"/>
        <w:left w:val="none" w:sz="0" w:space="0" w:color="auto"/>
        <w:bottom w:val="none" w:sz="0" w:space="0" w:color="auto"/>
        <w:right w:val="none" w:sz="0" w:space="0" w:color="auto"/>
      </w:divBdr>
    </w:div>
    <w:div w:id="1477532963">
      <w:bodyDiv w:val="1"/>
      <w:marLeft w:val="0"/>
      <w:marRight w:val="0"/>
      <w:marTop w:val="0"/>
      <w:marBottom w:val="0"/>
      <w:divBdr>
        <w:top w:val="none" w:sz="0" w:space="0" w:color="auto"/>
        <w:left w:val="none" w:sz="0" w:space="0" w:color="auto"/>
        <w:bottom w:val="none" w:sz="0" w:space="0" w:color="auto"/>
        <w:right w:val="none" w:sz="0" w:space="0" w:color="auto"/>
      </w:divBdr>
    </w:div>
    <w:div w:id="1487548375">
      <w:bodyDiv w:val="1"/>
      <w:marLeft w:val="0"/>
      <w:marRight w:val="0"/>
      <w:marTop w:val="0"/>
      <w:marBottom w:val="0"/>
      <w:divBdr>
        <w:top w:val="none" w:sz="0" w:space="0" w:color="auto"/>
        <w:left w:val="none" w:sz="0" w:space="0" w:color="auto"/>
        <w:bottom w:val="none" w:sz="0" w:space="0" w:color="auto"/>
        <w:right w:val="none" w:sz="0" w:space="0" w:color="auto"/>
      </w:divBdr>
    </w:div>
    <w:div w:id="1493836276">
      <w:bodyDiv w:val="1"/>
      <w:marLeft w:val="0"/>
      <w:marRight w:val="0"/>
      <w:marTop w:val="0"/>
      <w:marBottom w:val="0"/>
      <w:divBdr>
        <w:top w:val="none" w:sz="0" w:space="0" w:color="auto"/>
        <w:left w:val="none" w:sz="0" w:space="0" w:color="auto"/>
        <w:bottom w:val="none" w:sz="0" w:space="0" w:color="auto"/>
        <w:right w:val="none" w:sz="0" w:space="0" w:color="auto"/>
      </w:divBdr>
    </w:div>
    <w:div w:id="1514344145">
      <w:bodyDiv w:val="1"/>
      <w:marLeft w:val="0"/>
      <w:marRight w:val="0"/>
      <w:marTop w:val="0"/>
      <w:marBottom w:val="0"/>
      <w:divBdr>
        <w:top w:val="none" w:sz="0" w:space="0" w:color="auto"/>
        <w:left w:val="none" w:sz="0" w:space="0" w:color="auto"/>
        <w:bottom w:val="none" w:sz="0" w:space="0" w:color="auto"/>
        <w:right w:val="none" w:sz="0" w:space="0" w:color="auto"/>
      </w:divBdr>
    </w:div>
    <w:div w:id="1537737412">
      <w:bodyDiv w:val="1"/>
      <w:marLeft w:val="0"/>
      <w:marRight w:val="0"/>
      <w:marTop w:val="0"/>
      <w:marBottom w:val="0"/>
      <w:divBdr>
        <w:top w:val="none" w:sz="0" w:space="0" w:color="auto"/>
        <w:left w:val="none" w:sz="0" w:space="0" w:color="auto"/>
        <w:bottom w:val="none" w:sz="0" w:space="0" w:color="auto"/>
        <w:right w:val="none" w:sz="0" w:space="0" w:color="auto"/>
      </w:divBdr>
    </w:div>
    <w:div w:id="1541280569">
      <w:bodyDiv w:val="1"/>
      <w:marLeft w:val="0"/>
      <w:marRight w:val="0"/>
      <w:marTop w:val="0"/>
      <w:marBottom w:val="0"/>
      <w:divBdr>
        <w:top w:val="none" w:sz="0" w:space="0" w:color="auto"/>
        <w:left w:val="none" w:sz="0" w:space="0" w:color="auto"/>
        <w:bottom w:val="none" w:sz="0" w:space="0" w:color="auto"/>
        <w:right w:val="none" w:sz="0" w:space="0" w:color="auto"/>
      </w:divBdr>
    </w:div>
    <w:div w:id="1626040542">
      <w:bodyDiv w:val="1"/>
      <w:marLeft w:val="0"/>
      <w:marRight w:val="0"/>
      <w:marTop w:val="0"/>
      <w:marBottom w:val="0"/>
      <w:divBdr>
        <w:top w:val="none" w:sz="0" w:space="0" w:color="auto"/>
        <w:left w:val="none" w:sz="0" w:space="0" w:color="auto"/>
        <w:bottom w:val="none" w:sz="0" w:space="0" w:color="auto"/>
        <w:right w:val="none" w:sz="0" w:space="0" w:color="auto"/>
      </w:divBdr>
    </w:div>
    <w:div w:id="1669626707">
      <w:bodyDiv w:val="1"/>
      <w:marLeft w:val="0"/>
      <w:marRight w:val="0"/>
      <w:marTop w:val="0"/>
      <w:marBottom w:val="0"/>
      <w:divBdr>
        <w:top w:val="none" w:sz="0" w:space="0" w:color="auto"/>
        <w:left w:val="none" w:sz="0" w:space="0" w:color="auto"/>
        <w:bottom w:val="none" w:sz="0" w:space="0" w:color="auto"/>
        <w:right w:val="none" w:sz="0" w:space="0" w:color="auto"/>
      </w:divBdr>
    </w:div>
    <w:div w:id="1670208960">
      <w:bodyDiv w:val="1"/>
      <w:marLeft w:val="0"/>
      <w:marRight w:val="0"/>
      <w:marTop w:val="0"/>
      <w:marBottom w:val="0"/>
      <w:divBdr>
        <w:top w:val="none" w:sz="0" w:space="0" w:color="auto"/>
        <w:left w:val="none" w:sz="0" w:space="0" w:color="auto"/>
        <w:bottom w:val="none" w:sz="0" w:space="0" w:color="auto"/>
        <w:right w:val="none" w:sz="0" w:space="0" w:color="auto"/>
      </w:divBdr>
    </w:div>
    <w:div w:id="1673407877">
      <w:bodyDiv w:val="1"/>
      <w:marLeft w:val="0"/>
      <w:marRight w:val="0"/>
      <w:marTop w:val="0"/>
      <w:marBottom w:val="0"/>
      <w:divBdr>
        <w:top w:val="none" w:sz="0" w:space="0" w:color="auto"/>
        <w:left w:val="none" w:sz="0" w:space="0" w:color="auto"/>
        <w:bottom w:val="none" w:sz="0" w:space="0" w:color="auto"/>
        <w:right w:val="none" w:sz="0" w:space="0" w:color="auto"/>
      </w:divBdr>
    </w:div>
    <w:div w:id="1676109355">
      <w:bodyDiv w:val="1"/>
      <w:marLeft w:val="0"/>
      <w:marRight w:val="0"/>
      <w:marTop w:val="0"/>
      <w:marBottom w:val="0"/>
      <w:divBdr>
        <w:top w:val="none" w:sz="0" w:space="0" w:color="auto"/>
        <w:left w:val="none" w:sz="0" w:space="0" w:color="auto"/>
        <w:bottom w:val="none" w:sz="0" w:space="0" w:color="auto"/>
        <w:right w:val="none" w:sz="0" w:space="0" w:color="auto"/>
      </w:divBdr>
    </w:div>
    <w:div w:id="1692609606">
      <w:bodyDiv w:val="1"/>
      <w:marLeft w:val="0"/>
      <w:marRight w:val="0"/>
      <w:marTop w:val="0"/>
      <w:marBottom w:val="0"/>
      <w:divBdr>
        <w:top w:val="none" w:sz="0" w:space="0" w:color="auto"/>
        <w:left w:val="none" w:sz="0" w:space="0" w:color="auto"/>
        <w:bottom w:val="none" w:sz="0" w:space="0" w:color="auto"/>
        <w:right w:val="none" w:sz="0" w:space="0" w:color="auto"/>
      </w:divBdr>
    </w:div>
    <w:div w:id="1695887993">
      <w:bodyDiv w:val="1"/>
      <w:marLeft w:val="0"/>
      <w:marRight w:val="0"/>
      <w:marTop w:val="0"/>
      <w:marBottom w:val="0"/>
      <w:divBdr>
        <w:top w:val="none" w:sz="0" w:space="0" w:color="auto"/>
        <w:left w:val="none" w:sz="0" w:space="0" w:color="auto"/>
        <w:bottom w:val="none" w:sz="0" w:space="0" w:color="auto"/>
        <w:right w:val="none" w:sz="0" w:space="0" w:color="auto"/>
      </w:divBdr>
    </w:div>
    <w:div w:id="1756975451">
      <w:bodyDiv w:val="1"/>
      <w:marLeft w:val="0"/>
      <w:marRight w:val="0"/>
      <w:marTop w:val="0"/>
      <w:marBottom w:val="0"/>
      <w:divBdr>
        <w:top w:val="none" w:sz="0" w:space="0" w:color="auto"/>
        <w:left w:val="none" w:sz="0" w:space="0" w:color="auto"/>
        <w:bottom w:val="none" w:sz="0" w:space="0" w:color="auto"/>
        <w:right w:val="none" w:sz="0" w:space="0" w:color="auto"/>
      </w:divBdr>
    </w:div>
    <w:div w:id="1757439312">
      <w:bodyDiv w:val="1"/>
      <w:marLeft w:val="0"/>
      <w:marRight w:val="0"/>
      <w:marTop w:val="0"/>
      <w:marBottom w:val="0"/>
      <w:divBdr>
        <w:top w:val="none" w:sz="0" w:space="0" w:color="auto"/>
        <w:left w:val="none" w:sz="0" w:space="0" w:color="auto"/>
        <w:bottom w:val="none" w:sz="0" w:space="0" w:color="auto"/>
        <w:right w:val="none" w:sz="0" w:space="0" w:color="auto"/>
      </w:divBdr>
    </w:div>
    <w:div w:id="1811242582">
      <w:bodyDiv w:val="1"/>
      <w:marLeft w:val="0"/>
      <w:marRight w:val="0"/>
      <w:marTop w:val="0"/>
      <w:marBottom w:val="0"/>
      <w:divBdr>
        <w:top w:val="none" w:sz="0" w:space="0" w:color="auto"/>
        <w:left w:val="none" w:sz="0" w:space="0" w:color="auto"/>
        <w:bottom w:val="none" w:sz="0" w:space="0" w:color="auto"/>
        <w:right w:val="none" w:sz="0" w:space="0" w:color="auto"/>
      </w:divBdr>
    </w:div>
    <w:div w:id="1843012267">
      <w:bodyDiv w:val="1"/>
      <w:marLeft w:val="0"/>
      <w:marRight w:val="0"/>
      <w:marTop w:val="0"/>
      <w:marBottom w:val="0"/>
      <w:divBdr>
        <w:top w:val="none" w:sz="0" w:space="0" w:color="auto"/>
        <w:left w:val="none" w:sz="0" w:space="0" w:color="auto"/>
        <w:bottom w:val="none" w:sz="0" w:space="0" w:color="auto"/>
        <w:right w:val="none" w:sz="0" w:space="0" w:color="auto"/>
      </w:divBdr>
    </w:div>
    <w:div w:id="1909419557">
      <w:bodyDiv w:val="1"/>
      <w:marLeft w:val="0"/>
      <w:marRight w:val="0"/>
      <w:marTop w:val="0"/>
      <w:marBottom w:val="0"/>
      <w:divBdr>
        <w:top w:val="none" w:sz="0" w:space="0" w:color="auto"/>
        <w:left w:val="none" w:sz="0" w:space="0" w:color="auto"/>
        <w:bottom w:val="none" w:sz="0" w:space="0" w:color="auto"/>
        <w:right w:val="none" w:sz="0" w:space="0" w:color="auto"/>
      </w:divBdr>
    </w:div>
    <w:div w:id="1921937973">
      <w:bodyDiv w:val="1"/>
      <w:marLeft w:val="0"/>
      <w:marRight w:val="0"/>
      <w:marTop w:val="0"/>
      <w:marBottom w:val="0"/>
      <w:divBdr>
        <w:top w:val="none" w:sz="0" w:space="0" w:color="auto"/>
        <w:left w:val="none" w:sz="0" w:space="0" w:color="auto"/>
        <w:bottom w:val="none" w:sz="0" w:space="0" w:color="auto"/>
        <w:right w:val="none" w:sz="0" w:space="0" w:color="auto"/>
      </w:divBdr>
    </w:div>
    <w:div w:id="1923222817">
      <w:bodyDiv w:val="1"/>
      <w:marLeft w:val="0"/>
      <w:marRight w:val="0"/>
      <w:marTop w:val="0"/>
      <w:marBottom w:val="0"/>
      <w:divBdr>
        <w:top w:val="none" w:sz="0" w:space="0" w:color="auto"/>
        <w:left w:val="none" w:sz="0" w:space="0" w:color="auto"/>
        <w:bottom w:val="none" w:sz="0" w:space="0" w:color="auto"/>
        <w:right w:val="none" w:sz="0" w:space="0" w:color="auto"/>
      </w:divBdr>
    </w:div>
    <w:div w:id="1941529484">
      <w:bodyDiv w:val="1"/>
      <w:marLeft w:val="0"/>
      <w:marRight w:val="0"/>
      <w:marTop w:val="0"/>
      <w:marBottom w:val="0"/>
      <w:divBdr>
        <w:top w:val="none" w:sz="0" w:space="0" w:color="auto"/>
        <w:left w:val="none" w:sz="0" w:space="0" w:color="auto"/>
        <w:bottom w:val="none" w:sz="0" w:space="0" w:color="auto"/>
        <w:right w:val="none" w:sz="0" w:space="0" w:color="auto"/>
      </w:divBdr>
    </w:div>
    <w:div w:id="1961034647">
      <w:bodyDiv w:val="1"/>
      <w:marLeft w:val="0"/>
      <w:marRight w:val="0"/>
      <w:marTop w:val="0"/>
      <w:marBottom w:val="0"/>
      <w:divBdr>
        <w:top w:val="none" w:sz="0" w:space="0" w:color="auto"/>
        <w:left w:val="none" w:sz="0" w:space="0" w:color="auto"/>
        <w:bottom w:val="none" w:sz="0" w:space="0" w:color="auto"/>
        <w:right w:val="none" w:sz="0" w:space="0" w:color="auto"/>
      </w:divBdr>
    </w:div>
    <w:div w:id="1982154519">
      <w:bodyDiv w:val="1"/>
      <w:marLeft w:val="0"/>
      <w:marRight w:val="0"/>
      <w:marTop w:val="0"/>
      <w:marBottom w:val="0"/>
      <w:divBdr>
        <w:top w:val="none" w:sz="0" w:space="0" w:color="auto"/>
        <w:left w:val="none" w:sz="0" w:space="0" w:color="auto"/>
        <w:bottom w:val="none" w:sz="0" w:space="0" w:color="auto"/>
        <w:right w:val="none" w:sz="0" w:space="0" w:color="auto"/>
      </w:divBdr>
    </w:div>
    <w:div w:id="2001080498">
      <w:bodyDiv w:val="1"/>
      <w:marLeft w:val="0"/>
      <w:marRight w:val="0"/>
      <w:marTop w:val="0"/>
      <w:marBottom w:val="0"/>
      <w:divBdr>
        <w:top w:val="none" w:sz="0" w:space="0" w:color="auto"/>
        <w:left w:val="none" w:sz="0" w:space="0" w:color="auto"/>
        <w:bottom w:val="none" w:sz="0" w:space="0" w:color="auto"/>
        <w:right w:val="none" w:sz="0" w:space="0" w:color="auto"/>
      </w:divBdr>
    </w:div>
    <w:div w:id="2003895854">
      <w:bodyDiv w:val="1"/>
      <w:marLeft w:val="0"/>
      <w:marRight w:val="0"/>
      <w:marTop w:val="0"/>
      <w:marBottom w:val="0"/>
      <w:divBdr>
        <w:top w:val="none" w:sz="0" w:space="0" w:color="auto"/>
        <w:left w:val="none" w:sz="0" w:space="0" w:color="auto"/>
        <w:bottom w:val="none" w:sz="0" w:space="0" w:color="auto"/>
        <w:right w:val="none" w:sz="0" w:space="0" w:color="auto"/>
      </w:divBdr>
    </w:div>
    <w:div w:id="2005471379">
      <w:bodyDiv w:val="1"/>
      <w:marLeft w:val="0"/>
      <w:marRight w:val="0"/>
      <w:marTop w:val="0"/>
      <w:marBottom w:val="0"/>
      <w:divBdr>
        <w:top w:val="none" w:sz="0" w:space="0" w:color="auto"/>
        <w:left w:val="none" w:sz="0" w:space="0" w:color="auto"/>
        <w:bottom w:val="none" w:sz="0" w:space="0" w:color="auto"/>
        <w:right w:val="none" w:sz="0" w:space="0" w:color="auto"/>
      </w:divBdr>
    </w:div>
    <w:div w:id="2038384963">
      <w:bodyDiv w:val="1"/>
      <w:marLeft w:val="0"/>
      <w:marRight w:val="0"/>
      <w:marTop w:val="0"/>
      <w:marBottom w:val="0"/>
      <w:divBdr>
        <w:top w:val="none" w:sz="0" w:space="0" w:color="auto"/>
        <w:left w:val="none" w:sz="0" w:space="0" w:color="auto"/>
        <w:bottom w:val="none" w:sz="0" w:space="0" w:color="auto"/>
        <w:right w:val="none" w:sz="0" w:space="0" w:color="auto"/>
      </w:divBdr>
    </w:div>
    <w:div w:id="2041085113">
      <w:bodyDiv w:val="1"/>
      <w:marLeft w:val="0"/>
      <w:marRight w:val="0"/>
      <w:marTop w:val="0"/>
      <w:marBottom w:val="0"/>
      <w:divBdr>
        <w:top w:val="none" w:sz="0" w:space="0" w:color="auto"/>
        <w:left w:val="none" w:sz="0" w:space="0" w:color="auto"/>
        <w:bottom w:val="none" w:sz="0" w:space="0" w:color="auto"/>
        <w:right w:val="none" w:sz="0" w:space="0" w:color="auto"/>
      </w:divBdr>
    </w:div>
    <w:div w:id="212199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image" Target="media/image10.tiff"/><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PASA-Science">
      <a:dk1>
        <a:srgbClr val="565252"/>
      </a:dk1>
      <a:lt1>
        <a:srgbClr val="A9A5A5"/>
      </a:lt1>
      <a:dk2>
        <a:srgbClr val="2C473A"/>
      </a:dk2>
      <a:lt2>
        <a:srgbClr val="CAD8CF"/>
      </a:lt2>
      <a:accent1>
        <a:srgbClr val="2C473A"/>
      </a:accent1>
      <a:accent2>
        <a:srgbClr val="50826A"/>
      </a:accent2>
      <a:accent3>
        <a:srgbClr val="CAD8CF"/>
      </a:accent3>
      <a:accent4>
        <a:srgbClr val="A9A5A5"/>
      </a:accent4>
      <a:accent5>
        <a:srgbClr val="565252"/>
      </a:accent5>
      <a:accent6>
        <a:srgbClr val="2C473A"/>
      </a:accent6>
      <a:hlink>
        <a:srgbClr val="565252"/>
      </a:hlink>
      <a:folHlink>
        <a:srgbClr val="A9A5A5"/>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November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5F6851-37E3-40F8-8A6A-2CB6B5CB2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35</Pages>
  <Words>17151</Words>
  <Characters>97761</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PASA-Math Test Specifications 2020</vt:lpstr>
    </vt:vector>
  </TitlesOfParts>
  <Company/>
  <LinksUpToDate>false</LinksUpToDate>
  <CharactersWithSpaces>114683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PASA-Math Test Specifications 	Appendix 2.1</dc:title>
  <dc:subject>2019</dc:subject>
  <dc:creator>University of Pittsburgh PASA Project</dc:creator>
  <cp:keywords/>
  <dc:description/>
  <cp:lastModifiedBy>Gerald Tindal</cp:lastModifiedBy>
  <cp:revision>37</cp:revision>
  <cp:lastPrinted>2018-08-14T18:17:00Z</cp:lastPrinted>
  <dcterms:created xsi:type="dcterms:W3CDTF">2019-06-29T21:17:00Z</dcterms:created>
  <dcterms:modified xsi:type="dcterms:W3CDTF">2020-07-29T00:58:00Z</dcterms:modified>
</cp:coreProperties>
</file>